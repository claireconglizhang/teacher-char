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2A18" w14:textId="77777777" w:rsidR="00412029" w:rsidRDefault="00412029">
      <w:pPr>
        <w:spacing w:line="480" w:lineRule="auto"/>
        <w:jc w:val="center"/>
        <w:rPr>
          <w:rFonts w:ascii="Calibri" w:eastAsia="Calibri" w:hAnsi="Calibri" w:cs="Calibri"/>
          <w:b/>
        </w:rPr>
      </w:pPr>
    </w:p>
    <w:p w14:paraId="6DECDC58" w14:textId="77777777" w:rsidR="00412029" w:rsidRDefault="00412029">
      <w:pPr>
        <w:spacing w:line="480" w:lineRule="auto"/>
        <w:jc w:val="center"/>
        <w:rPr>
          <w:rFonts w:ascii="Calibri" w:eastAsia="Calibri" w:hAnsi="Calibri" w:cs="Calibri"/>
          <w:b/>
        </w:rPr>
      </w:pPr>
    </w:p>
    <w:p w14:paraId="32CDFF1A" w14:textId="77777777" w:rsidR="00412029" w:rsidRDefault="00412029">
      <w:pPr>
        <w:spacing w:line="480" w:lineRule="auto"/>
        <w:jc w:val="center"/>
        <w:rPr>
          <w:rFonts w:ascii="Calibri" w:eastAsia="Calibri" w:hAnsi="Calibri" w:cs="Calibri"/>
          <w:b/>
        </w:rPr>
      </w:pPr>
    </w:p>
    <w:p w14:paraId="23C047E9" w14:textId="77777777" w:rsidR="00412029" w:rsidRDefault="00412029">
      <w:pPr>
        <w:spacing w:line="480" w:lineRule="auto"/>
        <w:jc w:val="center"/>
        <w:rPr>
          <w:rFonts w:ascii="Calibri" w:eastAsia="Calibri" w:hAnsi="Calibri" w:cs="Calibri"/>
          <w:b/>
        </w:rPr>
      </w:pPr>
    </w:p>
    <w:p w14:paraId="229389B7" w14:textId="77777777" w:rsidR="00412029" w:rsidRDefault="00000000">
      <w:pPr>
        <w:spacing w:line="480" w:lineRule="auto"/>
        <w:jc w:val="center"/>
        <w:rPr>
          <w:rFonts w:ascii="Calibri" w:eastAsia="Calibri" w:hAnsi="Calibri" w:cs="Calibri"/>
        </w:rPr>
      </w:pPr>
      <w:r>
        <w:rPr>
          <w:rFonts w:ascii="Calibri" w:eastAsia="Calibri" w:hAnsi="Calibri" w:cs="Calibri"/>
          <w:b/>
        </w:rPr>
        <w:t>Investigating the Causal Impact of Teacher Gender Match on Student Learning</w:t>
      </w:r>
    </w:p>
    <w:p w14:paraId="111703AE" w14:textId="77777777" w:rsidR="00412029" w:rsidRDefault="00000000">
      <w:pPr>
        <w:spacing w:line="480" w:lineRule="auto"/>
        <w:jc w:val="center"/>
        <w:rPr>
          <w:rFonts w:ascii="Calibri" w:eastAsia="Calibri" w:hAnsi="Calibri" w:cs="Calibri"/>
        </w:rPr>
      </w:pPr>
      <w:proofErr w:type="spellStart"/>
      <w:r>
        <w:rPr>
          <w:rFonts w:ascii="Calibri" w:eastAsia="Calibri" w:hAnsi="Calibri" w:cs="Calibri"/>
        </w:rPr>
        <w:t>Congli</w:t>
      </w:r>
      <w:proofErr w:type="spellEnd"/>
      <w:r>
        <w:rPr>
          <w:rFonts w:ascii="Calibri" w:eastAsia="Calibri" w:hAnsi="Calibri" w:cs="Calibri"/>
        </w:rPr>
        <w:t xml:space="preserve"> Zhang and Anwesha Guha</w:t>
      </w:r>
    </w:p>
    <w:p w14:paraId="3AF4E7A7" w14:textId="77777777" w:rsidR="00412029" w:rsidRDefault="00000000">
      <w:pPr>
        <w:spacing w:line="480" w:lineRule="auto"/>
        <w:jc w:val="center"/>
        <w:rPr>
          <w:rFonts w:ascii="Calibri" w:eastAsia="Calibri" w:hAnsi="Calibri" w:cs="Calibri"/>
        </w:rPr>
      </w:pPr>
      <w:r>
        <w:rPr>
          <w:rFonts w:ascii="Calibri" w:eastAsia="Calibri" w:hAnsi="Calibri" w:cs="Calibri"/>
        </w:rPr>
        <w:t xml:space="preserve">Quantitative Research Methods in Education </w:t>
      </w:r>
    </w:p>
    <w:p w14:paraId="6067C968" w14:textId="77777777" w:rsidR="00412029" w:rsidRDefault="00000000">
      <w:pPr>
        <w:spacing w:line="480" w:lineRule="auto"/>
        <w:jc w:val="center"/>
        <w:rPr>
          <w:rFonts w:ascii="Calibri" w:eastAsia="Calibri" w:hAnsi="Calibri" w:cs="Calibri"/>
        </w:rPr>
      </w:pPr>
      <w:r>
        <w:rPr>
          <w:rFonts w:ascii="Calibri" w:eastAsia="Calibri" w:hAnsi="Calibri" w:cs="Calibri"/>
        </w:rPr>
        <w:t>College of Education, University of Oregon</w:t>
      </w:r>
    </w:p>
    <w:p w14:paraId="08A68F86" w14:textId="77777777" w:rsidR="00412029" w:rsidRDefault="00412029">
      <w:pPr>
        <w:spacing w:line="480" w:lineRule="auto"/>
        <w:jc w:val="center"/>
        <w:rPr>
          <w:rFonts w:ascii="Calibri" w:eastAsia="Calibri" w:hAnsi="Calibri" w:cs="Calibri"/>
          <w:b/>
        </w:rPr>
      </w:pPr>
    </w:p>
    <w:p w14:paraId="78DCBB01" w14:textId="77777777" w:rsidR="00412029" w:rsidRDefault="00412029">
      <w:pPr>
        <w:spacing w:line="480" w:lineRule="auto"/>
        <w:jc w:val="center"/>
        <w:rPr>
          <w:rFonts w:ascii="Calibri" w:eastAsia="Calibri" w:hAnsi="Calibri" w:cs="Calibri"/>
          <w:b/>
        </w:rPr>
      </w:pPr>
    </w:p>
    <w:p w14:paraId="46FEFF76" w14:textId="77777777" w:rsidR="00412029" w:rsidRDefault="00412029">
      <w:pPr>
        <w:spacing w:line="480" w:lineRule="auto"/>
        <w:jc w:val="center"/>
        <w:rPr>
          <w:rFonts w:ascii="Calibri" w:eastAsia="Calibri" w:hAnsi="Calibri" w:cs="Calibri"/>
          <w:b/>
        </w:rPr>
      </w:pPr>
    </w:p>
    <w:p w14:paraId="3F9B3380" w14:textId="77777777" w:rsidR="00412029" w:rsidRDefault="00412029">
      <w:pPr>
        <w:spacing w:line="480" w:lineRule="auto"/>
        <w:jc w:val="center"/>
        <w:rPr>
          <w:rFonts w:ascii="Calibri" w:eastAsia="Calibri" w:hAnsi="Calibri" w:cs="Calibri"/>
          <w:b/>
        </w:rPr>
      </w:pPr>
    </w:p>
    <w:p w14:paraId="401382FA" w14:textId="77777777" w:rsidR="00412029" w:rsidRDefault="00412029">
      <w:pPr>
        <w:pStyle w:val="Title"/>
        <w:keepNext w:val="0"/>
        <w:keepLines w:val="0"/>
        <w:spacing w:before="280" w:after="280" w:line="240" w:lineRule="auto"/>
        <w:jc w:val="center"/>
        <w:rPr>
          <w:rFonts w:ascii="Calibri" w:eastAsia="Calibri" w:hAnsi="Calibri" w:cs="Calibri"/>
          <w:b/>
          <w:sz w:val="22"/>
          <w:szCs w:val="22"/>
        </w:rPr>
      </w:pPr>
    </w:p>
    <w:p w14:paraId="4794839E" w14:textId="77777777" w:rsidR="00412029" w:rsidRDefault="00412029">
      <w:pPr>
        <w:pStyle w:val="Title"/>
        <w:keepNext w:val="0"/>
        <w:keepLines w:val="0"/>
        <w:spacing w:before="280" w:after="280" w:line="240" w:lineRule="auto"/>
        <w:jc w:val="center"/>
        <w:rPr>
          <w:rFonts w:ascii="Calibri" w:eastAsia="Calibri" w:hAnsi="Calibri" w:cs="Calibri"/>
          <w:b/>
          <w:sz w:val="22"/>
          <w:szCs w:val="22"/>
        </w:rPr>
      </w:pPr>
    </w:p>
    <w:p w14:paraId="278A133A" w14:textId="77777777" w:rsidR="00412029" w:rsidRDefault="00412029">
      <w:pPr>
        <w:pStyle w:val="Title"/>
        <w:keepNext w:val="0"/>
        <w:keepLines w:val="0"/>
        <w:spacing w:before="280" w:after="280" w:line="240" w:lineRule="auto"/>
        <w:jc w:val="center"/>
        <w:rPr>
          <w:rFonts w:ascii="Calibri" w:eastAsia="Calibri" w:hAnsi="Calibri" w:cs="Calibri"/>
          <w:b/>
          <w:sz w:val="22"/>
          <w:szCs w:val="22"/>
        </w:rPr>
      </w:pPr>
    </w:p>
    <w:p w14:paraId="77104ED7" w14:textId="77777777" w:rsidR="00412029" w:rsidRDefault="00412029">
      <w:pPr>
        <w:pStyle w:val="Title"/>
        <w:keepNext w:val="0"/>
        <w:keepLines w:val="0"/>
        <w:spacing w:before="280" w:after="280" w:line="240" w:lineRule="auto"/>
        <w:jc w:val="center"/>
        <w:rPr>
          <w:rFonts w:ascii="Calibri" w:eastAsia="Calibri" w:hAnsi="Calibri" w:cs="Calibri"/>
          <w:b/>
          <w:sz w:val="22"/>
          <w:szCs w:val="22"/>
        </w:rPr>
      </w:pPr>
    </w:p>
    <w:p w14:paraId="47AD85D7" w14:textId="77777777" w:rsidR="00412029" w:rsidRDefault="00000000">
      <w:pPr>
        <w:pStyle w:val="Title"/>
        <w:keepNext w:val="0"/>
        <w:keepLines w:val="0"/>
        <w:spacing w:before="280" w:after="280" w:line="240" w:lineRule="auto"/>
        <w:jc w:val="center"/>
        <w:rPr>
          <w:rFonts w:ascii="Calibri" w:eastAsia="Calibri" w:hAnsi="Calibri" w:cs="Calibri"/>
          <w:sz w:val="22"/>
          <w:szCs w:val="22"/>
        </w:rPr>
      </w:pPr>
      <w:r>
        <w:rPr>
          <w:rFonts w:ascii="Calibri" w:eastAsia="Calibri" w:hAnsi="Calibri" w:cs="Calibri"/>
          <w:b/>
          <w:sz w:val="22"/>
          <w:szCs w:val="22"/>
        </w:rPr>
        <w:t>Author Note</w:t>
      </w:r>
    </w:p>
    <w:p w14:paraId="66F46D22" w14:textId="63616044" w:rsidR="00412029" w:rsidRDefault="00000000">
      <w:pPr>
        <w:spacing w:line="480" w:lineRule="auto"/>
        <w:jc w:val="center"/>
        <w:rPr>
          <w:rFonts w:ascii="Calibri" w:eastAsia="Calibri" w:hAnsi="Calibri" w:cs="Calibri"/>
          <w:b/>
        </w:rPr>
      </w:pPr>
      <w:r>
        <w:rPr>
          <w:rFonts w:ascii="Calibri" w:eastAsia="Calibri" w:hAnsi="Calibri" w:cs="Calibri"/>
        </w:rPr>
        <w:t xml:space="preserve">Correspondence concerning this article should be addressed to Anwesha Guha, PhD Student in </w:t>
      </w:r>
      <w:ins w:id="0" w:author="Julie Alonzo" w:date="2023-04-09T08:15:00Z">
        <w:r w:rsidR="00B65C99">
          <w:rPr>
            <w:rFonts w:ascii="Calibri" w:eastAsia="Calibri" w:hAnsi="Calibri" w:cs="Calibri"/>
          </w:rPr>
          <w:t xml:space="preserve">the Department of </w:t>
        </w:r>
      </w:ins>
      <w:r>
        <w:rPr>
          <w:rFonts w:ascii="Calibri" w:eastAsia="Calibri" w:hAnsi="Calibri" w:cs="Calibri"/>
        </w:rPr>
        <w:t xml:space="preserve">Education Studies </w:t>
      </w:r>
      <w:del w:id="1" w:author="Julie Alonzo" w:date="2023-04-09T08:15:00Z">
        <w:r w:rsidDel="00B65C99">
          <w:rPr>
            <w:rFonts w:ascii="Calibri" w:eastAsia="Calibri" w:hAnsi="Calibri" w:cs="Calibri"/>
          </w:rPr>
          <w:delText xml:space="preserve">Department </w:delText>
        </w:r>
      </w:del>
      <w:r>
        <w:rPr>
          <w:rFonts w:ascii="Calibri" w:eastAsia="Calibri" w:hAnsi="Calibri" w:cs="Calibri"/>
        </w:rPr>
        <w:t xml:space="preserve">at the University of Oregon. Location: Lokey </w:t>
      </w:r>
      <w:proofErr w:type="spellStart"/>
      <w:r>
        <w:rPr>
          <w:rFonts w:ascii="Calibri" w:eastAsia="Calibri" w:hAnsi="Calibri" w:cs="Calibri"/>
        </w:rPr>
        <w:t>Bldg</w:t>
      </w:r>
      <w:proofErr w:type="spellEnd"/>
      <w:r>
        <w:rPr>
          <w:rFonts w:ascii="Calibri" w:eastAsia="Calibri" w:hAnsi="Calibri" w:cs="Calibri"/>
        </w:rPr>
        <w:t xml:space="preserve">, 5267 University of Oregon, Eugene, OR 97403. Email: </w:t>
      </w:r>
      <w:hyperlink r:id="rId7">
        <w:r>
          <w:rPr>
            <w:rFonts w:ascii="Calibri" w:eastAsia="Calibri" w:hAnsi="Calibri" w:cs="Calibri"/>
            <w:color w:val="1155CC"/>
            <w:u w:val="single"/>
          </w:rPr>
          <w:t>aguha@uoregon.edu</w:t>
        </w:r>
      </w:hyperlink>
      <w:r>
        <w:br w:type="page"/>
      </w:r>
    </w:p>
    <w:p w14:paraId="4A0B9DFF" w14:textId="77777777" w:rsidR="00412029" w:rsidRDefault="00000000">
      <w:pPr>
        <w:spacing w:line="480" w:lineRule="auto"/>
        <w:jc w:val="center"/>
        <w:rPr>
          <w:rFonts w:ascii="Calibri" w:eastAsia="Calibri" w:hAnsi="Calibri" w:cs="Calibri"/>
        </w:rPr>
      </w:pPr>
      <w:r>
        <w:rPr>
          <w:rFonts w:ascii="Calibri" w:eastAsia="Calibri" w:hAnsi="Calibri" w:cs="Calibri"/>
          <w:b/>
        </w:rPr>
        <w:lastRenderedPageBreak/>
        <w:t>Investigating the Causal Impact of Teacher Gender Match on Student Learning</w:t>
      </w:r>
    </w:p>
    <w:p w14:paraId="3AB92803" w14:textId="6B43B4A6" w:rsidR="00412029" w:rsidRDefault="00000000">
      <w:pPr>
        <w:spacing w:line="480" w:lineRule="auto"/>
        <w:ind w:firstLine="720"/>
        <w:rPr>
          <w:rFonts w:ascii="Calibri" w:eastAsia="Calibri" w:hAnsi="Calibri" w:cs="Calibri"/>
        </w:rPr>
      </w:pPr>
      <w:del w:id="2" w:author="Julie Alonzo" w:date="2023-04-09T08:16:00Z">
        <w:r w:rsidDel="00B65C99">
          <w:rPr>
            <w:rFonts w:ascii="Calibri" w:eastAsia="Calibri" w:hAnsi="Calibri" w:cs="Calibri"/>
          </w:rPr>
          <w:delText xml:space="preserve">Studies </w:delText>
        </w:r>
      </w:del>
      <w:ins w:id="3" w:author="Julie Alonzo" w:date="2023-04-09T08:16:00Z">
        <w:r w:rsidR="00B65C99">
          <w:rPr>
            <w:rFonts w:ascii="Calibri" w:eastAsia="Calibri" w:hAnsi="Calibri" w:cs="Calibri"/>
          </w:rPr>
          <w:t>A variety of researchers</w:t>
        </w:r>
        <w:r w:rsidR="00B65C99">
          <w:rPr>
            <w:rFonts w:ascii="Calibri" w:eastAsia="Calibri" w:hAnsi="Calibri" w:cs="Calibri"/>
          </w:rPr>
          <w:t xml:space="preserve"> </w:t>
        </w:r>
      </w:ins>
      <w:r>
        <w:rPr>
          <w:rFonts w:ascii="Calibri" w:eastAsia="Calibri" w:hAnsi="Calibri" w:cs="Calibri"/>
        </w:rPr>
        <w:t xml:space="preserve">have attempted to understand the gender gap in school by examining student-teacher gender matching (Dee, 2007; Sansone, 2017). Many </w:t>
      </w:r>
      <w:del w:id="4" w:author="Julie Alonzo" w:date="2023-04-09T08:16:00Z">
        <w:r w:rsidDel="00B65C99">
          <w:rPr>
            <w:rFonts w:ascii="Calibri" w:eastAsia="Calibri" w:hAnsi="Calibri" w:cs="Calibri"/>
          </w:rPr>
          <w:delText xml:space="preserve">find </w:delText>
        </w:r>
      </w:del>
      <w:ins w:id="5" w:author="Julie Alonzo" w:date="2023-04-09T08:16:00Z">
        <w:r w:rsidR="00B65C99">
          <w:rPr>
            <w:rFonts w:ascii="Calibri" w:eastAsia="Calibri" w:hAnsi="Calibri" w:cs="Calibri"/>
          </w:rPr>
          <w:t>report</w:t>
        </w:r>
        <w:r w:rsidR="00B65C99">
          <w:rPr>
            <w:rFonts w:ascii="Calibri" w:eastAsia="Calibri" w:hAnsi="Calibri" w:cs="Calibri"/>
          </w:rPr>
          <w:t xml:space="preserve"> </w:t>
        </w:r>
      </w:ins>
      <w:r>
        <w:rPr>
          <w:rFonts w:ascii="Calibri" w:eastAsia="Calibri" w:hAnsi="Calibri" w:cs="Calibri"/>
        </w:rPr>
        <w:t xml:space="preserve">a significant positive relationship of having a female-identifying teacher for girls, especially in middle school – the age </w:t>
      </w:r>
      <w:del w:id="6" w:author="Julie Alonzo" w:date="2023-04-09T08:16:00Z">
        <w:r w:rsidDel="00B65C99">
          <w:rPr>
            <w:rFonts w:ascii="Calibri" w:eastAsia="Calibri" w:hAnsi="Calibri" w:cs="Calibri"/>
          </w:rPr>
          <w:delText xml:space="preserve">that </w:delText>
        </w:r>
      </w:del>
      <w:ins w:id="7" w:author="Julie Alonzo" w:date="2023-04-09T08:16:00Z">
        <w:r w:rsidR="00B65C99">
          <w:rPr>
            <w:rFonts w:ascii="Calibri" w:eastAsia="Calibri" w:hAnsi="Calibri" w:cs="Calibri"/>
          </w:rPr>
          <w:t>at which</w:t>
        </w:r>
        <w:r w:rsidR="00B65C99">
          <w:rPr>
            <w:rFonts w:ascii="Calibri" w:eastAsia="Calibri" w:hAnsi="Calibri" w:cs="Calibri"/>
          </w:rPr>
          <w:t xml:space="preserve"> </w:t>
        </w:r>
      </w:ins>
      <w:r>
        <w:rPr>
          <w:rFonts w:ascii="Calibri" w:eastAsia="Calibri" w:hAnsi="Calibri" w:cs="Calibri"/>
        </w:rPr>
        <w:t xml:space="preserve">students tend to internalize gender stereotypes (Gong et al., 2018; Lim </w:t>
      </w:r>
      <w:del w:id="8" w:author="Julie Alonzo" w:date="2023-04-09T08:16:00Z">
        <w:r w:rsidDel="00B65C99">
          <w:rPr>
            <w:rFonts w:ascii="Calibri" w:eastAsia="Calibri" w:hAnsi="Calibri" w:cs="Calibri"/>
          </w:rPr>
          <w:delText xml:space="preserve">and </w:delText>
        </w:r>
      </w:del>
      <w:ins w:id="9" w:author="Julie Alonzo" w:date="2023-04-09T08:16:00Z">
        <w:r w:rsidR="00B65C99">
          <w:rPr>
            <w:rFonts w:ascii="Calibri" w:eastAsia="Calibri" w:hAnsi="Calibri" w:cs="Calibri"/>
          </w:rPr>
          <w:t>&amp;</w:t>
        </w:r>
        <w:r w:rsidR="00B65C99">
          <w:rPr>
            <w:rFonts w:ascii="Calibri" w:eastAsia="Calibri" w:hAnsi="Calibri" w:cs="Calibri"/>
          </w:rPr>
          <w:t xml:space="preserve"> </w:t>
        </w:r>
      </w:ins>
      <w:r>
        <w:rPr>
          <w:rFonts w:ascii="Calibri" w:eastAsia="Calibri" w:hAnsi="Calibri" w:cs="Calibri"/>
        </w:rPr>
        <w:t xml:space="preserve">Meer, 2017; Xu </w:t>
      </w:r>
      <w:del w:id="10" w:author="Julie Alonzo" w:date="2023-04-09T08:16:00Z">
        <w:r w:rsidDel="00B65C99">
          <w:rPr>
            <w:rFonts w:ascii="Calibri" w:eastAsia="Calibri" w:hAnsi="Calibri" w:cs="Calibri"/>
          </w:rPr>
          <w:delText xml:space="preserve">and </w:delText>
        </w:r>
      </w:del>
      <w:ins w:id="11" w:author="Julie Alonzo" w:date="2023-04-09T08:16:00Z">
        <w:r w:rsidR="00B65C99">
          <w:rPr>
            <w:rFonts w:ascii="Calibri" w:eastAsia="Calibri" w:hAnsi="Calibri" w:cs="Calibri"/>
          </w:rPr>
          <w:t>&amp;</w:t>
        </w:r>
        <w:r w:rsidR="00B65C99">
          <w:rPr>
            <w:rFonts w:ascii="Calibri" w:eastAsia="Calibri" w:hAnsi="Calibri" w:cs="Calibri"/>
          </w:rPr>
          <w:t xml:space="preserve"> </w:t>
        </w:r>
      </w:ins>
      <w:r>
        <w:rPr>
          <w:rFonts w:ascii="Calibri" w:eastAsia="Calibri" w:hAnsi="Calibri" w:cs="Calibri"/>
        </w:rPr>
        <w:t xml:space="preserve">Li, 2018). Few of these papers, however, have explored this relationship causally. In this paper, we </w:t>
      </w:r>
      <w:ins w:id="12" w:author="Julie Alonzo" w:date="2023-04-09T08:17:00Z">
        <w:r w:rsidR="00B65C99">
          <w:rPr>
            <w:rFonts w:ascii="Calibri" w:eastAsia="Calibri" w:hAnsi="Calibri" w:cs="Calibri"/>
          </w:rPr>
          <w:t xml:space="preserve">leverage </w:t>
        </w:r>
        <w:r w:rsidR="00B65C99">
          <w:rPr>
            <w:rFonts w:ascii="Calibri" w:eastAsia="Calibri" w:hAnsi="Calibri" w:cs="Calibri"/>
          </w:rPr>
          <w:t>a unique policy change in China that forced teacher-student random assignment in 2006</w:t>
        </w:r>
        <w:r w:rsidR="00B65C99">
          <w:rPr>
            <w:rFonts w:ascii="Calibri" w:eastAsia="Calibri" w:hAnsi="Calibri" w:cs="Calibri"/>
          </w:rPr>
          <w:t xml:space="preserve"> to </w:t>
        </w:r>
      </w:ins>
      <w:r>
        <w:rPr>
          <w:rFonts w:ascii="Calibri" w:eastAsia="Calibri" w:hAnsi="Calibri" w:cs="Calibri"/>
        </w:rPr>
        <w:t>conduct a causal analysis using the China Education Panel Survey (CEPS)</w:t>
      </w:r>
      <w:del w:id="13" w:author="Julie Alonzo" w:date="2023-04-09T08:17:00Z">
        <w:r w:rsidDel="00B65C99">
          <w:rPr>
            <w:rFonts w:ascii="Calibri" w:eastAsia="Calibri" w:hAnsi="Calibri" w:cs="Calibri"/>
          </w:rPr>
          <w:delText xml:space="preserve"> by leveraging a unique policy change in China that forced teacher-student random assignment in 2006</w:delText>
        </w:r>
      </w:del>
      <w:r>
        <w:rPr>
          <w:rFonts w:ascii="Calibri" w:eastAsia="Calibri" w:hAnsi="Calibri" w:cs="Calibri"/>
        </w:rPr>
        <w:t>.</w:t>
      </w:r>
    </w:p>
    <w:p w14:paraId="6C40D5E7" w14:textId="46EC47B3" w:rsidR="00412029" w:rsidRDefault="00000000">
      <w:pPr>
        <w:spacing w:line="480" w:lineRule="auto"/>
        <w:ind w:firstLine="720"/>
        <w:rPr>
          <w:rFonts w:ascii="Calibri" w:eastAsia="Calibri" w:hAnsi="Calibri" w:cs="Calibri"/>
        </w:rPr>
      </w:pPr>
      <w:r>
        <w:rPr>
          <w:rFonts w:ascii="Calibri" w:eastAsia="Calibri" w:hAnsi="Calibri" w:cs="Calibri"/>
        </w:rPr>
        <w:t xml:space="preserve">Our study contributes to </w:t>
      </w:r>
      <w:commentRangeStart w:id="14"/>
      <w:r>
        <w:rPr>
          <w:rFonts w:ascii="Calibri" w:eastAsia="Calibri" w:hAnsi="Calibri" w:cs="Calibri"/>
        </w:rPr>
        <w:t xml:space="preserve">a rigorous literature body </w:t>
      </w:r>
      <w:commentRangeEnd w:id="14"/>
      <w:r w:rsidR="00B65C99">
        <w:rPr>
          <w:rStyle w:val="CommentReference"/>
        </w:rPr>
        <w:commentReference w:id="14"/>
      </w:r>
      <w:r>
        <w:rPr>
          <w:rFonts w:ascii="Calibri" w:eastAsia="Calibri" w:hAnsi="Calibri" w:cs="Calibri"/>
        </w:rPr>
        <w:t xml:space="preserve">that examines the causal impact of teacher gender matching on student academic outcomes and self-confidence. We attempt to obtain precise estimates of teacher effects in three ways. First, given random assignment enforced by national policy, we </w:t>
      </w:r>
      <w:proofErr w:type="gramStart"/>
      <w:r>
        <w:rPr>
          <w:rFonts w:ascii="Calibri" w:eastAsia="Calibri" w:hAnsi="Calibri" w:cs="Calibri"/>
        </w:rPr>
        <w:t>are able to</w:t>
      </w:r>
      <w:proofErr w:type="gramEnd"/>
      <w:r>
        <w:rPr>
          <w:rFonts w:ascii="Calibri" w:eastAsia="Calibri" w:hAnsi="Calibri" w:cs="Calibri"/>
        </w:rPr>
        <w:t xml:space="preserve"> use between-teacher variation to estimate internally valid teacher effects (see Ladd </w:t>
      </w:r>
      <w:del w:id="15" w:author="Julie Alonzo" w:date="2023-04-09T08:19:00Z">
        <w:r w:rsidDel="00B65C99">
          <w:rPr>
            <w:rFonts w:ascii="Calibri" w:eastAsia="Calibri" w:hAnsi="Calibri" w:cs="Calibri"/>
          </w:rPr>
          <w:delText xml:space="preserve">and </w:delText>
        </w:r>
      </w:del>
      <w:ins w:id="16" w:author="Julie Alonzo" w:date="2023-04-09T08:19:00Z">
        <w:r w:rsidR="00B65C99">
          <w:rPr>
            <w:rFonts w:ascii="Calibri" w:eastAsia="Calibri" w:hAnsi="Calibri" w:cs="Calibri"/>
          </w:rPr>
          <w:t>&amp;</w:t>
        </w:r>
        <w:r w:rsidR="00B65C99">
          <w:rPr>
            <w:rFonts w:ascii="Calibri" w:eastAsia="Calibri" w:hAnsi="Calibri" w:cs="Calibri"/>
          </w:rPr>
          <w:t xml:space="preserve"> </w:t>
        </w:r>
      </w:ins>
      <w:r>
        <w:rPr>
          <w:rFonts w:ascii="Calibri" w:eastAsia="Calibri" w:hAnsi="Calibri" w:cs="Calibri"/>
        </w:rPr>
        <w:t xml:space="preserve">Sorensen, 2017; </w:t>
      </w:r>
      <w:proofErr w:type="spellStart"/>
      <w:r>
        <w:rPr>
          <w:rFonts w:ascii="Calibri" w:eastAsia="Calibri" w:hAnsi="Calibri" w:cs="Calibri"/>
        </w:rPr>
        <w:t>Papay</w:t>
      </w:r>
      <w:proofErr w:type="spellEnd"/>
      <w:r>
        <w:rPr>
          <w:rFonts w:ascii="Calibri" w:eastAsia="Calibri" w:hAnsi="Calibri" w:cs="Calibri"/>
        </w:rPr>
        <w:t xml:space="preserve"> </w:t>
      </w:r>
      <w:del w:id="17" w:author="Julie Alonzo" w:date="2023-04-09T08:19:00Z">
        <w:r w:rsidDel="00B65C99">
          <w:rPr>
            <w:rFonts w:ascii="Calibri" w:eastAsia="Calibri" w:hAnsi="Calibri" w:cs="Calibri"/>
          </w:rPr>
          <w:delText xml:space="preserve">and </w:delText>
        </w:r>
      </w:del>
      <w:ins w:id="18" w:author="Julie Alonzo" w:date="2023-04-09T08:19:00Z">
        <w:r w:rsidR="00B65C99">
          <w:rPr>
            <w:rFonts w:ascii="Calibri" w:eastAsia="Calibri" w:hAnsi="Calibri" w:cs="Calibri"/>
          </w:rPr>
          <w:t>&amp;</w:t>
        </w:r>
        <w:r w:rsidR="00B65C99">
          <w:rPr>
            <w:rFonts w:ascii="Calibri" w:eastAsia="Calibri" w:hAnsi="Calibri" w:cs="Calibri"/>
          </w:rPr>
          <w:t xml:space="preserve"> </w:t>
        </w:r>
      </w:ins>
      <w:r>
        <w:rPr>
          <w:rFonts w:ascii="Calibri" w:eastAsia="Calibri" w:hAnsi="Calibri" w:cs="Calibri"/>
        </w:rPr>
        <w:t xml:space="preserve">Kraft, 2015). Second, we model teacher gender and gender matching separately to understand the role both gender effect and gender matching play on student outcomes. Third, we control for school fixed-effects to account for systematic differences across schools and a rich set of student-, homeroom-, and teacher-level covariates to improve estimation precision (see Chetty et al., 2014; Kraft, 2019). Here, the most important note is the cubic polynomial functions of four scores (in three core content subjects and </w:t>
      </w:r>
      <w:ins w:id="19" w:author="Julie Alonzo" w:date="2023-04-09T08:19:00Z">
        <w:r w:rsidR="00B65C99">
          <w:rPr>
            <w:rFonts w:ascii="Calibri" w:eastAsia="Calibri" w:hAnsi="Calibri" w:cs="Calibri"/>
          </w:rPr>
          <w:t xml:space="preserve">a </w:t>
        </w:r>
      </w:ins>
      <w:r>
        <w:rPr>
          <w:rFonts w:ascii="Calibri" w:eastAsia="Calibri" w:hAnsi="Calibri" w:cs="Calibri"/>
        </w:rPr>
        <w:t xml:space="preserve">cognitive test) in prior years that effectively absorb noise from individual learning ability.  </w:t>
      </w:r>
    </w:p>
    <w:p w14:paraId="0E5ADE74" w14:textId="77777777" w:rsidR="00412029" w:rsidRDefault="00000000">
      <w:pPr>
        <w:spacing w:line="480" w:lineRule="auto"/>
        <w:ind w:firstLine="720"/>
        <w:rPr>
          <w:rFonts w:ascii="Calibri" w:eastAsia="Calibri" w:hAnsi="Calibri" w:cs="Calibri"/>
        </w:rPr>
      </w:pPr>
      <w:r>
        <w:rPr>
          <w:rFonts w:ascii="Calibri" w:eastAsia="Calibri" w:hAnsi="Calibri" w:cs="Calibri"/>
        </w:rPr>
        <w:t xml:space="preserve">We control for baseline performance differences in female students to find that even though there are gender-match differences, </w:t>
      </w:r>
      <w:commentRangeStart w:id="20"/>
      <w:r>
        <w:rPr>
          <w:rFonts w:ascii="Calibri" w:eastAsia="Calibri" w:hAnsi="Calibri" w:cs="Calibri"/>
        </w:rPr>
        <w:t>the gender-match effect is smaller in effect</w:t>
      </w:r>
      <w:commentRangeEnd w:id="20"/>
      <w:r w:rsidR="00B65C99">
        <w:rPr>
          <w:rStyle w:val="CommentReference"/>
        </w:rPr>
        <w:commentReference w:id="20"/>
      </w:r>
      <w:r>
        <w:rPr>
          <w:rFonts w:ascii="Calibri" w:eastAsia="Calibri" w:hAnsi="Calibri" w:cs="Calibri"/>
        </w:rPr>
        <w:t>. Thus, we build on existing models to better isolate the relation</w:t>
      </w:r>
      <w:del w:id="21" w:author="Julie Alonzo" w:date="2023-04-09T08:21:00Z">
        <w:r w:rsidDel="00B65C99">
          <w:rPr>
            <w:rFonts w:ascii="Calibri" w:eastAsia="Calibri" w:hAnsi="Calibri" w:cs="Calibri"/>
          </w:rPr>
          <w:delText>ship</w:delText>
        </w:r>
      </w:del>
      <w:r>
        <w:rPr>
          <w:rFonts w:ascii="Calibri" w:eastAsia="Calibri" w:hAnsi="Calibri" w:cs="Calibri"/>
        </w:rPr>
        <w:t xml:space="preserve"> between achievement and gender equity and discuss its policy implications.</w:t>
      </w:r>
    </w:p>
    <w:p w14:paraId="4F14D265" w14:textId="77777777" w:rsidR="00412029" w:rsidRDefault="00000000">
      <w:pPr>
        <w:spacing w:line="480" w:lineRule="auto"/>
        <w:jc w:val="center"/>
        <w:rPr>
          <w:rFonts w:ascii="Calibri" w:eastAsia="Calibri" w:hAnsi="Calibri" w:cs="Calibri"/>
          <w:b/>
        </w:rPr>
      </w:pPr>
      <w:r>
        <w:br w:type="page"/>
      </w:r>
    </w:p>
    <w:p w14:paraId="6CD846C1" w14:textId="77777777" w:rsidR="00412029" w:rsidRDefault="00000000" w:rsidP="00B65C99">
      <w:pPr>
        <w:spacing w:line="480" w:lineRule="auto"/>
        <w:rPr>
          <w:rFonts w:ascii="Calibri" w:eastAsia="Calibri" w:hAnsi="Calibri" w:cs="Calibri"/>
          <w:b/>
        </w:rPr>
        <w:pPrChange w:id="22" w:author="Julie Alonzo" w:date="2023-04-09T08:21:00Z">
          <w:pPr>
            <w:spacing w:line="480" w:lineRule="auto"/>
            <w:jc w:val="center"/>
          </w:pPr>
        </w:pPrChange>
      </w:pPr>
      <w:r>
        <w:rPr>
          <w:rFonts w:ascii="Calibri" w:eastAsia="Calibri" w:hAnsi="Calibri" w:cs="Calibri"/>
          <w:b/>
        </w:rPr>
        <w:lastRenderedPageBreak/>
        <w:t>Background</w:t>
      </w:r>
    </w:p>
    <w:p w14:paraId="401F40B1" w14:textId="77777777" w:rsidR="00412029" w:rsidRDefault="00000000">
      <w:pPr>
        <w:spacing w:line="480" w:lineRule="auto"/>
        <w:ind w:firstLine="720"/>
        <w:rPr>
          <w:rFonts w:ascii="Calibri" w:eastAsia="Calibri" w:hAnsi="Calibri" w:cs="Calibri"/>
          <w:b/>
        </w:rPr>
      </w:pPr>
      <w:r>
        <w:rPr>
          <w:rFonts w:ascii="Calibri" w:eastAsia="Calibri" w:hAnsi="Calibri" w:cs="Calibri"/>
        </w:rPr>
        <w:t xml:space="preserve">Teachers serve as role models to students in three </w:t>
      </w:r>
      <w:proofErr w:type="gramStart"/>
      <w:r>
        <w:rPr>
          <w:rFonts w:ascii="Calibri" w:eastAsia="Calibri" w:hAnsi="Calibri" w:cs="Calibri"/>
        </w:rPr>
        <w:t>key ways</w:t>
      </w:r>
      <w:proofErr w:type="gramEnd"/>
      <w:r>
        <w:rPr>
          <w:rFonts w:ascii="Calibri" w:eastAsia="Calibri" w:hAnsi="Calibri" w:cs="Calibri"/>
        </w:rPr>
        <w:t>: as behavioral models in showing students how to perform a skill or achieve a goal, as inspirations in making certain goals desirable, and as representations of the possible (</w:t>
      </w:r>
      <w:proofErr w:type="spellStart"/>
      <w:r>
        <w:rPr>
          <w:rFonts w:ascii="Calibri" w:eastAsia="Calibri" w:hAnsi="Calibri" w:cs="Calibri"/>
        </w:rPr>
        <w:t>Morgenroth</w:t>
      </w:r>
      <w:proofErr w:type="spellEnd"/>
      <w:r>
        <w:rPr>
          <w:rFonts w:ascii="Calibri" w:eastAsia="Calibri" w:hAnsi="Calibri" w:cs="Calibri"/>
        </w:rPr>
        <w:t xml:space="preserve"> et al., 2015). This motivational theory of role models works alongside theories of social identity and </w:t>
      </w:r>
      <w:proofErr w:type="spellStart"/>
      <w:r>
        <w:rPr>
          <w:rFonts w:ascii="Calibri" w:eastAsia="Calibri" w:hAnsi="Calibri" w:cs="Calibri"/>
        </w:rPr>
        <w:t>self regulation</w:t>
      </w:r>
      <w:proofErr w:type="spellEnd"/>
      <w:r>
        <w:rPr>
          <w:rFonts w:ascii="Calibri" w:eastAsia="Calibri" w:hAnsi="Calibri" w:cs="Calibri"/>
        </w:rPr>
        <w:t xml:space="preserve"> to posit teachers as powerful influences not just on student learning, but on student confidence, performance, and experience. Role models are particularly important for girls, for whom gender disparities lead to detrimental impacts in academic performance and later life outcomes (Sansone, 2019; Terrier, 2020). </w:t>
      </w:r>
    </w:p>
    <w:p w14:paraId="0A019368" w14:textId="77777777" w:rsidR="00412029" w:rsidRDefault="00000000">
      <w:pPr>
        <w:spacing w:line="480" w:lineRule="auto"/>
        <w:rPr>
          <w:rFonts w:ascii="Calibri" w:eastAsia="Calibri" w:hAnsi="Calibri" w:cs="Calibri"/>
          <w:b/>
        </w:rPr>
      </w:pPr>
      <w:r>
        <w:rPr>
          <w:rFonts w:ascii="Calibri" w:eastAsia="Calibri" w:hAnsi="Calibri" w:cs="Calibri"/>
          <w:b/>
        </w:rPr>
        <w:t>Investigating the Role of Gender in Learning Outcomes</w:t>
      </w:r>
    </w:p>
    <w:p w14:paraId="7980ACBB" w14:textId="20F58424" w:rsidR="00412029" w:rsidRDefault="00B65C99">
      <w:pPr>
        <w:spacing w:line="480" w:lineRule="auto"/>
        <w:ind w:firstLine="720"/>
        <w:rPr>
          <w:rFonts w:ascii="Calibri" w:eastAsia="Calibri" w:hAnsi="Calibri" w:cs="Calibri"/>
        </w:rPr>
      </w:pPr>
      <w:ins w:id="23" w:author="Julie Alonzo" w:date="2023-04-09T08:22:00Z">
        <w:r>
          <w:rPr>
            <w:rFonts w:ascii="Calibri" w:eastAsia="Calibri" w:hAnsi="Calibri" w:cs="Calibri"/>
          </w:rPr>
          <w:t>Previous s</w:t>
        </w:r>
      </w:ins>
      <w:del w:id="24" w:author="Julie Alonzo" w:date="2023-04-09T08:22:00Z">
        <w:r w:rsidR="00000000" w:rsidDel="00B65C99">
          <w:rPr>
            <w:rFonts w:ascii="Calibri" w:eastAsia="Calibri" w:hAnsi="Calibri" w:cs="Calibri"/>
          </w:rPr>
          <w:delText>S</w:delText>
        </w:r>
      </w:del>
      <w:r w:rsidR="00000000">
        <w:rPr>
          <w:rFonts w:ascii="Calibri" w:eastAsia="Calibri" w:hAnsi="Calibri" w:cs="Calibri"/>
        </w:rPr>
        <w:t xml:space="preserve">tudies </w:t>
      </w:r>
      <w:ins w:id="25" w:author="Julie Alonzo" w:date="2023-04-09T08:22:00Z">
        <w:r>
          <w:rPr>
            <w:rFonts w:ascii="Calibri" w:eastAsia="Calibri" w:hAnsi="Calibri" w:cs="Calibri"/>
          </w:rPr>
          <w:t>(Dee, 2007; Sansone, 2017)</w:t>
        </w:r>
        <w:r>
          <w:rPr>
            <w:rFonts w:ascii="Calibri" w:eastAsia="Calibri" w:hAnsi="Calibri" w:cs="Calibri"/>
          </w:rPr>
          <w:t xml:space="preserve"> </w:t>
        </w:r>
      </w:ins>
      <w:r w:rsidR="00000000">
        <w:rPr>
          <w:rFonts w:ascii="Calibri" w:eastAsia="Calibri" w:hAnsi="Calibri" w:cs="Calibri"/>
        </w:rPr>
        <w:t>have attempted to understand the gender gap in school by examining student-teacher gender matching</w:t>
      </w:r>
      <w:del w:id="26" w:author="Julie Alonzo" w:date="2023-04-09T08:22:00Z">
        <w:r w:rsidR="00000000" w:rsidDel="00B65C99">
          <w:rPr>
            <w:rFonts w:ascii="Calibri" w:eastAsia="Calibri" w:hAnsi="Calibri" w:cs="Calibri"/>
          </w:rPr>
          <w:delText xml:space="preserve"> (Dee, 2007; Sansone, 2017)</w:delText>
        </w:r>
      </w:del>
      <w:r w:rsidR="00000000">
        <w:rPr>
          <w:rFonts w:ascii="Calibri" w:eastAsia="Calibri" w:hAnsi="Calibri" w:cs="Calibri"/>
        </w:rPr>
        <w:t>. However, it is important to isolate the gender impacts and match impacts associated with achievement, as discussed in the sections below.</w:t>
      </w:r>
    </w:p>
    <w:p w14:paraId="586F8BBA" w14:textId="77777777" w:rsidR="00412029" w:rsidRDefault="00000000">
      <w:pPr>
        <w:spacing w:line="480" w:lineRule="auto"/>
        <w:rPr>
          <w:rFonts w:ascii="Calibri" w:eastAsia="Calibri" w:hAnsi="Calibri" w:cs="Calibri"/>
          <w:b/>
          <w:i/>
        </w:rPr>
      </w:pPr>
      <w:r>
        <w:rPr>
          <w:rFonts w:ascii="Calibri" w:eastAsia="Calibri" w:hAnsi="Calibri" w:cs="Calibri"/>
          <w:b/>
          <w:i/>
        </w:rPr>
        <w:t>Student Gender Gap</w:t>
      </w:r>
    </w:p>
    <w:p w14:paraId="4A5039E8" w14:textId="3B0441A7" w:rsidR="00412029" w:rsidRDefault="00000000">
      <w:pPr>
        <w:spacing w:line="480" w:lineRule="auto"/>
        <w:ind w:firstLine="720"/>
        <w:rPr>
          <w:rFonts w:ascii="Calibri" w:eastAsia="Calibri" w:hAnsi="Calibri" w:cs="Calibri"/>
        </w:rPr>
      </w:pPr>
      <w:r>
        <w:rPr>
          <w:rFonts w:ascii="Calibri" w:eastAsia="Calibri" w:hAnsi="Calibri" w:cs="Calibri"/>
        </w:rPr>
        <w:t>Socially constructed and situation-dependent identities, such as gender, have pushed groups such as girls to be subject to stereotype threat, where negative gender</w:t>
      </w:r>
      <w:del w:id="27" w:author="Julie Alonzo" w:date="2023-04-09T08:22:00Z">
        <w:r w:rsidDel="00B65C99">
          <w:rPr>
            <w:rFonts w:ascii="Calibri" w:eastAsia="Calibri" w:hAnsi="Calibri" w:cs="Calibri"/>
          </w:rPr>
          <w:delText>s</w:delText>
        </w:r>
      </w:del>
      <w:r>
        <w:rPr>
          <w:rFonts w:ascii="Calibri" w:eastAsia="Calibri" w:hAnsi="Calibri" w:cs="Calibri"/>
        </w:rPr>
        <w:t xml:space="preserve"> norms associate being a girl with lower ability to perform in subjects such as math and other STEM subjects (McIntyre et al. 2005; Spencer et al., 1999). </w:t>
      </w:r>
      <w:del w:id="28" w:author="Julie Alonzo" w:date="2023-04-09T08:23:00Z">
        <w:r w:rsidDel="00B65C99">
          <w:rPr>
            <w:rFonts w:ascii="Calibri" w:eastAsia="Calibri" w:hAnsi="Calibri" w:cs="Calibri"/>
          </w:rPr>
          <w:delText xml:space="preserve">While </w:delText>
        </w:r>
      </w:del>
      <w:ins w:id="29" w:author="Julie Alonzo" w:date="2023-04-09T08:23:00Z">
        <w:r w:rsidR="00B65C99">
          <w:rPr>
            <w:rFonts w:ascii="Calibri" w:eastAsia="Calibri" w:hAnsi="Calibri" w:cs="Calibri"/>
          </w:rPr>
          <w:t>Although</w:t>
        </w:r>
        <w:r w:rsidR="00B65C99">
          <w:rPr>
            <w:rFonts w:ascii="Calibri" w:eastAsia="Calibri" w:hAnsi="Calibri" w:cs="Calibri"/>
          </w:rPr>
          <w:t xml:space="preserve"> </w:t>
        </w:r>
      </w:ins>
      <w:r>
        <w:rPr>
          <w:rFonts w:ascii="Calibri" w:eastAsia="Calibri" w:hAnsi="Calibri" w:cs="Calibri"/>
        </w:rPr>
        <w:t xml:space="preserve">the impact of this stereotype threat varies in different contexts and across different ages of psychological development (Flore &amp; </w:t>
      </w:r>
      <w:proofErr w:type="spellStart"/>
      <w:r>
        <w:rPr>
          <w:rFonts w:ascii="Calibri" w:eastAsia="Calibri" w:hAnsi="Calibri" w:cs="Calibri"/>
        </w:rPr>
        <w:t>Wicherts</w:t>
      </w:r>
      <w:proofErr w:type="spellEnd"/>
      <w:r>
        <w:rPr>
          <w:rFonts w:ascii="Calibri" w:eastAsia="Calibri" w:hAnsi="Calibri" w:cs="Calibri"/>
        </w:rPr>
        <w:t>, 2015), these biases and stereotypes continue to affect schooling experiences for girls worldwide (UNESCO, 2022). For example, although girls have slowly and increasingly outperformed boys in school, particularly secondary classrooms, female students “remain much less likely to major in quantitative, technical, and science-related fields” – furthering segregation by occupation and inequality of income by gender in the long term (</w:t>
      </w:r>
      <w:proofErr w:type="spellStart"/>
      <w:r>
        <w:rPr>
          <w:rFonts w:ascii="Calibri" w:eastAsia="Calibri" w:hAnsi="Calibri" w:cs="Calibri"/>
        </w:rPr>
        <w:t>Bettinger</w:t>
      </w:r>
      <w:proofErr w:type="spellEnd"/>
      <w:r>
        <w:rPr>
          <w:rFonts w:ascii="Calibri" w:eastAsia="Calibri" w:hAnsi="Calibri" w:cs="Calibri"/>
        </w:rPr>
        <w:t xml:space="preserve"> &amp; Long, 2005, p. 152). </w:t>
      </w:r>
    </w:p>
    <w:p w14:paraId="02CA633C" w14:textId="68221F99" w:rsidR="00412029" w:rsidRDefault="00000000">
      <w:pPr>
        <w:spacing w:line="480" w:lineRule="auto"/>
        <w:ind w:firstLine="720"/>
        <w:rPr>
          <w:rFonts w:ascii="Calibri" w:eastAsia="Calibri" w:hAnsi="Calibri" w:cs="Calibri"/>
        </w:rPr>
      </w:pPr>
      <w:r>
        <w:rPr>
          <w:rFonts w:ascii="Calibri" w:eastAsia="Calibri" w:hAnsi="Calibri" w:cs="Calibri"/>
        </w:rPr>
        <w:lastRenderedPageBreak/>
        <w:t xml:space="preserve">Additionally, gender differences impact boys in different ways. For example, research suggests that boys exhibit higher levels of externalizing behavior problems than girls, even </w:t>
      </w:r>
      <w:proofErr w:type="spellStart"/>
      <w:r>
        <w:rPr>
          <w:rFonts w:ascii="Calibri" w:eastAsia="Calibri" w:hAnsi="Calibri" w:cs="Calibri"/>
        </w:rPr>
        <w:t>through</w:t>
      </w:r>
      <w:proofErr w:type="spellEnd"/>
      <w:r>
        <w:rPr>
          <w:rFonts w:ascii="Calibri" w:eastAsia="Calibri" w:hAnsi="Calibri" w:cs="Calibri"/>
        </w:rPr>
        <w:t xml:space="preserve"> middle school (</w:t>
      </w:r>
      <w:proofErr w:type="spellStart"/>
      <w:r>
        <w:rPr>
          <w:rFonts w:ascii="Calibri" w:eastAsia="Calibri" w:hAnsi="Calibri" w:cs="Calibri"/>
        </w:rPr>
        <w:t>Castelao</w:t>
      </w:r>
      <w:proofErr w:type="spellEnd"/>
      <w:r>
        <w:rPr>
          <w:rFonts w:ascii="Calibri" w:eastAsia="Calibri" w:hAnsi="Calibri" w:cs="Calibri"/>
        </w:rPr>
        <w:t xml:space="preserve"> &amp; Kroner-Herwig, 2014) – behavior </w:t>
      </w:r>
      <w:del w:id="30" w:author="Julie Alonzo" w:date="2023-04-09T08:23:00Z">
        <w:r w:rsidDel="00B65C99">
          <w:rPr>
            <w:rFonts w:ascii="Calibri" w:eastAsia="Calibri" w:hAnsi="Calibri" w:cs="Calibri"/>
          </w:rPr>
          <w:delText xml:space="preserve">that is </w:delText>
        </w:r>
      </w:del>
      <w:r>
        <w:rPr>
          <w:rFonts w:ascii="Calibri" w:eastAsia="Calibri" w:hAnsi="Calibri" w:cs="Calibri"/>
        </w:rPr>
        <w:t>strongly associated with lower school achievement (Kulkarni et al., 2020). In addition, gender stereotype threat similarly affects boys, discouraging confidence and achievement when negative stereotypes are communicated (Hartley &amp; Sutton, 2003).</w:t>
      </w:r>
    </w:p>
    <w:p w14:paraId="294DA221" w14:textId="77777777" w:rsidR="00412029" w:rsidRDefault="00000000">
      <w:pPr>
        <w:spacing w:line="480" w:lineRule="auto"/>
        <w:rPr>
          <w:rFonts w:ascii="Calibri" w:eastAsia="Calibri" w:hAnsi="Calibri" w:cs="Calibri"/>
          <w:b/>
          <w:i/>
        </w:rPr>
      </w:pPr>
      <w:r>
        <w:rPr>
          <w:rFonts w:ascii="Calibri" w:eastAsia="Calibri" w:hAnsi="Calibri" w:cs="Calibri"/>
          <w:b/>
          <w:i/>
        </w:rPr>
        <w:t>Teacher Gender Impact</w:t>
      </w:r>
    </w:p>
    <w:p w14:paraId="2251A1B6" w14:textId="54DC64D3" w:rsidR="00412029" w:rsidRDefault="00000000">
      <w:pPr>
        <w:spacing w:line="480" w:lineRule="auto"/>
        <w:ind w:firstLine="720"/>
        <w:rPr>
          <w:rFonts w:ascii="Calibri" w:eastAsia="Calibri" w:hAnsi="Calibri" w:cs="Calibri"/>
        </w:rPr>
      </w:pPr>
      <w:r>
        <w:rPr>
          <w:rFonts w:ascii="Calibri" w:eastAsia="Calibri" w:hAnsi="Calibri" w:cs="Calibri"/>
        </w:rPr>
        <w:t xml:space="preserve">Given differences in experiences for students, teacher gender might matter for student cognitive and noncognitive outcomes, particularly in the way teachers affect student interest and self-efficacy (Sansone, 2017). Using </w:t>
      </w:r>
      <w:ins w:id="31" w:author="Julie Alonzo" w:date="2023-04-09T08:24:00Z">
        <w:r w:rsidR="00B65C99">
          <w:rPr>
            <w:rFonts w:ascii="Calibri" w:eastAsia="Calibri" w:hAnsi="Calibri" w:cs="Calibri"/>
          </w:rPr>
          <w:t xml:space="preserve">a </w:t>
        </w:r>
      </w:ins>
      <w:r>
        <w:rPr>
          <w:rFonts w:ascii="Calibri" w:eastAsia="Calibri" w:hAnsi="Calibri" w:cs="Calibri"/>
        </w:rPr>
        <w:t xml:space="preserve">teacher value-added measure as proxy of teacher quality, Aaronson et al. (2007) found that female teachers are associated with </w:t>
      </w:r>
      <w:ins w:id="32" w:author="Julie Alonzo" w:date="2023-04-09T08:25:00Z">
        <w:r w:rsidR="00B65C99">
          <w:rPr>
            <w:rFonts w:ascii="Calibri" w:eastAsia="Calibri" w:hAnsi="Calibri" w:cs="Calibri"/>
          </w:rPr>
          <w:t xml:space="preserve">student performance </w:t>
        </w:r>
      </w:ins>
      <w:r>
        <w:rPr>
          <w:rFonts w:ascii="Calibri" w:eastAsia="Calibri" w:hAnsi="Calibri" w:cs="Calibri"/>
        </w:rPr>
        <w:t xml:space="preserve">about 0.07 grade equivalents higher than male teachers and this difference derives from female students, especially from female students with similar demographics. </w:t>
      </w:r>
      <w:proofErr w:type="spellStart"/>
      <w:r>
        <w:rPr>
          <w:rFonts w:ascii="Calibri" w:eastAsia="Calibri" w:hAnsi="Calibri" w:cs="Calibri"/>
        </w:rPr>
        <w:t>Antecol</w:t>
      </w:r>
      <w:proofErr w:type="spellEnd"/>
      <w:r>
        <w:rPr>
          <w:rFonts w:ascii="Calibri" w:eastAsia="Calibri" w:hAnsi="Calibri" w:cs="Calibri"/>
        </w:rPr>
        <w:t xml:space="preserve"> et al. (2015) finds that having a female teacher lowers math scores for female students, </w:t>
      </w:r>
      <w:ins w:id="33" w:author="Julie Alonzo" w:date="2023-04-09T08:25:00Z">
        <w:r w:rsidR="00B65C99">
          <w:rPr>
            <w:rFonts w:ascii="Calibri" w:eastAsia="Calibri" w:hAnsi="Calibri" w:cs="Calibri"/>
          </w:rPr>
          <w:t>al</w:t>
        </w:r>
      </w:ins>
      <w:r>
        <w:rPr>
          <w:rFonts w:ascii="Calibri" w:eastAsia="Calibri" w:hAnsi="Calibri" w:cs="Calibri"/>
        </w:rPr>
        <w:t xml:space="preserve">though </w:t>
      </w:r>
      <w:del w:id="34" w:author="Julie Alonzo" w:date="2023-04-09T08:25:00Z">
        <w:r w:rsidDel="00CA6BF2">
          <w:rPr>
            <w:rFonts w:ascii="Calibri" w:eastAsia="Calibri" w:hAnsi="Calibri" w:cs="Calibri"/>
          </w:rPr>
          <w:delText xml:space="preserve">that </w:delText>
        </w:r>
      </w:del>
      <w:ins w:id="35" w:author="Julie Alonzo" w:date="2023-04-09T08:25:00Z">
        <w:r w:rsidR="00CA6BF2">
          <w:rPr>
            <w:rFonts w:ascii="Calibri" w:eastAsia="Calibri" w:hAnsi="Calibri" w:cs="Calibri"/>
          </w:rPr>
          <w:t>this impact</w:t>
        </w:r>
        <w:r w:rsidR="00CA6BF2">
          <w:rPr>
            <w:rFonts w:ascii="Calibri" w:eastAsia="Calibri" w:hAnsi="Calibri" w:cs="Calibri"/>
          </w:rPr>
          <w:t xml:space="preserve"> </w:t>
        </w:r>
      </w:ins>
      <w:r>
        <w:rPr>
          <w:rFonts w:ascii="Calibri" w:eastAsia="Calibri" w:hAnsi="Calibri" w:cs="Calibri"/>
        </w:rPr>
        <w:t xml:space="preserve">may be due to students assigned female teachers with limited math background. These effects indicate </w:t>
      </w:r>
      <w:ins w:id="36" w:author="Julie Alonzo" w:date="2023-04-09T08:25:00Z">
        <w:r w:rsidR="00CA6BF2">
          <w:rPr>
            <w:rFonts w:ascii="Calibri" w:eastAsia="Calibri" w:hAnsi="Calibri" w:cs="Calibri"/>
          </w:rPr>
          <w:t xml:space="preserve">that </w:t>
        </w:r>
      </w:ins>
      <w:r>
        <w:rPr>
          <w:rFonts w:ascii="Calibri" w:eastAsia="Calibri" w:hAnsi="Calibri" w:cs="Calibri"/>
        </w:rPr>
        <w:t xml:space="preserve">while teacher gender matters, that characteristic becomes insignificant once behaviors and attitudes about ability and gender are </w:t>
      </w:r>
      <w:proofErr w:type="gramStart"/>
      <w:r>
        <w:rPr>
          <w:rFonts w:ascii="Calibri" w:eastAsia="Calibri" w:hAnsi="Calibri" w:cs="Calibri"/>
        </w:rPr>
        <w:t>taken into account</w:t>
      </w:r>
      <w:proofErr w:type="gramEnd"/>
      <w:r>
        <w:rPr>
          <w:rFonts w:ascii="Calibri" w:eastAsia="Calibri" w:hAnsi="Calibri" w:cs="Calibri"/>
        </w:rPr>
        <w:t xml:space="preserve"> (Sansone, 2017). </w:t>
      </w:r>
      <w:del w:id="37" w:author="Julie Alonzo" w:date="2023-04-09T08:26:00Z">
        <w:r w:rsidDel="00CA6BF2">
          <w:rPr>
            <w:rFonts w:ascii="Calibri" w:eastAsia="Calibri" w:hAnsi="Calibri" w:cs="Calibri"/>
          </w:rPr>
          <w:delText>So</w:delText>
        </w:r>
      </w:del>
      <w:ins w:id="38" w:author="Julie Alonzo" w:date="2023-04-09T08:26:00Z">
        <w:r w:rsidR="00CA6BF2">
          <w:rPr>
            <w:rFonts w:ascii="Calibri" w:eastAsia="Calibri" w:hAnsi="Calibri" w:cs="Calibri"/>
          </w:rPr>
          <w:t>Based on these findings</w:t>
        </w:r>
      </w:ins>
      <w:r>
        <w:rPr>
          <w:rFonts w:ascii="Calibri" w:eastAsia="Calibri" w:hAnsi="Calibri" w:cs="Calibri"/>
        </w:rPr>
        <w:t xml:space="preserve">, we follow the theoretical framework set by Paredes (2014) </w:t>
      </w:r>
      <w:del w:id="39" w:author="Julie Alonzo" w:date="2023-04-09T08:26:00Z">
        <w:r w:rsidDel="00CA6BF2">
          <w:rPr>
            <w:rFonts w:ascii="Calibri" w:eastAsia="Calibri" w:hAnsi="Calibri" w:cs="Calibri"/>
          </w:rPr>
          <w:delText xml:space="preserve">in </w:delText>
        </w:r>
      </w:del>
      <w:r>
        <w:rPr>
          <w:rFonts w:ascii="Calibri" w:eastAsia="Calibri" w:hAnsi="Calibri" w:cs="Calibri"/>
        </w:rPr>
        <w:t xml:space="preserve">that </w:t>
      </w:r>
      <w:ins w:id="40" w:author="Julie Alonzo" w:date="2023-04-09T08:26:00Z">
        <w:r w:rsidR="00CA6BF2">
          <w:rPr>
            <w:rFonts w:ascii="Calibri" w:eastAsia="Calibri" w:hAnsi="Calibri" w:cs="Calibri"/>
          </w:rPr>
          <w:t xml:space="preserve">suggests </w:t>
        </w:r>
      </w:ins>
      <w:r>
        <w:rPr>
          <w:rFonts w:ascii="Calibri" w:eastAsia="Calibri" w:hAnsi="Calibri" w:cs="Calibri"/>
        </w:rPr>
        <w:t>teacher gender may affect students in a variety of ways: by acting as role models, reinforcing stereotype threats, and through teacher biases that are correlated with gender (</w:t>
      </w:r>
      <w:proofErr w:type="spellStart"/>
      <w:del w:id="41" w:author="Julie Alonzo" w:date="2023-04-09T08:26:00Z">
        <w:r w:rsidDel="00CA6BF2">
          <w:rPr>
            <w:rFonts w:ascii="Calibri" w:eastAsia="Calibri" w:hAnsi="Calibri" w:cs="Calibri"/>
          </w:rPr>
          <w:delText xml:space="preserve">Paredes, 2014; </w:delText>
        </w:r>
      </w:del>
      <w:r>
        <w:rPr>
          <w:rFonts w:ascii="Calibri" w:eastAsia="Calibri" w:hAnsi="Calibri" w:cs="Calibri"/>
        </w:rPr>
        <w:t>Lavy</w:t>
      </w:r>
      <w:proofErr w:type="spellEnd"/>
      <w:r>
        <w:rPr>
          <w:rFonts w:ascii="Calibri" w:eastAsia="Calibri" w:hAnsi="Calibri" w:cs="Calibri"/>
        </w:rPr>
        <w:t>, 2008</w:t>
      </w:r>
      <w:ins w:id="42" w:author="Julie Alonzo" w:date="2023-04-09T08:26:00Z">
        <w:r w:rsidR="00CA6BF2">
          <w:rPr>
            <w:rFonts w:ascii="Calibri" w:eastAsia="Calibri" w:hAnsi="Calibri" w:cs="Calibri"/>
          </w:rPr>
          <w:t xml:space="preserve">; </w:t>
        </w:r>
        <w:r w:rsidR="00CA6BF2">
          <w:rPr>
            <w:rFonts w:ascii="Calibri" w:eastAsia="Calibri" w:hAnsi="Calibri" w:cs="Calibri"/>
          </w:rPr>
          <w:t>Paredes, 2014</w:t>
        </w:r>
      </w:ins>
      <w:r>
        <w:rPr>
          <w:rFonts w:ascii="Calibri" w:eastAsia="Calibri" w:hAnsi="Calibri" w:cs="Calibri"/>
        </w:rPr>
        <w:t>).</w:t>
      </w:r>
    </w:p>
    <w:p w14:paraId="30B585CE" w14:textId="77777777" w:rsidR="00412029" w:rsidRDefault="00000000">
      <w:pPr>
        <w:spacing w:line="480" w:lineRule="auto"/>
        <w:rPr>
          <w:rFonts w:ascii="Calibri" w:eastAsia="Calibri" w:hAnsi="Calibri" w:cs="Calibri"/>
          <w:b/>
          <w:i/>
        </w:rPr>
      </w:pPr>
      <w:r>
        <w:rPr>
          <w:rFonts w:ascii="Calibri" w:eastAsia="Calibri" w:hAnsi="Calibri" w:cs="Calibri"/>
          <w:b/>
          <w:i/>
        </w:rPr>
        <w:t>Gender Match Effects</w:t>
      </w:r>
    </w:p>
    <w:p w14:paraId="3EDAFCA3" w14:textId="6157784C" w:rsidR="00412029" w:rsidRDefault="00000000">
      <w:pPr>
        <w:spacing w:line="480" w:lineRule="auto"/>
        <w:ind w:firstLine="720"/>
        <w:rPr>
          <w:rFonts w:ascii="Calibri" w:eastAsia="Calibri" w:hAnsi="Calibri" w:cs="Calibri"/>
        </w:rPr>
      </w:pPr>
      <w:r>
        <w:rPr>
          <w:rFonts w:ascii="Calibri" w:eastAsia="Calibri" w:hAnsi="Calibri" w:cs="Calibri"/>
        </w:rPr>
        <w:t xml:space="preserve">Gender match effects literature is mixed. </w:t>
      </w:r>
      <w:del w:id="43" w:author="Julie Alonzo" w:date="2023-04-09T08:26:00Z">
        <w:r w:rsidDel="00CA6BF2">
          <w:rPr>
            <w:rFonts w:ascii="Calibri" w:eastAsia="Calibri" w:hAnsi="Calibri" w:cs="Calibri"/>
          </w:rPr>
          <w:delText xml:space="preserve">While </w:delText>
        </w:r>
      </w:del>
      <w:ins w:id="44" w:author="Julie Alonzo" w:date="2023-04-09T08:26:00Z">
        <w:r w:rsidR="00CA6BF2">
          <w:rPr>
            <w:rFonts w:ascii="Calibri" w:eastAsia="Calibri" w:hAnsi="Calibri" w:cs="Calibri"/>
          </w:rPr>
          <w:t>Although some</w:t>
        </w:r>
        <w:r w:rsidR="00CA6BF2">
          <w:rPr>
            <w:rFonts w:ascii="Calibri" w:eastAsia="Calibri" w:hAnsi="Calibri" w:cs="Calibri"/>
          </w:rPr>
          <w:t xml:space="preserve"> </w:t>
        </w:r>
      </w:ins>
      <w:r>
        <w:rPr>
          <w:rFonts w:ascii="Calibri" w:eastAsia="Calibri" w:hAnsi="Calibri" w:cs="Calibri"/>
        </w:rPr>
        <w:t xml:space="preserve">studies find a significant positive relationship of having a female-identifying teacher for girls, especially in middle school (Gong et al., 2018; Lim </w:t>
      </w:r>
      <w:del w:id="45" w:author="Julie Alonzo" w:date="2023-04-09T08:27:00Z">
        <w:r w:rsidDel="00CA6BF2">
          <w:rPr>
            <w:rFonts w:ascii="Calibri" w:eastAsia="Calibri" w:hAnsi="Calibri" w:cs="Calibri"/>
          </w:rPr>
          <w:delText xml:space="preserve">and </w:delText>
        </w:r>
      </w:del>
      <w:ins w:id="46" w:author="Julie Alonzo" w:date="2023-04-09T08:27:00Z">
        <w:r w:rsidR="00CA6BF2">
          <w:rPr>
            <w:rFonts w:ascii="Calibri" w:eastAsia="Calibri" w:hAnsi="Calibri" w:cs="Calibri"/>
          </w:rPr>
          <w:t>&amp;</w:t>
        </w:r>
        <w:r w:rsidR="00CA6BF2">
          <w:rPr>
            <w:rFonts w:ascii="Calibri" w:eastAsia="Calibri" w:hAnsi="Calibri" w:cs="Calibri"/>
          </w:rPr>
          <w:t xml:space="preserve"> </w:t>
        </w:r>
      </w:ins>
      <w:r>
        <w:rPr>
          <w:rFonts w:ascii="Calibri" w:eastAsia="Calibri" w:hAnsi="Calibri" w:cs="Calibri"/>
        </w:rPr>
        <w:t xml:space="preserve">Meer, 2017; Xu </w:t>
      </w:r>
      <w:del w:id="47" w:author="Julie Alonzo" w:date="2023-04-09T08:27:00Z">
        <w:r w:rsidDel="00CA6BF2">
          <w:rPr>
            <w:rFonts w:ascii="Calibri" w:eastAsia="Calibri" w:hAnsi="Calibri" w:cs="Calibri"/>
          </w:rPr>
          <w:delText xml:space="preserve">and </w:delText>
        </w:r>
      </w:del>
      <w:ins w:id="48" w:author="Julie Alonzo" w:date="2023-04-09T08:27:00Z">
        <w:r w:rsidR="00CA6BF2">
          <w:rPr>
            <w:rFonts w:ascii="Calibri" w:eastAsia="Calibri" w:hAnsi="Calibri" w:cs="Calibri"/>
          </w:rPr>
          <w:t>&amp;</w:t>
        </w:r>
        <w:r w:rsidR="00CA6BF2">
          <w:rPr>
            <w:rFonts w:ascii="Calibri" w:eastAsia="Calibri" w:hAnsi="Calibri" w:cs="Calibri"/>
          </w:rPr>
          <w:t xml:space="preserve"> </w:t>
        </w:r>
      </w:ins>
      <w:r>
        <w:rPr>
          <w:rFonts w:ascii="Calibri" w:eastAsia="Calibri" w:hAnsi="Calibri" w:cs="Calibri"/>
        </w:rPr>
        <w:t xml:space="preserve">Li, 2018), other research has found different outcomes. For example, Cho (2012) used a student fixed-effects model to estimate the effects of teacher-student gender matching </w:t>
      </w:r>
      <w:r>
        <w:rPr>
          <w:rFonts w:ascii="Calibri" w:eastAsia="Calibri" w:hAnsi="Calibri" w:cs="Calibri"/>
        </w:rPr>
        <w:lastRenderedPageBreak/>
        <w:t xml:space="preserve">using math and science data from 15 OECD countries and found that, in most countries, neither boys nor girls benefit from gender match. </w:t>
      </w:r>
    </w:p>
    <w:p w14:paraId="721ADA05" w14:textId="49379C39" w:rsidR="00412029" w:rsidRDefault="00CA6BF2">
      <w:pPr>
        <w:spacing w:line="480" w:lineRule="auto"/>
        <w:ind w:firstLine="720"/>
        <w:rPr>
          <w:rFonts w:ascii="Calibri" w:eastAsia="Calibri" w:hAnsi="Calibri" w:cs="Calibri"/>
        </w:rPr>
      </w:pPr>
      <w:commentRangeStart w:id="49"/>
      <w:r>
        <w:rPr>
          <w:noProof/>
        </w:rPr>
        <mc:AlternateContent>
          <mc:Choice Requires="wpg">
            <w:drawing>
              <wp:anchor distT="57150" distB="57150" distL="57150" distR="57150" simplePos="0" relativeHeight="251658240" behindDoc="0" locked="0" layoutInCell="1" hidden="0" allowOverlap="1" wp14:anchorId="0E759D1A" wp14:editId="19C49F3C">
                <wp:simplePos x="0" y="0"/>
                <wp:positionH relativeFrom="column">
                  <wp:posOffset>2695575</wp:posOffset>
                </wp:positionH>
                <wp:positionV relativeFrom="paragraph">
                  <wp:posOffset>1375410</wp:posOffset>
                </wp:positionV>
                <wp:extent cx="3099435" cy="2463800"/>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3099435" cy="2463800"/>
                          <a:chOff x="609750" y="458570"/>
                          <a:chExt cx="5015274" cy="3504705"/>
                        </a:xfrm>
                      </wpg:grpSpPr>
                      <wps:wsp>
                        <wps:cNvPr id="2" name="Rectangle 2"/>
                        <wps:cNvSpPr/>
                        <wps:spPr>
                          <a:xfrm>
                            <a:off x="2415900" y="1209700"/>
                            <a:ext cx="1425067" cy="678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8D42B3E" w14:textId="77777777" w:rsidR="00412029" w:rsidRDefault="00000000">
                              <w:pPr>
                                <w:spacing w:line="240" w:lineRule="auto"/>
                                <w:jc w:val="center"/>
                                <w:textDirection w:val="btLr"/>
                              </w:pPr>
                              <w:r>
                                <w:rPr>
                                  <w:rFonts w:ascii="Calibri" w:eastAsia="Calibri" w:hAnsi="Calibri" w:cs="Calibri"/>
                                  <w:color w:val="000000"/>
                                  <w:sz w:val="28"/>
                                </w:rPr>
                                <w:t>Teacher gender</w:t>
                              </w:r>
                            </w:p>
                          </w:txbxContent>
                        </wps:txbx>
                        <wps:bodyPr spcFirstLastPara="1" wrap="square" lIns="91425" tIns="91425" rIns="91425" bIns="91425" anchor="ctr" anchorCtr="0">
                          <a:noAutofit/>
                        </wps:bodyPr>
                      </wps:wsp>
                      <wps:wsp>
                        <wps:cNvPr id="3" name="Rectangle 3"/>
                        <wps:cNvSpPr/>
                        <wps:spPr>
                          <a:xfrm>
                            <a:off x="747425" y="2458775"/>
                            <a:ext cx="1259100" cy="678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6702ED1" w14:textId="77777777" w:rsidR="00412029" w:rsidRDefault="00000000">
                              <w:pPr>
                                <w:spacing w:line="240" w:lineRule="auto"/>
                                <w:jc w:val="center"/>
                                <w:textDirection w:val="btLr"/>
                              </w:pPr>
                              <w:r>
                                <w:rPr>
                                  <w:rFonts w:ascii="Calibri" w:eastAsia="Calibri" w:hAnsi="Calibri" w:cs="Calibri"/>
                                  <w:color w:val="000000"/>
                                  <w:sz w:val="28"/>
                                </w:rPr>
                                <w:t>Student gender</w:t>
                              </w:r>
                            </w:p>
                          </w:txbxContent>
                        </wps:txbx>
                        <wps:bodyPr spcFirstLastPara="1" wrap="square" lIns="91425" tIns="91425" rIns="91425" bIns="91425" anchor="ctr" anchorCtr="0">
                          <a:noAutofit/>
                        </wps:bodyPr>
                      </wps:wsp>
                      <wps:wsp>
                        <wps:cNvPr id="4" name="Rectangle 4"/>
                        <wps:cNvSpPr/>
                        <wps:spPr>
                          <a:xfrm>
                            <a:off x="4115725" y="2522675"/>
                            <a:ext cx="1377000" cy="570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72C95B5" w14:textId="77777777" w:rsidR="00412029" w:rsidRDefault="00000000">
                              <w:pPr>
                                <w:spacing w:line="240" w:lineRule="auto"/>
                                <w:jc w:val="center"/>
                                <w:textDirection w:val="btLr"/>
                              </w:pPr>
                              <w:r>
                                <w:rPr>
                                  <w:rFonts w:ascii="Calibri" w:eastAsia="Calibri" w:hAnsi="Calibri" w:cs="Calibri"/>
                                  <w:color w:val="000000"/>
                                  <w:sz w:val="28"/>
                                </w:rPr>
                                <w:t>English score</w:t>
                              </w:r>
                            </w:p>
                          </w:txbxContent>
                        </wps:txbx>
                        <wps:bodyPr spcFirstLastPara="1" wrap="square" lIns="91425" tIns="91425" rIns="91425" bIns="91425" anchor="ctr" anchorCtr="0">
                          <a:noAutofit/>
                        </wps:bodyPr>
                      </wps:wsp>
                      <wps:wsp>
                        <wps:cNvPr id="5" name="Rectangle 5"/>
                        <wps:cNvSpPr/>
                        <wps:spPr>
                          <a:xfrm>
                            <a:off x="4115725" y="3333900"/>
                            <a:ext cx="1377000" cy="570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F0E45F9" w14:textId="77777777" w:rsidR="00412029" w:rsidRDefault="00000000">
                              <w:pPr>
                                <w:spacing w:line="240" w:lineRule="auto"/>
                                <w:jc w:val="center"/>
                                <w:textDirection w:val="btLr"/>
                              </w:pPr>
                              <w:r>
                                <w:rPr>
                                  <w:rFonts w:ascii="Calibri" w:eastAsia="Calibri" w:hAnsi="Calibri" w:cs="Calibri"/>
                                  <w:color w:val="000000"/>
                                  <w:sz w:val="28"/>
                                </w:rPr>
                                <w:t>Chinese score</w:t>
                              </w:r>
                            </w:p>
                          </w:txbxContent>
                        </wps:txbx>
                        <wps:bodyPr spcFirstLastPara="1" wrap="square" lIns="91425" tIns="91425" rIns="91425" bIns="91425" anchor="ctr" anchorCtr="0">
                          <a:noAutofit/>
                        </wps:bodyPr>
                      </wps:wsp>
                      <wps:wsp>
                        <wps:cNvPr id="6" name="Rectangle 6"/>
                        <wps:cNvSpPr/>
                        <wps:spPr>
                          <a:xfrm>
                            <a:off x="4115725" y="1711225"/>
                            <a:ext cx="1377000" cy="570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9E8685A" w14:textId="77777777" w:rsidR="00412029" w:rsidRDefault="00000000">
                              <w:pPr>
                                <w:spacing w:line="240" w:lineRule="auto"/>
                                <w:jc w:val="center"/>
                                <w:textDirection w:val="btLr"/>
                              </w:pPr>
                              <w:r>
                                <w:rPr>
                                  <w:rFonts w:ascii="Calibri" w:eastAsia="Calibri" w:hAnsi="Calibri" w:cs="Calibri"/>
                                  <w:color w:val="000000"/>
                                  <w:sz w:val="28"/>
                                </w:rPr>
                                <w:t>Math score</w:t>
                              </w:r>
                            </w:p>
                          </w:txbxContent>
                        </wps:txbx>
                        <wps:bodyPr spcFirstLastPara="1" wrap="square" lIns="91425" tIns="91425" rIns="91425" bIns="91425" anchor="ctr" anchorCtr="0">
                          <a:noAutofit/>
                        </wps:bodyPr>
                      </wps:wsp>
                      <wps:wsp>
                        <wps:cNvPr id="7" name="Elbow Connector 7"/>
                        <wps:cNvCnPr/>
                        <wps:spPr>
                          <a:xfrm>
                            <a:off x="4115725" y="1996525"/>
                            <a:ext cx="600" cy="1622700"/>
                          </a:xfrm>
                          <a:prstGeom prst="bentConnector3">
                            <a:avLst>
                              <a:gd name="adj1" fmla="val -39687500"/>
                            </a:avLst>
                          </a:prstGeom>
                          <a:noFill/>
                          <a:ln w="9525" cap="flat" cmpd="sng">
                            <a:solidFill>
                              <a:srgbClr val="000000"/>
                            </a:solidFill>
                            <a:prstDash val="solid"/>
                            <a:round/>
                            <a:headEnd type="triangle" w="med" len="med"/>
                            <a:tailEnd type="triangle" w="med" len="med"/>
                          </a:ln>
                        </wps:spPr>
                        <wps:bodyPr/>
                      </wps:wsp>
                      <wps:wsp>
                        <wps:cNvPr id="8" name="Straight Arrow Connector 8"/>
                        <wps:cNvCnPr/>
                        <wps:spPr>
                          <a:xfrm>
                            <a:off x="2006400" y="2807800"/>
                            <a:ext cx="2109300" cy="0"/>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wps:spPr>
                          <a:xfrm>
                            <a:off x="2922450" y="1888300"/>
                            <a:ext cx="0" cy="904800"/>
                          </a:xfrm>
                          <a:prstGeom prst="straightConnector1">
                            <a:avLst/>
                          </a:prstGeom>
                          <a:noFill/>
                          <a:ln w="9525" cap="flat" cmpd="sng">
                            <a:solidFill>
                              <a:srgbClr val="000000"/>
                            </a:solidFill>
                            <a:prstDash val="solid"/>
                            <a:round/>
                            <a:headEnd type="none" w="med" len="med"/>
                            <a:tailEnd type="triangle" w="med" len="med"/>
                          </a:ln>
                        </wps:spPr>
                        <wps:bodyPr/>
                      </wps:wsp>
                      <wps:wsp>
                        <wps:cNvPr id="10" name="Text Box 10"/>
                        <wps:cNvSpPr txBox="1"/>
                        <wps:spPr>
                          <a:xfrm>
                            <a:off x="2411075" y="2739275"/>
                            <a:ext cx="1062000" cy="1224000"/>
                          </a:xfrm>
                          <a:prstGeom prst="rect">
                            <a:avLst/>
                          </a:prstGeom>
                          <a:noFill/>
                          <a:ln>
                            <a:noFill/>
                          </a:ln>
                        </wps:spPr>
                        <wps:txbx>
                          <w:txbxContent>
                            <w:p w14:paraId="7CD88C0E" w14:textId="77777777" w:rsidR="00412029" w:rsidRDefault="00000000">
                              <w:pPr>
                                <w:spacing w:line="240" w:lineRule="auto"/>
                                <w:textDirection w:val="btLr"/>
                              </w:pPr>
                              <w:r>
                                <w:rPr>
                                  <w:rFonts w:ascii="Calibri" w:eastAsia="Calibri" w:hAnsi="Calibri" w:cs="Calibri"/>
                                  <w:color w:val="000000"/>
                                </w:rPr>
                                <w:t>(</w:t>
                              </w:r>
                              <w:proofErr w:type="gramStart"/>
                              <w:r>
                                <w:rPr>
                                  <w:rFonts w:ascii="Calibri" w:eastAsia="Calibri" w:hAnsi="Calibri" w:cs="Calibri"/>
                                  <w:color w:val="000000"/>
                                </w:rPr>
                                <w:t>gender</w:t>
                              </w:r>
                              <w:proofErr w:type="gramEnd"/>
                              <w:r>
                                <w:rPr>
                                  <w:rFonts w:ascii="Calibri" w:eastAsia="Calibri" w:hAnsi="Calibri" w:cs="Calibri"/>
                                  <w:color w:val="000000"/>
                                </w:rPr>
                                <w:t>-match)</w:t>
                              </w:r>
                            </w:p>
                          </w:txbxContent>
                        </wps:txbx>
                        <wps:bodyPr spcFirstLastPara="1" wrap="square" lIns="91425" tIns="91425" rIns="91425" bIns="91425" anchor="t" anchorCtr="0">
                          <a:noAutofit/>
                        </wps:bodyPr>
                      </wps:wsp>
                      <wps:wsp>
                        <wps:cNvPr id="11" name="Text Box 11"/>
                        <wps:cNvSpPr txBox="1"/>
                        <wps:spPr>
                          <a:xfrm>
                            <a:off x="609750" y="458570"/>
                            <a:ext cx="5015274" cy="1248232"/>
                          </a:xfrm>
                          <a:prstGeom prst="rect">
                            <a:avLst/>
                          </a:prstGeom>
                          <a:noFill/>
                          <a:ln>
                            <a:noFill/>
                          </a:ln>
                        </wps:spPr>
                        <wps:txbx>
                          <w:txbxContent>
                            <w:p w14:paraId="06F3C653" w14:textId="77777777" w:rsidR="00412029" w:rsidRDefault="00000000">
                              <w:pPr>
                                <w:spacing w:line="240" w:lineRule="auto"/>
                                <w:textDirection w:val="btLr"/>
                                <w:rPr>
                                  <w:ins w:id="50" w:author="Julie Alonzo" w:date="2023-04-09T08:27:00Z"/>
                                  <w:rFonts w:ascii="Calibri" w:eastAsia="Calibri" w:hAnsi="Calibri" w:cs="Calibri"/>
                                  <w:color w:val="000000"/>
                                  <w:sz w:val="30"/>
                                </w:rPr>
                              </w:pPr>
                              <w:r>
                                <w:rPr>
                                  <w:rFonts w:ascii="Calibri" w:eastAsia="Calibri" w:hAnsi="Calibri" w:cs="Calibri"/>
                                  <w:color w:val="000000"/>
                                  <w:sz w:val="30"/>
                                </w:rPr>
                                <w:t>Figure 1. Gender-match effects framework</w:t>
                              </w:r>
                            </w:p>
                            <w:p w14:paraId="154DAEB7" w14:textId="77777777" w:rsidR="00CA6BF2" w:rsidRDefault="00CA6BF2">
                              <w:pPr>
                                <w:spacing w:line="240" w:lineRule="auto"/>
                                <w:textDirection w:val="btLr"/>
                                <w:rPr>
                                  <w:ins w:id="51" w:author="Julie Alonzo" w:date="2023-04-09T08:27:00Z"/>
                                  <w:rFonts w:ascii="Calibri" w:eastAsia="Calibri" w:hAnsi="Calibri" w:cs="Calibri"/>
                                  <w:color w:val="000000"/>
                                  <w:sz w:val="30"/>
                                </w:rPr>
                              </w:pPr>
                            </w:p>
                            <w:p w14:paraId="31361F1D" w14:textId="77777777" w:rsidR="00CA6BF2" w:rsidRDefault="00CA6BF2">
                              <w:pPr>
                                <w:spacing w:line="240" w:lineRule="auto"/>
                                <w:textDirection w:val="btLr"/>
                              </w:pP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E759D1A" id="Group 1" o:spid="_x0000_s1026" style="position:absolute;left:0;text-align:left;margin-left:212.25pt;margin-top:108.3pt;width:244.05pt;height:194pt;z-index:251658240;mso-wrap-distance-left:4.5pt;mso-wrap-distance-top:4.5pt;mso-wrap-distance-right:4.5pt;mso-wrap-distance-bottom:4.5pt;mso-width-relative:margin;mso-height-relative:margin" coordorigin="6097,4585" coordsize="50152,350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">
                <v:rect id="Rectangle 2" o:spid="_x0000_s1027" style="position:absolute;left:24159;top:12097;width:14250;height:67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58D42B3E" w14:textId="77777777" w:rsidR="00412029" w:rsidRDefault="00000000">
                        <w:pPr>
                          <w:spacing w:line="240" w:lineRule="auto"/>
                          <w:jc w:val="center"/>
                          <w:textDirection w:val="btLr"/>
                        </w:pPr>
                        <w:r>
                          <w:rPr>
                            <w:rFonts w:ascii="Calibri" w:eastAsia="Calibri" w:hAnsi="Calibri" w:cs="Calibri"/>
                            <w:color w:val="000000"/>
                            <w:sz w:val="28"/>
                          </w:rPr>
                          <w:t>Teacher gender</w:t>
                        </w:r>
                      </w:p>
                    </w:txbxContent>
                  </v:textbox>
                </v:rect>
                <v:rect id="Rectangle 3" o:spid="_x0000_s1028" style="position:absolute;left:7474;top:24587;width:12591;height:67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" fillcolor="#cfe2f3">
                  <v:stroke startarrowwidth="narrow" startarrowlength="short" endarrowwidth="narrow" endarrowlength="short" joinstyle="round"/>
                  <v:textbox inset="2.53958mm,2.53958mm,2.53958mm,2.53958mm">
                    <w:txbxContent>
                      <w:p w14:paraId="36702ED1" w14:textId="77777777" w:rsidR="00412029" w:rsidRDefault="00000000">
                        <w:pPr>
                          <w:spacing w:line="240" w:lineRule="auto"/>
                          <w:jc w:val="center"/>
                          <w:textDirection w:val="btLr"/>
                        </w:pPr>
                        <w:r>
                          <w:rPr>
                            <w:rFonts w:ascii="Calibri" w:eastAsia="Calibri" w:hAnsi="Calibri" w:cs="Calibri"/>
                            <w:color w:val="000000"/>
                            <w:sz w:val="28"/>
                          </w:rPr>
                          <w:t>Student gender</w:t>
                        </w:r>
                      </w:p>
                    </w:txbxContent>
                  </v:textbox>
                </v:rect>
                <v:rect id="Rectangle 4" o:spid="_x0000_s1029" style="position:absolute;left:41157;top:25226;width:13770;height:5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672C95B5" w14:textId="77777777" w:rsidR="00412029" w:rsidRDefault="00000000">
                        <w:pPr>
                          <w:spacing w:line="240" w:lineRule="auto"/>
                          <w:jc w:val="center"/>
                          <w:textDirection w:val="btLr"/>
                        </w:pPr>
                        <w:r>
                          <w:rPr>
                            <w:rFonts w:ascii="Calibri" w:eastAsia="Calibri" w:hAnsi="Calibri" w:cs="Calibri"/>
                            <w:color w:val="000000"/>
                            <w:sz w:val="28"/>
                          </w:rPr>
                          <w:t>English score</w:t>
                        </w:r>
                      </w:p>
                    </w:txbxContent>
                  </v:textbox>
                </v:rect>
                <v:rect id="Rectangle 5" o:spid="_x0000_s1030" style="position:absolute;left:41157;top:33339;width:13770;height:5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7F0E45F9" w14:textId="77777777" w:rsidR="00412029" w:rsidRDefault="00000000">
                        <w:pPr>
                          <w:spacing w:line="240" w:lineRule="auto"/>
                          <w:jc w:val="center"/>
                          <w:textDirection w:val="btLr"/>
                        </w:pPr>
                        <w:r>
                          <w:rPr>
                            <w:rFonts w:ascii="Calibri" w:eastAsia="Calibri" w:hAnsi="Calibri" w:cs="Calibri"/>
                            <w:color w:val="000000"/>
                            <w:sz w:val="28"/>
                          </w:rPr>
                          <w:t>Chinese score</w:t>
                        </w:r>
                      </w:p>
                    </w:txbxContent>
                  </v:textbox>
                </v:rect>
                <v:rect id="Rectangle 6" o:spid="_x0000_s1031" style="position:absolute;left:41157;top:17112;width:13770;height:5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39E8685A" w14:textId="77777777" w:rsidR="00412029" w:rsidRDefault="00000000">
                        <w:pPr>
                          <w:spacing w:line="240" w:lineRule="auto"/>
                          <w:jc w:val="center"/>
                          <w:textDirection w:val="btLr"/>
                        </w:pPr>
                        <w:r>
                          <w:rPr>
                            <w:rFonts w:ascii="Calibri" w:eastAsia="Calibri" w:hAnsi="Calibri" w:cs="Calibri"/>
                            <w:color w:val="000000"/>
                            <w:sz w:val="28"/>
                          </w:rPr>
                          <w:t>Math score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2" type="#_x0000_t34" style="position:absolute;left:41157;top:19965;width:6;height:1622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" adj="-8572500">
                  <v:stroke startarrow="block" endarrow="block" joinstyle="round"/>
                </v:shape>
                <v:shapetype id="_x0000_t32" coordsize="21600,21600" o:spt="32" o:oned="t" path="m,l21600,21600e" filled="f">
                  <v:path arrowok="t" fillok="f" o:connecttype="none"/>
                  <o:lock v:ext="edit" shapetype="t"/>
                </v:shapetype>
                <v:shape id="Straight Arrow Connector 8" o:spid="_x0000_s1033" type="#_x0000_t32" style="position:absolute;left:20064;top:28078;width:210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">
                  <v:stroke endarrow="block"/>
                </v:shape>
                <v:shape id="Straight Arrow Connector 9" o:spid="_x0000_s1034" type="#_x0000_t32" style="position:absolute;left:29224;top:18883;width:0;height:9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">
                  <v:stroke endarrow="block"/>
                </v:shape>
                <v:shapetype id="_x0000_t202" coordsize="21600,21600" o:spt="202" path="m,l,21600r21600,l21600,xe">
                  <v:stroke joinstyle="miter"/>
                  <v:path gradientshapeok="t" o:connecttype="rect"/>
                </v:shapetype>
                <v:shape id="Text Box 10" o:spid="_x0000_s1035" type="#_x0000_t202" style="position:absolute;left:24110;top:27392;width:10620;height:12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" filled="f" stroked="f">
                  <v:textbox inset="2.53958mm,2.53958mm,2.53958mm,2.53958mm">
                    <w:txbxContent>
                      <w:p w14:paraId="7CD88C0E" w14:textId="77777777" w:rsidR="00412029" w:rsidRDefault="00000000">
                        <w:pPr>
                          <w:spacing w:line="240" w:lineRule="auto"/>
                          <w:textDirection w:val="btLr"/>
                        </w:pPr>
                        <w:r>
                          <w:rPr>
                            <w:rFonts w:ascii="Calibri" w:eastAsia="Calibri" w:hAnsi="Calibri" w:cs="Calibri"/>
                            <w:color w:val="000000"/>
                          </w:rPr>
                          <w:t>(</w:t>
                        </w:r>
                        <w:proofErr w:type="gramStart"/>
                        <w:r>
                          <w:rPr>
                            <w:rFonts w:ascii="Calibri" w:eastAsia="Calibri" w:hAnsi="Calibri" w:cs="Calibri"/>
                            <w:color w:val="000000"/>
                          </w:rPr>
                          <w:t>gender</w:t>
                        </w:r>
                        <w:proofErr w:type="gramEnd"/>
                        <w:r>
                          <w:rPr>
                            <w:rFonts w:ascii="Calibri" w:eastAsia="Calibri" w:hAnsi="Calibri" w:cs="Calibri"/>
                            <w:color w:val="000000"/>
                          </w:rPr>
                          <w:t>-match)</w:t>
                        </w:r>
                      </w:p>
                    </w:txbxContent>
                  </v:textbox>
                </v:shape>
                <v:shape id="Text Box 11" o:spid="_x0000_s1036" type="#_x0000_t202" style="position:absolute;left:6097;top:4585;width:50153;height:12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" filled="f" stroked="f">
                  <v:textbox inset="2.53958mm,2.53958mm,2.53958mm,2.53958mm">
                    <w:txbxContent>
                      <w:p w14:paraId="06F3C653" w14:textId="77777777" w:rsidR="00412029" w:rsidRDefault="00000000">
                        <w:pPr>
                          <w:spacing w:line="240" w:lineRule="auto"/>
                          <w:textDirection w:val="btLr"/>
                          <w:rPr>
                            <w:ins w:id="52" w:author="Julie Alonzo" w:date="2023-04-09T08:27:00Z"/>
                            <w:rFonts w:ascii="Calibri" w:eastAsia="Calibri" w:hAnsi="Calibri" w:cs="Calibri"/>
                            <w:color w:val="000000"/>
                            <w:sz w:val="30"/>
                          </w:rPr>
                        </w:pPr>
                        <w:r>
                          <w:rPr>
                            <w:rFonts w:ascii="Calibri" w:eastAsia="Calibri" w:hAnsi="Calibri" w:cs="Calibri"/>
                            <w:color w:val="000000"/>
                            <w:sz w:val="30"/>
                          </w:rPr>
                          <w:t>Figure 1. Gender-match effects framework</w:t>
                        </w:r>
                      </w:p>
                      <w:p w14:paraId="154DAEB7" w14:textId="77777777" w:rsidR="00CA6BF2" w:rsidRDefault="00CA6BF2">
                        <w:pPr>
                          <w:spacing w:line="240" w:lineRule="auto"/>
                          <w:textDirection w:val="btLr"/>
                          <w:rPr>
                            <w:ins w:id="53" w:author="Julie Alonzo" w:date="2023-04-09T08:27:00Z"/>
                            <w:rFonts w:ascii="Calibri" w:eastAsia="Calibri" w:hAnsi="Calibri" w:cs="Calibri"/>
                            <w:color w:val="000000"/>
                            <w:sz w:val="30"/>
                          </w:rPr>
                        </w:pPr>
                      </w:p>
                      <w:p w14:paraId="31361F1D" w14:textId="77777777" w:rsidR="00CA6BF2" w:rsidRDefault="00CA6BF2">
                        <w:pPr>
                          <w:spacing w:line="240" w:lineRule="auto"/>
                          <w:textDirection w:val="btLr"/>
                        </w:pPr>
                      </w:p>
                    </w:txbxContent>
                  </v:textbox>
                </v:shape>
                <w10:wrap type="square"/>
              </v:group>
            </w:pict>
          </mc:Fallback>
        </mc:AlternateContent>
      </w:r>
      <w:r w:rsidR="00000000">
        <w:rPr>
          <w:rFonts w:ascii="Calibri" w:eastAsia="Calibri" w:hAnsi="Calibri" w:cs="Calibri"/>
        </w:rPr>
        <w:t xml:space="preserve">We are interested in the mechanisms and impacts of gender match effects specifically in China, particularly for its student- and teacher- random assignment policy. Research has found significant differences in perceived </w:t>
      </w:r>
      <w:commentRangeEnd w:id="49"/>
      <w:r>
        <w:rPr>
          <w:rStyle w:val="CommentReference"/>
        </w:rPr>
        <w:commentReference w:id="49"/>
      </w:r>
      <w:r w:rsidR="00000000">
        <w:rPr>
          <w:rFonts w:ascii="Calibri" w:eastAsia="Calibri" w:hAnsi="Calibri" w:cs="Calibri"/>
        </w:rPr>
        <w:t>ability to succeed by gender in subjects like math (</w:t>
      </w:r>
      <w:proofErr w:type="spellStart"/>
      <w:r w:rsidR="00000000">
        <w:rPr>
          <w:rFonts w:ascii="Calibri" w:eastAsia="Calibri" w:hAnsi="Calibri" w:cs="Calibri"/>
        </w:rPr>
        <w:t>Tsui</w:t>
      </w:r>
      <w:proofErr w:type="spellEnd"/>
      <w:r w:rsidR="00000000">
        <w:rPr>
          <w:rFonts w:ascii="Calibri" w:eastAsia="Calibri" w:hAnsi="Calibri" w:cs="Calibri"/>
        </w:rPr>
        <w:t xml:space="preserve">, 2007), with boys exhibiting significantly higher growth mindsets and </w:t>
      </w:r>
      <w:del w:id="54" w:author="Julie Alonzo" w:date="2023-04-09T08:29:00Z">
        <w:r w:rsidR="00000000" w:rsidDel="00CA6BF2">
          <w:rPr>
            <w:rFonts w:ascii="Calibri" w:eastAsia="Calibri" w:hAnsi="Calibri" w:cs="Calibri"/>
          </w:rPr>
          <w:delText>self efficacy</w:delText>
        </w:r>
      </w:del>
      <w:ins w:id="55" w:author="Julie Alonzo" w:date="2023-04-09T08:29:00Z">
        <w:r>
          <w:rPr>
            <w:rFonts w:ascii="Calibri" w:eastAsia="Calibri" w:hAnsi="Calibri" w:cs="Calibri"/>
          </w:rPr>
          <w:t>self-efficacy</w:t>
        </w:r>
      </w:ins>
      <w:r w:rsidR="00000000">
        <w:rPr>
          <w:rFonts w:ascii="Calibri" w:eastAsia="Calibri" w:hAnsi="Calibri" w:cs="Calibri"/>
        </w:rPr>
        <w:t xml:space="preserve"> than girls (</w:t>
      </w:r>
      <w:proofErr w:type="spellStart"/>
      <w:r w:rsidR="00000000">
        <w:rPr>
          <w:rFonts w:ascii="Calibri" w:eastAsia="Calibri" w:hAnsi="Calibri" w:cs="Calibri"/>
        </w:rPr>
        <w:t>Su</w:t>
      </w:r>
      <w:proofErr w:type="spellEnd"/>
      <w:r w:rsidR="00000000">
        <w:rPr>
          <w:rFonts w:ascii="Calibri" w:eastAsia="Calibri" w:hAnsi="Calibri" w:cs="Calibri"/>
        </w:rPr>
        <w:t xml:space="preserve"> et al., 2021). However, there are gaps in understanding how achievement and ability are influenced by teachers – the role models in the classroom. Both Xu and Li (2018) and Gong et al. (2018) explore the causal impact of teacher gender match on student learning by leveraging the unique policy change in China that forced teacher-student random assignment in 2006. Using either school- and school-by-grade level fixed effects models, </w:t>
      </w:r>
      <w:ins w:id="56" w:author="Julie Alonzo" w:date="2023-04-09T08:30:00Z">
        <w:r>
          <w:rPr>
            <w:rFonts w:ascii="Calibri" w:eastAsia="Calibri" w:hAnsi="Calibri" w:cs="Calibri"/>
          </w:rPr>
          <w:t xml:space="preserve">the </w:t>
        </w:r>
      </w:ins>
      <w:r w:rsidR="00000000">
        <w:rPr>
          <w:rFonts w:ascii="Calibri" w:eastAsia="Calibri" w:hAnsi="Calibri" w:cs="Calibri"/>
        </w:rPr>
        <w:t xml:space="preserve">authors </w:t>
      </w:r>
      <w:del w:id="57" w:author="Julie Alonzo" w:date="2023-04-09T08:30:00Z">
        <w:r w:rsidR="00000000" w:rsidDel="00CA6BF2">
          <w:rPr>
            <w:rFonts w:ascii="Calibri" w:eastAsia="Calibri" w:hAnsi="Calibri" w:cs="Calibri"/>
          </w:rPr>
          <w:delText xml:space="preserve">find </w:delText>
        </w:r>
      </w:del>
      <w:ins w:id="58" w:author="Julie Alonzo" w:date="2023-04-09T08:30:00Z">
        <w:r>
          <w:rPr>
            <w:rFonts w:ascii="Calibri" w:eastAsia="Calibri" w:hAnsi="Calibri" w:cs="Calibri"/>
          </w:rPr>
          <w:t>report</w:t>
        </w:r>
        <w:r>
          <w:rPr>
            <w:rFonts w:ascii="Calibri" w:eastAsia="Calibri" w:hAnsi="Calibri" w:cs="Calibri"/>
          </w:rPr>
          <w:t xml:space="preserve"> </w:t>
        </w:r>
      </w:ins>
      <w:r w:rsidR="00000000">
        <w:rPr>
          <w:rFonts w:ascii="Calibri" w:eastAsia="Calibri" w:hAnsi="Calibri" w:cs="Calibri"/>
        </w:rPr>
        <w:t>significant effects of having a female subject teacher (English, math and Chinese) for girls but not for boys.</w:t>
      </w:r>
    </w:p>
    <w:p w14:paraId="0B2AE5BC" w14:textId="59D3B2E0" w:rsidR="00412029" w:rsidRDefault="00000000">
      <w:pPr>
        <w:spacing w:line="480" w:lineRule="auto"/>
        <w:ind w:firstLine="720"/>
        <w:rPr>
          <w:rFonts w:ascii="Calibri" w:eastAsia="Calibri" w:hAnsi="Calibri" w:cs="Calibri"/>
        </w:rPr>
      </w:pPr>
      <w:r>
        <w:rPr>
          <w:rFonts w:ascii="Calibri" w:eastAsia="Calibri" w:hAnsi="Calibri" w:cs="Calibri"/>
        </w:rPr>
        <w:t xml:space="preserve">With these differences in results in research, </w:t>
      </w:r>
      <w:proofErr w:type="spellStart"/>
      <w:r>
        <w:rPr>
          <w:rFonts w:ascii="Calibri" w:eastAsia="Calibri" w:hAnsi="Calibri" w:cs="Calibri"/>
        </w:rPr>
        <w:t>Eble</w:t>
      </w:r>
      <w:proofErr w:type="spellEnd"/>
      <w:r>
        <w:rPr>
          <w:rFonts w:ascii="Calibri" w:eastAsia="Calibri" w:hAnsi="Calibri" w:cs="Calibri"/>
        </w:rPr>
        <w:t xml:space="preserve"> </w:t>
      </w:r>
      <w:ins w:id="59" w:author="Julie Alonzo" w:date="2023-04-09T08:32:00Z">
        <w:r w:rsidR="00CA6BF2">
          <w:rPr>
            <w:rFonts w:ascii="Calibri" w:eastAsia="Calibri" w:hAnsi="Calibri" w:cs="Calibri"/>
          </w:rPr>
          <w:t>and</w:t>
        </w:r>
      </w:ins>
      <w:del w:id="60" w:author="Julie Alonzo" w:date="2023-04-09T08:32:00Z">
        <w:r w:rsidDel="00CA6BF2">
          <w:rPr>
            <w:rFonts w:ascii="Calibri" w:eastAsia="Calibri" w:hAnsi="Calibri" w:cs="Calibri"/>
          </w:rPr>
          <w:delText>&amp;</w:delText>
        </w:r>
      </w:del>
      <w:r>
        <w:rPr>
          <w:rFonts w:ascii="Calibri" w:eastAsia="Calibri" w:hAnsi="Calibri" w:cs="Calibri"/>
        </w:rPr>
        <w:t xml:space="preserve"> Hu (2020) attempt</w:t>
      </w:r>
      <w:del w:id="61" w:author="Julie Alonzo" w:date="2023-04-09T08:32:00Z">
        <w:r w:rsidDel="00CA6BF2">
          <w:rPr>
            <w:rFonts w:ascii="Calibri" w:eastAsia="Calibri" w:hAnsi="Calibri" w:cs="Calibri"/>
          </w:rPr>
          <w:delText>s</w:delText>
        </w:r>
      </w:del>
      <w:r>
        <w:rPr>
          <w:rFonts w:ascii="Calibri" w:eastAsia="Calibri" w:hAnsi="Calibri" w:cs="Calibri"/>
        </w:rPr>
        <w:t xml:space="preserve"> to disentangle the active and passive mechanisms at play in the student-teacher gender match by building on identity theory, which Dee (2005) notably explores. Their results support the role-modeling theory, confirming that “the intersection of a child’s beliefs about themself and societal beliefs about ability by gender” importantly predict</w:t>
      </w:r>
      <w:del w:id="62" w:author="Julie Alonzo" w:date="2023-04-09T08:34:00Z">
        <w:r w:rsidDel="00CA6BF2">
          <w:rPr>
            <w:rFonts w:ascii="Calibri" w:eastAsia="Calibri" w:hAnsi="Calibri" w:cs="Calibri"/>
          </w:rPr>
          <w:delText>s</w:delText>
        </w:r>
      </w:del>
      <w:r>
        <w:rPr>
          <w:rFonts w:ascii="Calibri" w:eastAsia="Calibri" w:hAnsi="Calibri" w:cs="Calibri"/>
        </w:rPr>
        <w:t xml:space="preserve"> incidence and size of teacher-student gender match effects (p. 16). Thus, the student gender gap, teacher gender impact, and gender-match effects are important to disentangle in both research and policy.</w:t>
      </w:r>
    </w:p>
    <w:p w14:paraId="07BC10C7" w14:textId="77777777" w:rsidR="00412029" w:rsidRDefault="00000000" w:rsidP="00CA6BF2">
      <w:pPr>
        <w:keepNext/>
        <w:spacing w:line="480" w:lineRule="auto"/>
        <w:rPr>
          <w:rFonts w:ascii="Calibri" w:eastAsia="Calibri" w:hAnsi="Calibri" w:cs="Calibri"/>
        </w:rPr>
        <w:pPrChange w:id="63" w:author="Julie Alonzo" w:date="2023-04-09T08:34:00Z">
          <w:pPr>
            <w:spacing w:line="480" w:lineRule="auto"/>
          </w:pPr>
        </w:pPrChange>
      </w:pPr>
      <w:r>
        <w:rPr>
          <w:rFonts w:ascii="Calibri" w:eastAsia="Calibri" w:hAnsi="Calibri" w:cs="Calibri"/>
          <w:b/>
        </w:rPr>
        <w:lastRenderedPageBreak/>
        <w:t>Policy Context</w:t>
      </w:r>
    </w:p>
    <w:p w14:paraId="54DC4D9A" w14:textId="3AC9D92D" w:rsidR="00412029" w:rsidRDefault="00000000">
      <w:pPr>
        <w:spacing w:line="480" w:lineRule="auto"/>
        <w:ind w:firstLine="720"/>
        <w:rPr>
          <w:rFonts w:ascii="Calibri" w:eastAsia="Calibri" w:hAnsi="Calibri" w:cs="Calibri"/>
        </w:rPr>
      </w:pPr>
      <w:del w:id="64" w:author="Julie Alonzo" w:date="2023-04-09T08:34:00Z">
        <w:r w:rsidDel="00CA6BF2">
          <w:rPr>
            <w:rFonts w:ascii="Calibri" w:eastAsia="Calibri" w:hAnsi="Calibri" w:cs="Calibri"/>
          </w:rPr>
          <w:delText xml:space="preserve">This </w:delText>
        </w:r>
      </w:del>
      <w:ins w:id="65" w:author="Julie Alonzo" w:date="2023-04-09T08:34:00Z">
        <w:r w:rsidR="00CA6BF2">
          <w:rPr>
            <w:rFonts w:ascii="Calibri" w:eastAsia="Calibri" w:hAnsi="Calibri" w:cs="Calibri"/>
          </w:rPr>
          <w:t>Our current</w:t>
        </w:r>
        <w:r w:rsidR="00CA6BF2">
          <w:rPr>
            <w:rFonts w:ascii="Calibri" w:eastAsia="Calibri" w:hAnsi="Calibri" w:cs="Calibri"/>
          </w:rPr>
          <w:t xml:space="preserve"> </w:t>
        </w:r>
      </w:ins>
      <w:r>
        <w:rPr>
          <w:rFonts w:ascii="Calibri" w:eastAsia="Calibri" w:hAnsi="Calibri" w:cs="Calibri"/>
        </w:rPr>
        <w:t xml:space="preserve">study is </w:t>
      </w:r>
      <w:ins w:id="66" w:author="Julie Alonzo" w:date="2023-04-09T08:34:00Z">
        <w:r w:rsidR="00CA6BF2">
          <w:rPr>
            <w:rFonts w:ascii="Calibri" w:eastAsia="Calibri" w:hAnsi="Calibri" w:cs="Calibri"/>
          </w:rPr>
          <w:t xml:space="preserve">made </w:t>
        </w:r>
      </w:ins>
      <w:r>
        <w:rPr>
          <w:rFonts w:ascii="Calibri" w:eastAsia="Calibri" w:hAnsi="Calibri" w:cs="Calibri"/>
        </w:rPr>
        <w:t xml:space="preserve">possible due to a unique policy change in China. In 2006, </w:t>
      </w:r>
      <w:proofErr w:type="gramStart"/>
      <w:r>
        <w:rPr>
          <w:rFonts w:ascii="Calibri" w:eastAsia="Calibri" w:hAnsi="Calibri" w:cs="Calibri"/>
        </w:rPr>
        <w:t>in an effort to</w:t>
      </w:r>
      <w:proofErr w:type="gramEnd"/>
      <w:r>
        <w:rPr>
          <w:rFonts w:ascii="Calibri" w:eastAsia="Calibri" w:hAnsi="Calibri" w:cs="Calibri"/>
        </w:rPr>
        <w:t xml:space="preserve"> prioritize education equality, the Compulsory Education Law disallowed the sorting of students to teachers based on student academic performance at elementary (grades 1-6) and middle school (grades 7-9) levels. </w:t>
      </w:r>
      <w:ins w:id="67" w:author="Julie Alonzo" w:date="2023-04-09T08:35:00Z">
        <w:r w:rsidR="00CA6BF2">
          <w:rPr>
            <w:rFonts w:ascii="Calibri" w:eastAsia="Calibri" w:hAnsi="Calibri" w:cs="Calibri"/>
          </w:rPr>
          <w:t>T</w:t>
        </w:r>
      </w:ins>
      <w:del w:id="68" w:author="Julie Alonzo" w:date="2023-04-09T08:35:00Z">
        <w:r w:rsidDel="00CA6BF2">
          <w:rPr>
            <w:rFonts w:ascii="Calibri" w:eastAsia="Calibri" w:hAnsi="Calibri" w:cs="Calibri"/>
          </w:rPr>
          <w:delText>In order t</w:delText>
        </w:r>
      </w:del>
      <w:r>
        <w:rPr>
          <w:rFonts w:ascii="Calibri" w:eastAsia="Calibri" w:hAnsi="Calibri" w:cs="Calibri"/>
        </w:rPr>
        <w:t xml:space="preserve">o </w:t>
      </w:r>
      <w:proofErr w:type="gramStart"/>
      <w:r>
        <w:rPr>
          <w:rFonts w:ascii="Calibri" w:eastAsia="Calibri" w:hAnsi="Calibri" w:cs="Calibri"/>
        </w:rPr>
        <w:t>comply</w:t>
      </w:r>
      <w:proofErr w:type="gramEnd"/>
      <w:r>
        <w:rPr>
          <w:rFonts w:ascii="Calibri" w:eastAsia="Calibri" w:hAnsi="Calibri" w:cs="Calibri"/>
        </w:rPr>
        <w:t>, many local education departments create</w:t>
      </w:r>
      <w:ins w:id="69" w:author="Julie Alonzo" w:date="2023-04-09T08:35:00Z">
        <w:r w:rsidR="001F3378">
          <w:rPr>
            <w:rFonts w:ascii="Calibri" w:eastAsia="Calibri" w:hAnsi="Calibri" w:cs="Calibri"/>
          </w:rPr>
          <w:t>d</w:t>
        </w:r>
      </w:ins>
      <w:r>
        <w:rPr>
          <w:rFonts w:ascii="Calibri" w:eastAsia="Calibri" w:hAnsi="Calibri" w:cs="Calibri"/>
        </w:rPr>
        <w:t xml:space="preserve"> either random or stratified homerooms of students in schools, standardizing </w:t>
      </w:r>
      <w:del w:id="70" w:author="Julie Alonzo" w:date="2023-04-09T08:35:00Z">
        <w:r w:rsidDel="001F3378">
          <w:rPr>
            <w:rFonts w:ascii="Calibri" w:eastAsia="Calibri" w:hAnsi="Calibri" w:cs="Calibri"/>
          </w:rPr>
          <w:delText xml:space="preserve">and </w:delText>
        </w:r>
      </w:del>
      <w:r>
        <w:rPr>
          <w:rFonts w:ascii="Calibri" w:eastAsia="Calibri" w:hAnsi="Calibri" w:cs="Calibri"/>
        </w:rPr>
        <w:t>the number of teacher groups, then randomly assigning teacher groups to student homerooms. This random assignment is crucial to our identification strategies and will be discussed in further detail in the Method</w:t>
      </w:r>
      <w:del w:id="71" w:author="Julie Alonzo" w:date="2023-04-09T08:36:00Z">
        <w:r w:rsidDel="001F3378">
          <w:rPr>
            <w:rFonts w:ascii="Calibri" w:eastAsia="Calibri" w:hAnsi="Calibri" w:cs="Calibri"/>
          </w:rPr>
          <w:delText>s</w:delText>
        </w:r>
      </w:del>
      <w:r>
        <w:rPr>
          <w:rFonts w:ascii="Calibri" w:eastAsia="Calibri" w:hAnsi="Calibri" w:cs="Calibri"/>
        </w:rPr>
        <w:t xml:space="preserve"> section.</w:t>
      </w:r>
    </w:p>
    <w:p w14:paraId="2299E656" w14:textId="5807DC10" w:rsidR="00412029" w:rsidRDefault="00000000">
      <w:pPr>
        <w:spacing w:line="480" w:lineRule="auto"/>
        <w:ind w:firstLine="720"/>
        <w:rPr>
          <w:rFonts w:ascii="Calibri" w:eastAsia="Calibri" w:hAnsi="Calibri" w:cs="Calibri"/>
        </w:rPr>
      </w:pPr>
      <w:r>
        <w:rPr>
          <w:rFonts w:ascii="Calibri" w:eastAsia="Calibri" w:hAnsi="Calibri" w:cs="Calibri"/>
        </w:rPr>
        <w:t>Unlike the U</w:t>
      </w:r>
      <w:ins w:id="72" w:author="Julie Alonzo" w:date="2023-04-09T08:36:00Z">
        <w:r w:rsidR="001F3378">
          <w:rPr>
            <w:rFonts w:ascii="Calibri" w:eastAsia="Calibri" w:hAnsi="Calibri" w:cs="Calibri"/>
          </w:rPr>
          <w:t>.</w:t>
        </w:r>
      </w:ins>
      <w:r>
        <w:rPr>
          <w:rFonts w:ascii="Calibri" w:eastAsia="Calibri" w:hAnsi="Calibri" w:cs="Calibri"/>
        </w:rPr>
        <w:t>S</w:t>
      </w:r>
      <w:ins w:id="73" w:author="Julie Alonzo" w:date="2023-04-09T08:36:00Z">
        <w:r w:rsidR="001F3378">
          <w:rPr>
            <w:rFonts w:ascii="Calibri" w:eastAsia="Calibri" w:hAnsi="Calibri" w:cs="Calibri"/>
          </w:rPr>
          <w:t>.</w:t>
        </w:r>
      </w:ins>
      <w:r>
        <w:rPr>
          <w:rFonts w:ascii="Calibri" w:eastAsia="Calibri" w:hAnsi="Calibri" w:cs="Calibri"/>
        </w:rPr>
        <w:t>, China uses a homeroom-based school system (</w:t>
      </w:r>
      <w:proofErr w:type="gramStart"/>
      <w:r>
        <w:rPr>
          <w:rFonts w:ascii="Calibri" w:eastAsia="Calibri" w:hAnsi="Calibri" w:cs="Calibri"/>
        </w:rPr>
        <w:t>similar to</w:t>
      </w:r>
      <w:proofErr w:type="gramEnd"/>
      <w:r>
        <w:rPr>
          <w:rFonts w:ascii="Calibri" w:eastAsia="Calibri" w:hAnsi="Calibri" w:cs="Calibri"/>
        </w:rPr>
        <w:t xml:space="preserve"> France, Germany, India, Japan, Netherlands, Russia, and South Korea), where students are grouped into homerooms, put on a shared homeroom schedule, and assigned a group of subject teachers who rotate to the homeroom to teach. Throughout all years in which they attend the same school, students typically remain grouped with the same homeroom cohort</w:t>
      </w:r>
      <w:ins w:id="74" w:author="Julie Alonzo" w:date="2023-04-09T08:36:00Z">
        <w:r w:rsidR="001F3378">
          <w:rPr>
            <w:rFonts w:ascii="Calibri" w:eastAsia="Calibri" w:hAnsi="Calibri" w:cs="Calibri"/>
          </w:rPr>
          <w:t>,</w:t>
        </w:r>
      </w:ins>
      <w:r>
        <w:rPr>
          <w:rFonts w:ascii="Calibri" w:eastAsia="Calibri" w:hAnsi="Calibri" w:cs="Calibri"/>
        </w:rPr>
        <w:t xml:space="preserve"> and their core content teachers are encouraged to follow the homeroom </w:t>
      </w:r>
      <w:del w:id="75" w:author="Julie Alonzo" w:date="2023-04-09T08:36:00Z">
        <w:r w:rsidDel="001F3378">
          <w:rPr>
            <w:rFonts w:ascii="Calibri" w:eastAsia="Calibri" w:hAnsi="Calibri" w:cs="Calibri"/>
          </w:rPr>
          <w:delText>rising up</w:delText>
        </w:r>
      </w:del>
      <w:ins w:id="76" w:author="Julie Alonzo" w:date="2023-04-09T08:36:00Z">
        <w:r w:rsidR="001F3378">
          <w:rPr>
            <w:rFonts w:ascii="Calibri" w:eastAsia="Calibri" w:hAnsi="Calibri" w:cs="Calibri"/>
          </w:rPr>
          <w:t xml:space="preserve">as </w:t>
        </w:r>
      </w:ins>
      <w:ins w:id="77" w:author="Julie Alonzo" w:date="2023-04-09T08:37:00Z">
        <w:r w:rsidR="001F3378">
          <w:rPr>
            <w:rFonts w:ascii="Calibri" w:eastAsia="Calibri" w:hAnsi="Calibri" w:cs="Calibri"/>
          </w:rPr>
          <w:t>they matriculate through the</w:t>
        </w:r>
      </w:ins>
      <w:r>
        <w:rPr>
          <w:rFonts w:ascii="Calibri" w:eastAsia="Calibri" w:hAnsi="Calibri" w:cs="Calibri"/>
        </w:rPr>
        <w:t xml:space="preserve"> grades. This school system, compared to the one in the U</w:t>
      </w:r>
      <w:ins w:id="78" w:author="Julie Alonzo" w:date="2023-04-09T08:37:00Z">
        <w:r w:rsidR="001F3378">
          <w:rPr>
            <w:rFonts w:ascii="Calibri" w:eastAsia="Calibri" w:hAnsi="Calibri" w:cs="Calibri"/>
          </w:rPr>
          <w:t>.</w:t>
        </w:r>
      </w:ins>
      <w:r>
        <w:rPr>
          <w:rFonts w:ascii="Calibri" w:eastAsia="Calibri" w:hAnsi="Calibri" w:cs="Calibri"/>
        </w:rPr>
        <w:t>S</w:t>
      </w:r>
      <w:ins w:id="79" w:author="Julie Alonzo" w:date="2023-04-09T08:37:00Z">
        <w:r w:rsidR="001F3378">
          <w:rPr>
            <w:rFonts w:ascii="Calibri" w:eastAsia="Calibri" w:hAnsi="Calibri" w:cs="Calibri"/>
          </w:rPr>
          <w:t>.</w:t>
        </w:r>
      </w:ins>
      <w:r>
        <w:rPr>
          <w:rFonts w:ascii="Calibri" w:eastAsia="Calibri" w:hAnsi="Calibri" w:cs="Calibri"/>
        </w:rPr>
        <w:t xml:space="preserve"> where student tracking and selecting to teachers are common, makes the random teacher-student assignment more feasible and manageable in terms of both school practice and policy regulation – minimizing differential peer effects. This </w:t>
      </w:r>
      <w:ins w:id="80" w:author="Julie Alonzo" w:date="2023-04-09T08:37:00Z">
        <w:r w:rsidR="001F3378">
          <w:rPr>
            <w:rFonts w:ascii="Calibri" w:eastAsia="Calibri" w:hAnsi="Calibri" w:cs="Calibri"/>
          </w:rPr>
          <w:t>struc</w:t>
        </w:r>
      </w:ins>
      <w:ins w:id="81" w:author="Julie Alonzo" w:date="2023-04-09T08:38:00Z">
        <w:r w:rsidR="001F3378">
          <w:rPr>
            <w:rFonts w:ascii="Calibri" w:eastAsia="Calibri" w:hAnsi="Calibri" w:cs="Calibri"/>
          </w:rPr>
          <w:t xml:space="preserve">ture </w:t>
        </w:r>
      </w:ins>
      <w:r>
        <w:rPr>
          <w:rFonts w:ascii="Calibri" w:eastAsia="Calibri" w:hAnsi="Calibri" w:cs="Calibri"/>
        </w:rPr>
        <w:t xml:space="preserve">allows us to methodologically isolate the teacher-student relationship from other observed and unobserved confounding factors and </w:t>
      </w:r>
      <w:del w:id="82" w:author="Julie Alonzo" w:date="2023-04-09T08:38:00Z">
        <w:r w:rsidDel="001F3378">
          <w:rPr>
            <w:rFonts w:ascii="Calibri" w:eastAsia="Calibri" w:hAnsi="Calibri" w:cs="Calibri"/>
          </w:rPr>
          <w:delText xml:space="preserve">unbiasedly </w:delText>
        </w:r>
      </w:del>
      <w:r>
        <w:rPr>
          <w:rFonts w:ascii="Calibri" w:eastAsia="Calibri" w:hAnsi="Calibri" w:cs="Calibri"/>
        </w:rPr>
        <w:t>answer the research questions for this paper</w:t>
      </w:r>
      <w:ins w:id="83" w:author="Julie Alonzo" w:date="2023-04-09T08:38:00Z">
        <w:r w:rsidR="001F3378">
          <w:rPr>
            <w:rFonts w:ascii="Calibri" w:eastAsia="Calibri" w:hAnsi="Calibri" w:cs="Calibri"/>
          </w:rPr>
          <w:t xml:space="preserve"> while limiting bias</w:t>
        </w:r>
      </w:ins>
      <w:r>
        <w:rPr>
          <w:rFonts w:ascii="Calibri" w:eastAsia="Calibri" w:hAnsi="Calibri" w:cs="Calibri"/>
        </w:rPr>
        <w:t>.</w:t>
      </w:r>
    </w:p>
    <w:p w14:paraId="05263F79" w14:textId="45CC8E12" w:rsidR="00412029" w:rsidRDefault="001F3378">
      <w:pPr>
        <w:spacing w:line="480" w:lineRule="auto"/>
        <w:ind w:firstLine="720"/>
        <w:rPr>
          <w:rFonts w:ascii="Calibri" w:eastAsia="Calibri" w:hAnsi="Calibri" w:cs="Calibri"/>
        </w:rPr>
      </w:pPr>
      <w:ins w:id="84" w:author="Julie Alonzo" w:date="2023-04-09T08:38:00Z">
        <w:r>
          <w:rPr>
            <w:rFonts w:ascii="Calibri" w:eastAsia="Calibri" w:hAnsi="Calibri" w:cs="Calibri"/>
          </w:rPr>
          <w:t>I</w:t>
        </w:r>
      </w:ins>
      <w:del w:id="85" w:author="Julie Alonzo" w:date="2023-04-09T08:38:00Z">
        <w:r w:rsidR="00000000" w:rsidDel="001F3378">
          <w:rPr>
            <w:rFonts w:ascii="Calibri" w:eastAsia="Calibri" w:hAnsi="Calibri" w:cs="Calibri"/>
          </w:rPr>
          <w:delText>Furthermore, i</w:delText>
        </w:r>
      </w:del>
      <w:r w:rsidR="00000000">
        <w:rPr>
          <w:rFonts w:ascii="Calibri" w:eastAsia="Calibri" w:hAnsi="Calibri" w:cs="Calibri"/>
        </w:rPr>
        <w:t xml:space="preserve">n this paper, we focus on </w:t>
      </w:r>
      <w:ins w:id="86" w:author="Julie Alonzo" w:date="2023-04-09T08:38:00Z">
        <w:r>
          <w:rPr>
            <w:rFonts w:ascii="Calibri" w:eastAsia="Calibri" w:hAnsi="Calibri" w:cs="Calibri"/>
          </w:rPr>
          <w:t xml:space="preserve">the </w:t>
        </w:r>
      </w:ins>
      <w:r w:rsidR="00000000">
        <w:rPr>
          <w:rFonts w:ascii="Calibri" w:eastAsia="Calibri" w:hAnsi="Calibri" w:cs="Calibri"/>
        </w:rPr>
        <w:t xml:space="preserve">middle school years for </w:t>
      </w:r>
      <w:ins w:id="87" w:author="Julie Alonzo" w:date="2023-04-09T08:39:00Z">
        <w:r>
          <w:rPr>
            <w:rFonts w:ascii="Calibri" w:eastAsia="Calibri" w:hAnsi="Calibri" w:cs="Calibri"/>
          </w:rPr>
          <w:t>(a</w:t>
        </w:r>
      </w:ins>
      <w:del w:id="88" w:author="Julie Alonzo" w:date="2023-04-09T08:39:00Z">
        <w:r w:rsidR="00000000" w:rsidDel="001F3378">
          <w:rPr>
            <w:rFonts w:ascii="Calibri" w:eastAsia="Calibri" w:hAnsi="Calibri" w:cs="Calibri"/>
          </w:rPr>
          <w:delText>1</w:delText>
        </w:r>
      </w:del>
      <w:r w:rsidR="00000000">
        <w:rPr>
          <w:rFonts w:ascii="Calibri" w:eastAsia="Calibri" w:hAnsi="Calibri" w:cs="Calibri"/>
        </w:rPr>
        <w:t>)</w:t>
      </w:r>
      <w:ins w:id="89" w:author="Julie Alonzo" w:date="2023-04-09T08:39:00Z">
        <w:r>
          <w:rPr>
            <w:rFonts w:ascii="Calibri" w:eastAsia="Calibri" w:hAnsi="Calibri" w:cs="Calibri"/>
          </w:rPr>
          <w:t xml:space="preserve"> their</w:t>
        </w:r>
      </w:ins>
      <w:del w:id="90" w:author="Julie Alonzo" w:date="2023-04-09T08:39:00Z">
        <w:r w:rsidR="00000000" w:rsidDel="001F3378">
          <w:rPr>
            <w:rFonts w:ascii="Calibri" w:eastAsia="Calibri" w:hAnsi="Calibri" w:cs="Calibri"/>
          </w:rPr>
          <w:delText xml:space="preserve"> its</w:delText>
        </w:r>
      </w:del>
      <w:r w:rsidR="00000000">
        <w:rPr>
          <w:rFonts w:ascii="Calibri" w:eastAsia="Calibri" w:hAnsi="Calibri" w:cs="Calibri"/>
        </w:rPr>
        <w:t xml:space="preserve"> importance as a child developmental period</w:t>
      </w:r>
      <w:del w:id="91" w:author="Julie Alonzo" w:date="2023-04-09T08:39:00Z">
        <w:r w:rsidR="00000000" w:rsidDel="001F3378">
          <w:rPr>
            <w:rFonts w:ascii="Calibri" w:eastAsia="Calibri" w:hAnsi="Calibri" w:cs="Calibri"/>
          </w:rPr>
          <w:delText>,</w:delText>
        </w:r>
      </w:del>
      <w:r w:rsidR="00000000">
        <w:rPr>
          <w:rFonts w:ascii="Calibri" w:eastAsia="Calibri" w:hAnsi="Calibri" w:cs="Calibri"/>
        </w:rPr>
        <w:t xml:space="preserve"> and </w:t>
      </w:r>
      <w:ins w:id="92" w:author="Julie Alonzo" w:date="2023-04-09T08:39:00Z">
        <w:r>
          <w:rPr>
            <w:rFonts w:ascii="Calibri" w:eastAsia="Calibri" w:hAnsi="Calibri" w:cs="Calibri"/>
          </w:rPr>
          <w:t>(b</w:t>
        </w:r>
      </w:ins>
      <w:del w:id="93" w:author="Julie Alonzo" w:date="2023-04-09T08:39:00Z">
        <w:r w:rsidR="00000000" w:rsidDel="001F3378">
          <w:rPr>
            <w:rFonts w:ascii="Calibri" w:eastAsia="Calibri" w:hAnsi="Calibri" w:cs="Calibri"/>
          </w:rPr>
          <w:delText>2</w:delText>
        </w:r>
      </w:del>
      <w:r w:rsidR="00000000">
        <w:rPr>
          <w:rFonts w:ascii="Calibri" w:eastAsia="Calibri" w:hAnsi="Calibri" w:cs="Calibri"/>
        </w:rPr>
        <w:t xml:space="preserve">) data availability. In China, middle schools prepare students for a high-stakes high school admission exam administered by a city-level education agency. </w:t>
      </w:r>
      <w:del w:id="94" w:author="Julie Alonzo" w:date="2023-04-09T08:39:00Z">
        <w:r w:rsidR="00000000" w:rsidDel="001F3378">
          <w:rPr>
            <w:rFonts w:ascii="Calibri" w:eastAsia="Calibri" w:hAnsi="Calibri" w:cs="Calibri"/>
          </w:rPr>
          <w:delText>This intends</w:delText>
        </w:r>
      </w:del>
      <w:ins w:id="95" w:author="Julie Alonzo" w:date="2023-04-09T08:39:00Z">
        <w:r>
          <w:rPr>
            <w:rFonts w:ascii="Calibri" w:eastAsia="Calibri" w:hAnsi="Calibri" w:cs="Calibri"/>
          </w:rPr>
          <w:t>The exam is used</w:t>
        </w:r>
      </w:ins>
      <w:r w:rsidR="00000000">
        <w:rPr>
          <w:rFonts w:ascii="Calibri" w:eastAsia="Calibri" w:hAnsi="Calibri" w:cs="Calibri"/>
        </w:rPr>
        <w:t xml:space="preserve"> to place students in different tracks: </w:t>
      </w:r>
      <w:ins w:id="96" w:author="Julie Alonzo" w:date="2023-04-09T08:39:00Z">
        <w:r>
          <w:rPr>
            <w:rFonts w:ascii="Calibri" w:eastAsia="Calibri" w:hAnsi="Calibri" w:cs="Calibri"/>
          </w:rPr>
          <w:t>T</w:t>
        </w:r>
      </w:ins>
      <w:del w:id="97" w:author="Julie Alonzo" w:date="2023-04-09T08:39:00Z">
        <w:r w:rsidR="00000000" w:rsidDel="001F3378">
          <w:rPr>
            <w:rFonts w:ascii="Calibri" w:eastAsia="Calibri" w:hAnsi="Calibri" w:cs="Calibri"/>
          </w:rPr>
          <w:delText>t</w:delText>
        </w:r>
      </w:del>
      <w:r w:rsidR="00000000">
        <w:rPr>
          <w:rFonts w:ascii="Calibri" w:eastAsia="Calibri" w:hAnsi="Calibri" w:cs="Calibri"/>
        </w:rPr>
        <w:t xml:space="preserve">hose who pass certain cutoffs (approximately half nationwide) will be admitted to general high schools that are traditional pathways to academic-focused higher education, </w:t>
      </w:r>
      <w:r w:rsidR="00000000">
        <w:rPr>
          <w:rFonts w:ascii="Calibri" w:eastAsia="Calibri" w:hAnsi="Calibri" w:cs="Calibri"/>
        </w:rPr>
        <w:lastRenderedPageBreak/>
        <w:t xml:space="preserve">while others will be assigned to vocational or alternate schools that prepare them for the job market. Given the high stakes of the high-school entrance exams, almost all middle schools in the nation test students at least twice </w:t>
      </w:r>
      <w:del w:id="98" w:author="Julie Alonzo" w:date="2023-04-09T08:40:00Z">
        <w:r w:rsidR="00000000" w:rsidDel="001F3378">
          <w:rPr>
            <w:rFonts w:ascii="Calibri" w:eastAsia="Calibri" w:hAnsi="Calibri" w:cs="Calibri"/>
          </w:rPr>
          <w:delText xml:space="preserve">(mid-semester and end-of-semester) </w:delText>
        </w:r>
      </w:del>
      <w:r w:rsidR="00000000">
        <w:rPr>
          <w:rFonts w:ascii="Calibri" w:eastAsia="Calibri" w:hAnsi="Calibri" w:cs="Calibri"/>
        </w:rPr>
        <w:t>per semester</w:t>
      </w:r>
      <w:ins w:id="99" w:author="Julie Alonzo" w:date="2023-04-09T08:41:00Z">
        <w:r>
          <w:rPr>
            <w:rFonts w:ascii="Calibri" w:eastAsia="Calibri" w:hAnsi="Calibri" w:cs="Calibri"/>
          </w:rPr>
          <w:t xml:space="preserve"> </w:t>
        </w:r>
        <w:r>
          <w:rPr>
            <w:rFonts w:ascii="Calibri" w:eastAsia="Calibri" w:hAnsi="Calibri" w:cs="Calibri"/>
          </w:rPr>
          <w:t>(mid-semester and end-of-semester)</w:t>
        </w:r>
      </w:ins>
      <w:r w:rsidR="00000000">
        <w:rPr>
          <w:rFonts w:ascii="Calibri" w:eastAsia="Calibri" w:hAnsi="Calibri" w:cs="Calibri"/>
        </w:rPr>
        <w:t xml:space="preserve"> – four times a year – on core subjects such as Chinese (language arts), English (national mandated second language at school), and math (comprehensive mathematics). These test scores and students’ knowledge about their performance – knowledge developed through constant monitoring and reflecting on these scores – can together be rich outcome measures of student academic achievement. In addition, we also have access to students’ self-reported reflections on their learning environment which allow</w:t>
      </w:r>
      <w:del w:id="100" w:author="Julie Alonzo" w:date="2023-04-09T08:41:00Z">
        <w:r w:rsidR="00000000" w:rsidDel="001F3378">
          <w:rPr>
            <w:rFonts w:ascii="Calibri" w:eastAsia="Calibri" w:hAnsi="Calibri" w:cs="Calibri"/>
          </w:rPr>
          <w:delText>s</w:delText>
        </w:r>
      </w:del>
      <w:r w:rsidR="00000000">
        <w:rPr>
          <w:rFonts w:ascii="Calibri" w:eastAsia="Calibri" w:hAnsi="Calibri" w:cs="Calibri"/>
        </w:rPr>
        <w:t xml:space="preserve"> us to measure their attitudes towards their learning. </w:t>
      </w:r>
    </w:p>
    <w:p w14:paraId="275DAA59" w14:textId="77777777" w:rsidR="00412029" w:rsidRDefault="00000000">
      <w:pPr>
        <w:spacing w:line="480" w:lineRule="auto"/>
        <w:rPr>
          <w:rFonts w:ascii="Calibri" w:eastAsia="Calibri" w:hAnsi="Calibri" w:cs="Calibri"/>
          <w:b/>
        </w:rPr>
      </w:pPr>
      <w:r>
        <w:rPr>
          <w:rFonts w:ascii="Calibri" w:eastAsia="Calibri" w:hAnsi="Calibri" w:cs="Calibri"/>
          <w:b/>
        </w:rPr>
        <w:t>Research Questions</w:t>
      </w:r>
    </w:p>
    <w:p w14:paraId="4F5CE44F" w14:textId="77777777" w:rsidR="00412029" w:rsidRDefault="00000000">
      <w:pPr>
        <w:spacing w:line="480" w:lineRule="auto"/>
        <w:ind w:firstLine="720"/>
        <w:rPr>
          <w:rFonts w:ascii="Calibri" w:eastAsia="Calibri" w:hAnsi="Calibri" w:cs="Calibri"/>
        </w:rPr>
      </w:pPr>
      <w:r>
        <w:rPr>
          <w:rFonts w:ascii="Calibri" w:eastAsia="Calibri" w:hAnsi="Calibri" w:cs="Calibri"/>
        </w:rPr>
        <w:t>Using the CEPS data, this paper addresses the following questions:</w:t>
      </w:r>
    </w:p>
    <w:p w14:paraId="39AF8B95" w14:textId="73E18FB0" w:rsidR="00412029" w:rsidRDefault="001F3378" w:rsidP="001F3378">
      <w:pPr>
        <w:spacing w:line="480" w:lineRule="auto"/>
        <w:rPr>
          <w:rFonts w:ascii="Calibri" w:eastAsia="Calibri" w:hAnsi="Calibri" w:cs="Calibri"/>
        </w:rPr>
        <w:pPrChange w:id="101" w:author="Julie Alonzo" w:date="2023-04-09T08:42:00Z">
          <w:pPr>
            <w:numPr>
              <w:numId w:val="1"/>
            </w:numPr>
            <w:spacing w:line="480" w:lineRule="auto"/>
            <w:ind w:left="720" w:hanging="360"/>
          </w:pPr>
        </w:pPrChange>
      </w:pPr>
      <w:ins w:id="102" w:author="Julie Alonzo" w:date="2023-04-09T08:42:00Z">
        <w:r>
          <w:rPr>
            <w:rFonts w:ascii="Calibri" w:eastAsia="Calibri" w:hAnsi="Calibri" w:cs="Calibri"/>
          </w:rPr>
          <w:t xml:space="preserve">RQ1. </w:t>
        </w:r>
      </w:ins>
      <w:r w:rsidR="00000000">
        <w:rPr>
          <w:rFonts w:ascii="Calibri" w:eastAsia="Calibri" w:hAnsi="Calibri" w:cs="Calibri"/>
        </w:rPr>
        <w:t xml:space="preserve">Whether and to what extent does being taught by a </w:t>
      </w:r>
      <w:proofErr w:type="gramStart"/>
      <w:r w:rsidR="00000000">
        <w:rPr>
          <w:rFonts w:ascii="Calibri" w:eastAsia="Calibri" w:hAnsi="Calibri" w:cs="Calibri"/>
        </w:rPr>
        <w:t>female teacher impact student academic outcomes</w:t>
      </w:r>
      <w:proofErr w:type="gramEnd"/>
      <w:r w:rsidR="00000000">
        <w:rPr>
          <w:rFonts w:ascii="Calibri" w:eastAsia="Calibri" w:hAnsi="Calibri" w:cs="Calibri"/>
        </w:rPr>
        <w:t xml:space="preserve"> in different subject areas including Chinese, English, and math in Chinese middle schools?</w:t>
      </w:r>
    </w:p>
    <w:p w14:paraId="1E8AA7A6" w14:textId="57D02EA5" w:rsidR="00412029" w:rsidRDefault="001F3378" w:rsidP="001F3378">
      <w:pPr>
        <w:spacing w:line="480" w:lineRule="auto"/>
        <w:rPr>
          <w:rFonts w:ascii="Calibri" w:eastAsia="Calibri" w:hAnsi="Calibri" w:cs="Calibri"/>
        </w:rPr>
        <w:pPrChange w:id="103" w:author="Julie Alonzo" w:date="2023-04-09T08:42:00Z">
          <w:pPr>
            <w:numPr>
              <w:numId w:val="1"/>
            </w:numPr>
            <w:spacing w:line="480" w:lineRule="auto"/>
            <w:ind w:left="720" w:hanging="360"/>
          </w:pPr>
        </w:pPrChange>
      </w:pPr>
      <w:ins w:id="104" w:author="Julie Alonzo" w:date="2023-04-09T08:42:00Z">
        <w:r>
          <w:rPr>
            <w:rFonts w:ascii="Calibri" w:eastAsia="Calibri" w:hAnsi="Calibri" w:cs="Calibri"/>
          </w:rPr>
          <w:t xml:space="preserve">RQ2. </w:t>
        </w:r>
      </w:ins>
      <w:r w:rsidR="00000000">
        <w:rPr>
          <w:rFonts w:ascii="Calibri" w:eastAsia="Calibri" w:hAnsi="Calibri" w:cs="Calibri"/>
        </w:rPr>
        <w:t>Whether and to what extent does teacher-student gender match impact student academic outcomes in different subject areas including Chinese, English, and math in Chinese middle schools?</w:t>
      </w:r>
    </w:p>
    <w:p w14:paraId="484E60F3" w14:textId="77777777" w:rsidR="00412029" w:rsidRDefault="00000000">
      <w:pPr>
        <w:spacing w:line="480" w:lineRule="auto"/>
        <w:jc w:val="center"/>
        <w:rPr>
          <w:rFonts w:ascii="Calibri" w:eastAsia="Calibri" w:hAnsi="Calibri" w:cs="Calibri"/>
        </w:rPr>
      </w:pPr>
      <w:r>
        <w:rPr>
          <w:rFonts w:ascii="Calibri" w:eastAsia="Calibri" w:hAnsi="Calibri" w:cs="Calibri"/>
          <w:b/>
        </w:rPr>
        <w:t>Method</w:t>
      </w:r>
    </w:p>
    <w:p w14:paraId="065582CE" w14:textId="43048BCF" w:rsidR="001F3378" w:rsidRPr="001F3378" w:rsidRDefault="001F3378">
      <w:pPr>
        <w:spacing w:line="480" w:lineRule="auto"/>
        <w:rPr>
          <w:ins w:id="105" w:author="Julie Alonzo" w:date="2023-04-09T08:44:00Z"/>
          <w:rFonts w:ascii="Calibri" w:eastAsia="Calibri" w:hAnsi="Calibri" w:cs="Calibri"/>
          <w:bCs/>
          <w:rPrChange w:id="106" w:author="Julie Alonzo" w:date="2023-04-09T08:44:00Z">
            <w:rPr>
              <w:ins w:id="107" w:author="Julie Alonzo" w:date="2023-04-09T08:44:00Z"/>
              <w:rFonts w:ascii="Calibri" w:eastAsia="Calibri" w:hAnsi="Calibri" w:cs="Calibri"/>
              <w:b/>
            </w:rPr>
          </w:rPrChange>
        </w:rPr>
      </w:pPr>
      <w:ins w:id="108" w:author="Julie Alonzo" w:date="2023-04-09T08:44:00Z">
        <w:r>
          <w:rPr>
            <w:rFonts w:ascii="Calibri" w:eastAsia="Calibri" w:hAnsi="Calibri" w:cs="Calibri"/>
            <w:b/>
          </w:rPr>
          <w:tab/>
        </w:r>
        <w:r>
          <w:rPr>
            <w:rFonts w:ascii="Calibri" w:eastAsia="Calibri" w:hAnsi="Calibri" w:cs="Calibri"/>
            <w:bCs/>
          </w:rPr>
          <w:t>In this section, we describe the dataset used in this study as well as the analytic approach we applied.</w:t>
        </w:r>
      </w:ins>
    </w:p>
    <w:p w14:paraId="01EA155C" w14:textId="744496AE" w:rsidR="00412029" w:rsidRDefault="001F3378">
      <w:pPr>
        <w:spacing w:line="480" w:lineRule="auto"/>
        <w:rPr>
          <w:rFonts w:ascii="Calibri" w:eastAsia="Calibri" w:hAnsi="Calibri" w:cs="Calibri"/>
        </w:rPr>
      </w:pPr>
      <w:ins w:id="109" w:author="Julie Alonzo" w:date="2023-04-09T08:43:00Z">
        <w:r>
          <w:rPr>
            <w:rFonts w:ascii="Calibri" w:eastAsia="Calibri" w:hAnsi="Calibri" w:cs="Calibri"/>
            <w:b/>
          </w:rPr>
          <w:t xml:space="preserve">Source of </w:t>
        </w:r>
      </w:ins>
      <w:r w:rsidR="00000000">
        <w:rPr>
          <w:rFonts w:ascii="Calibri" w:eastAsia="Calibri" w:hAnsi="Calibri" w:cs="Calibri"/>
          <w:b/>
        </w:rPr>
        <w:t>Data</w:t>
      </w:r>
      <w:del w:id="110" w:author="Julie Alonzo" w:date="2023-04-09T08:43:00Z">
        <w:r w:rsidR="00000000" w:rsidDel="001F3378">
          <w:rPr>
            <w:rFonts w:ascii="Calibri" w:eastAsia="Calibri" w:hAnsi="Calibri" w:cs="Calibri"/>
            <w:b/>
          </w:rPr>
          <w:delText xml:space="preserve"> and Measures</w:delText>
        </w:r>
      </w:del>
    </w:p>
    <w:p w14:paraId="0C421E0D" w14:textId="36DBE30B" w:rsidR="00412029" w:rsidDel="001F3378" w:rsidRDefault="00000000">
      <w:pPr>
        <w:spacing w:line="480" w:lineRule="auto"/>
        <w:rPr>
          <w:del w:id="111" w:author="Julie Alonzo" w:date="2023-04-09T08:44:00Z"/>
          <w:rFonts w:ascii="Calibri" w:eastAsia="Calibri" w:hAnsi="Calibri" w:cs="Calibri"/>
          <w:b/>
        </w:rPr>
      </w:pPr>
      <w:del w:id="112" w:author="Julie Alonzo" w:date="2023-04-09T08:44:00Z">
        <w:r w:rsidDel="001F3378">
          <w:rPr>
            <w:rFonts w:ascii="Calibri" w:eastAsia="Calibri" w:hAnsi="Calibri" w:cs="Calibri"/>
            <w:b/>
            <w:i/>
          </w:rPr>
          <w:delText>China Education Panel Survey</w:delText>
        </w:r>
      </w:del>
    </w:p>
    <w:p w14:paraId="5F8791F8" w14:textId="51943711" w:rsidR="00412029" w:rsidRDefault="00000000">
      <w:pPr>
        <w:spacing w:line="480" w:lineRule="auto"/>
        <w:ind w:firstLine="720"/>
        <w:rPr>
          <w:rFonts w:ascii="Calibri" w:eastAsia="Calibri" w:hAnsi="Calibri" w:cs="Calibri"/>
        </w:rPr>
      </w:pPr>
      <w:r>
        <w:rPr>
          <w:rFonts w:ascii="Calibri" w:eastAsia="Calibri" w:hAnsi="Calibri" w:cs="Calibri"/>
        </w:rPr>
        <w:t xml:space="preserve">We drew our analytic sample from China Education Panel Survey (CEPS), China’s first nationally representative, longitudinal survey of middle-school students. Starting in the 2013-2014 school year, the CEPS team implemented a stratified, multi-stage sampling scheme to randomly select 112 middle schools (104 are public) from across the country. Administrators from each randomly selected school were surveyed. Within each middle school, the sampling scheme then also selected two 7th grade and </w:t>
      </w:r>
      <w:r>
        <w:rPr>
          <w:rFonts w:ascii="Calibri" w:eastAsia="Calibri" w:hAnsi="Calibri" w:cs="Calibri"/>
        </w:rPr>
        <w:lastRenderedPageBreak/>
        <w:t>two 9th grade homerooms to survey. Within each homeroom, all students, parents, teacher-advisors, and content teachers in three core subjects (Chinese, English, and math) were surveyed. In the 2014-2015 school year, most of the initial 7th grade cohort were successfully followed up in 9th grade (</w:t>
      </w:r>
      <w:del w:id="113" w:author="Julie Alonzo" w:date="2023-04-09T08:45:00Z">
        <w:r w:rsidRPr="001F3378" w:rsidDel="001F3378">
          <w:rPr>
            <w:rFonts w:ascii="Calibri" w:eastAsia="Calibri" w:hAnsi="Calibri" w:cs="Calibri"/>
            <w:i/>
            <w:iCs/>
            <w:rPrChange w:id="114" w:author="Julie Alonzo" w:date="2023-04-09T08:45:00Z">
              <w:rPr>
                <w:rFonts w:ascii="Calibri" w:eastAsia="Calibri" w:hAnsi="Calibri" w:cs="Calibri"/>
              </w:rPr>
            </w:rPrChange>
          </w:rPr>
          <w:delText xml:space="preserve">N </w:delText>
        </w:r>
      </w:del>
      <w:ins w:id="115" w:author="Julie Alonzo" w:date="2023-04-09T08:45:00Z">
        <w:r w:rsidR="001F3378" w:rsidRPr="001F3378">
          <w:rPr>
            <w:rFonts w:ascii="Calibri" w:eastAsia="Calibri" w:hAnsi="Calibri" w:cs="Calibri"/>
            <w:i/>
            <w:iCs/>
            <w:rPrChange w:id="116" w:author="Julie Alonzo" w:date="2023-04-09T08:45:00Z">
              <w:rPr>
                <w:rFonts w:ascii="Calibri" w:eastAsia="Calibri" w:hAnsi="Calibri" w:cs="Calibri"/>
              </w:rPr>
            </w:rPrChange>
          </w:rPr>
          <w:t>n</w:t>
        </w:r>
        <w:r w:rsidR="001F3378">
          <w:rPr>
            <w:rFonts w:ascii="Calibri" w:eastAsia="Calibri" w:hAnsi="Calibri" w:cs="Calibri"/>
          </w:rPr>
          <w:t xml:space="preserve"> </w:t>
        </w:r>
      </w:ins>
      <w:r>
        <w:rPr>
          <w:rFonts w:ascii="Calibri" w:eastAsia="Calibri" w:hAnsi="Calibri" w:cs="Calibri"/>
        </w:rPr>
        <w:t>= 9,449, 91.93%). These two waves of students were the primary focus of our analysis.</w:t>
      </w:r>
    </w:p>
    <w:p w14:paraId="6EF7BF3B" w14:textId="175DB095" w:rsidR="00412029" w:rsidRDefault="00000000">
      <w:pPr>
        <w:spacing w:line="480" w:lineRule="auto"/>
        <w:ind w:firstLine="720"/>
        <w:rPr>
          <w:rFonts w:ascii="Calibri" w:eastAsia="Calibri" w:hAnsi="Calibri" w:cs="Calibri"/>
        </w:rPr>
      </w:pPr>
      <w:r>
        <w:rPr>
          <w:rFonts w:ascii="Calibri" w:eastAsia="Calibri" w:hAnsi="Calibri" w:cs="Calibri"/>
        </w:rPr>
        <w:t>The two-wave CEPS data contained not only longitudinal information on a rich set of student-, family-, teacher-, and school-level variables</w:t>
      </w:r>
      <w:ins w:id="117" w:author="Julie Alonzo" w:date="2023-04-09T08:46:00Z">
        <w:r w:rsidR="002E240C">
          <w:rPr>
            <w:rFonts w:ascii="Calibri" w:eastAsia="Calibri" w:hAnsi="Calibri" w:cs="Calibri"/>
          </w:rPr>
          <w:t>,</w:t>
        </w:r>
      </w:ins>
      <w:r>
        <w:rPr>
          <w:rFonts w:ascii="Calibri" w:eastAsia="Calibri" w:hAnsi="Calibri" w:cs="Calibri"/>
        </w:rPr>
        <w:t xml:space="preserve"> but also whether the school randomly assigns teachers to students. Specifically, in a baseline school survey, administrators were asked whether the school had randomly assigned teachers to students upon students’ entry to middle school (before 7th grade began). This variable, coupled with the national random assignment stimulated by the 2006 Compulsory Education Law, has been leveraged by researchers to overcome selection bias in estimating student outcomes and add causal evidence to a variety of educational research areas such as teacher-student identity match (</w:t>
      </w:r>
      <w:proofErr w:type="spellStart"/>
      <w:r>
        <w:rPr>
          <w:rFonts w:ascii="Calibri" w:eastAsia="Calibri" w:hAnsi="Calibri" w:cs="Calibri"/>
        </w:rPr>
        <w:t>Eble</w:t>
      </w:r>
      <w:proofErr w:type="spellEnd"/>
      <w:r>
        <w:rPr>
          <w:rFonts w:ascii="Calibri" w:eastAsia="Calibri" w:hAnsi="Calibri" w:cs="Calibri"/>
        </w:rPr>
        <w:t xml:space="preserve"> &amp; Hu, 2020; Gong et al., 2018; Xu &amp; Li, 2018) and after-school tutoring (Sun et al., 2020). </w:t>
      </w:r>
    </w:p>
    <w:p w14:paraId="31703DC9" w14:textId="77777777" w:rsidR="00412029" w:rsidRDefault="00000000">
      <w:pPr>
        <w:spacing w:line="480" w:lineRule="auto"/>
        <w:rPr>
          <w:rFonts w:ascii="Calibri" w:eastAsia="Calibri" w:hAnsi="Calibri" w:cs="Calibri"/>
        </w:rPr>
      </w:pPr>
      <w:r>
        <w:rPr>
          <w:rFonts w:ascii="Calibri" w:eastAsia="Calibri" w:hAnsi="Calibri" w:cs="Calibri"/>
          <w:b/>
          <w:i/>
        </w:rPr>
        <w:t>Data Characteristics</w:t>
      </w:r>
    </w:p>
    <w:p w14:paraId="39FF0B88" w14:textId="46A2BC96" w:rsidR="00412029" w:rsidRDefault="00000000">
      <w:pPr>
        <w:spacing w:line="480" w:lineRule="auto"/>
        <w:ind w:firstLine="720"/>
        <w:rPr>
          <w:rFonts w:ascii="Calibri" w:eastAsia="Calibri" w:hAnsi="Calibri" w:cs="Calibri"/>
        </w:rPr>
      </w:pPr>
      <w:r>
        <w:rPr>
          <w:rFonts w:ascii="Calibri" w:eastAsia="Calibri" w:hAnsi="Calibri" w:cs="Calibri"/>
          <w:b/>
        </w:rPr>
        <w:t xml:space="preserve">Sample Restriction. </w:t>
      </w:r>
      <w:r>
        <w:rPr>
          <w:rFonts w:ascii="Calibri" w:eastAsia="Calibri" w:hAnsi="Calibri" w:cs="Calibri"/>
        </w:rPr>
        <w:t>Because the random teacher-student assignment is central to our identification strategy, there was a concern that even with the national policy enacted, under-resourced schools in less-reviewed areas may still sort students to teachers. To deal with this issue, we built upon prior studies (</w:t>
      </w:r>
      <w:proofErr w:type="spellStart"/>
      <w:r>
        <w:rPr>
          <w:rFonts w:ascii="Calibri" w:eastAsia="Calibri" w:hAnsi="Calibri" w:cs="Calibri"/>
        </w:rPr>
        <w:t>Eble</w:t>
      </w:r>
      <w:proofErr w:type="spellEnd"/>
      <w:r>
        <w:rPr>
          <w:rFonts w:ascii="Calibri" w:eastAsia="Calibri" w:hAnsi="Calibri" w:cs="Calibri"/>
        </w:rPr>
        <w:t xml:space="preserve"> &amp; Hu, 2020; </w:t>
      </w:r>
      <w:ins w:id="118" w:author="Julie Alonzo" w:date="2023-04-09T08:48:00Z">
        <w:r w:rsidR="002E240C">
          <w:rPr>
            <w:rFonts w:ascii="Calibri" w:eastAsia="Calibri" w:hAnsi="Calibri" w:cs="Calibri"/>
          </w:rPr>
          <w:t>Garrett &amp; Steinberg, 2015</w:t>
        </w:r>
        <w:r w:rsidR="002E240C">
          <w:rPr>
            <w:rFonts w:ascii="Calibri" w:eastAsia="Calibri" w:hAnsi="Calibri" w:cs="Calibri"/>
          </w:rPr>
          <w:t xml:space="preserve">; </w:t>
        </w:r>
      </w:ins>
      <w:r>
        <w:rPr>
          <w:rFonts w:ascii="Calibri" w:eastAsia="Calibri" w:hAnsi="Calibri" w:cs="Calibri"/>
        </w:rPr>
        <w:t>Gong et al., 2018; Xu &amp; Li, 2018</w:t>
      </w:r>
      <w:del w:id="119" w:author="Julie Alonzo" w:date="2023-04-09T08:48:00Z">
        <w:r w:rsidDel="002E240C">
          <w:rPr>
            <w:rFonts w:ascii="Calibri" w:eastAsia="Calibri" w:hAnsi="Calibri" w:cs="Calibri"/>
          </w:rPr>
          <w:delText>; Garrett &amp; Steinberg, 2015</w:delText>
        </w:r>
      </w:del>
      <w:r>
        <w:rPr>
          <w:rFonts w:ascii="Calibri" w:eastAsia="Calibri" w:hAnsi="Calibri" w:cs="Calibri"/>
        </w:rPr>
        <w:t xml:space="preserve">) and implemented more careful restriction criteria to obtain our final analytic sample. We first limited sample schools to 85 schools that were public schools and self-reported to have randomly assigned teachers to students in the baseline survey. We then moved to address student sorting between Wave 1 and Wave 2 because more than 80% of homerooms had at least some change in their membership during the year. Most of these changes were driven by students moving from one school to another. </w:t>
      </w:r>
    </w:p>
    <w:p w14:paraId="086A2D23" w14:textId="0E10F517" w:rsidR="00412029" w:rsidRDefault="00000000">
      <w:pPr>
        <w:spacing w:line="480" w:lineRule="auto"/>
        <w:ind w:firstLine="720"/>
        <w:rPr>
          <w:rFonts w:ascii="Calibri" w:eastAsia="Calibri" w:hAnsi="Calibri" w:cs="Calibri"/>
        </w:rPr>
      </w:pPr>
      <w:r>
        <w:rPr>
          <w:rFonts w:ascii="Calibri" w:eastAsia="Calibri" w:hAnsi="Calibri" w:cs="Calibri"/>
        </w:rPr>
        <w:lastRenderedPageBreak/>
        <w:t>For identification purposes, we were relatively unconcerned about across-school sorting because in all the models we fit, we controlled for school fixed effects to absorb any time-invariant factors driving students to sort in or out of school. In contrast, we were concerned about within-school sorting, which would introduce considerable bias into the estimates of teacher effects. To reduce this threat, we further excluded schools that had at least one student change homeroom ID (but remain in the same school) between two waves. We were left with 63 schools, which we used in our primary analyses. As a check of our findings, we returned to the 85-school sample (see Xu &amp; Li, 2018) to conduct robustness checks and see if our findings h</w:t>
      </w:r>
      <w:ins w:id="120" w:author="Julie Alonzo" w:date="2023-04-09T08:49:00Z">
        <w:r w:rsidR="002E240C">
          <w:rPr>
            <w:rFonts w:ascii="Calibri" w:eastAsia="Calibri" w:hAnsi="Calibri" w:cs="Calibri"/>
          </w:rPr>
          <w:t>e</w:t>
        </w:r>
      </w:ins>
      <w:del w:id="121" w:author="Julie Alonzo" w:date="2023-04-09T08:49:00Z">
        <w:r w:rsidDel="002E240C">
          <w:rPr>
            <w:rFonts w:ascii="Calibri" w:eastAsia="Calibri" w:hAnsi="Calibri" w:cs="Calibri"/>
          </w:rPr>
          <w:delText>o</w:delText>
        </w:r>
      </w:del>
      <w:r>
        <w:rPr>
          <w:rFonts w:ascii="Calibri" w:eastAsia="Calibri" w:hAnsi="Calibri" w:cs="Calibri"/>
        </w:rPr>
        <w:t>ld.</w:t>
      </w:r>
    </w:p>
    <w:p w14:paraId="6C524B30" w14:textId="77777777" w:rsidR="00412029" w:rsidRDefault="00000000">
      <w:pPr>
        <w:spacing w:line="480" w:lineRule="auto"/>
        <w:ind w:firstLine="720"/>
        <w:rPr>
          <w:rFonts w:ascii="Calibri" w:eastAsia="Calibri" w:hAnsi="Calibri" w:cs="Calibri"/>
        </w:rPr>
      </w:pPr>
      <w:r>
        <w:rPr>
          <w:rFonts w:ascii="Calibri" w:eastAsia="Calibri" w:hAnsi="Calibri" w:cs="Calibri"/>
          <w:b/>
        </w:rPr>
        <w:t xml:space="preserve">Missing Values. </w:t>
      </w:r>
      <w:r>
        <w:rPr>
          <w:rFonts w:ascii="Calibri" w:eastAsia="Calibri" w:hAnsi="Calibri" w:cs="Calibri"/>
        </w:rPr>
        <w:t>We obtained three separate samples by matching students with their Chinese, English, and math teachers. We dropped all observations that had any missing predictor or outcome variables (1.7% missing or less) and replaced missing values on other variables with leave-one-out mean within homeroom (for student variables) or school (for teacher variables). This left us with samples of 4,945 Chinese, 4,962 English, and 5,016 math students.</w:t>
      </w:r>
    </w:p>
    <w:p w14:paraId="2C1B6879" w14:textId="77777777" w:rsidR="00412029" w:rsidRDefault="00000000">
      <w:pPr>
        <w:spacing w:line="480" w:lineRule="auto"/>
        <w:rPr>
          <w:rFonts w:ascii="Calibri" w:eastAsia="Calibri" w:hAnsi="Calibri" w:cs="Calibri"/>
          <w:b/>
        </w:rPr>
      </w:pPr>
      <w:commentRangeStart w:id="122"/>
      <w:r>
        <w:rPr>
          <w:rFonts w:ascii="Calibri" w:eastAsia="Calibri" w:hAnsi="Calibri" w:cs="Calibri"/>
          <w:b/>
        </w:rPr>
        <w:t>Data Analysis Plan</w:t>
      </w:r>
    </w:p>
    <w:p w14:paraId="3283C37F" w14:textId="77777777" w:rsidR="00412029" w:rsidRDefault="00000000">
      <w:pPr>
        <w:spacing w:line="480" w:lineRule="auto"/>
        <w:rPr>
          <w:rFonts w:ascii="Calibri" w:eastAsia="Calibri" w:hAnsi="Calibri" w:cs="Calibri"/>
        </w:rPr>
      </w:pPr>
      <w:r>
        <w:rPr>
          <w:rFonts w:ascii="Calibri" w:eastAsia="Calibri" w:hAnsi="Calibri" w:cs="Calibri"/>
          <w:b/>
          <w:i/>
        </w:rPr>
        <w:t>Validity of Random Assignment</w:t>
      </w:r>
    </w:p>
    <w:p w14:paraId="03EFBB4D" w14:textId="2C795C30" w:rsidR="00412029" w:rsidRDefault="00000000">
      <w:pPr>
        <w:spacing w:line="480" w:lineRule="auto"/>
        <w:ind w:firstLine="720"/>
        <w:rPr>
          <w:rFonts w:ascii="Calibri" w:eastAsia="Calibri" w:hAnsi="Calibri" w:cs="Calibri"/>
        </w:rPr>
      </w:pPr>
      <w:r>
        <w:rPr>
          <w:rFonts w:ascii="Calibri" w:eastAsia="Calibri" w:hAnsi="Calibri" w:cs="Calibri"/>
          <w:b/>
        </w:rPr>
        <w:t>Quality of Measures</w:t>
      </w:r>
      <w:commentRangeEnd w:id="122"/>
      <w:r w:rsidR="002E240C">
        <w:rPr>
          <w:rStyle w:val="CommentReference"/>
        </w:rPr>
        <w:commentReference w:id="122"/>
      </w:r>
      <w:r>
        <w:rPr>
          <w:rFonts w:ascii="Calibri" w:eastAsia="Calibri" w:hAnsi="Calibri" w:cs="Calibri"/>
          <w:b/>
        </w:rPr>
        <w:t>.</w:t>
      </w:r>
      <w:r>
        <w:rPr>
          <w:rFonts w:ascii="Calibri" w:eastAsia="Calibri" w:hAnsi="Calibri" w:cs="Calibri"/>
        </w:rPr>
        <w:t xml:space="preserve"> For each subject, student academic outcomes were measured using two variables: the student’s score on the school-administered mid-fall semester exam and self-reported confidence level, measured on a four-point Likert scale to report their perception of the subject (0 = very difficult, 4 = not difficult at all). Both</w:t>
      </w:r>
      <w:ins w:id="123" w:author="Julie Alonzo" w:date="2023-04-09T08:51:00Z">
        <w:r w:rsidR="002E240C">
          <w:rPr>
            <w:rFonts w:ascii="Calibri" w:eastAsia="Calibri" w:hAnsi="Calibri" w:cs="Calibri"/>
          </w:rPr>
          <w:t xml:space="preserve"> scores</w:t>
        </w:r>
      </w:ins>
      <w:r>
        <w:rPr>
          <w:rFonts w:ascii="Calibri" w:eastAsia="Calibri" w:hAnsi="Calibri" w:cs="Calibri"/>
        </w:rPr>
        <w:t xml:space="preserve"> were standardized to have a mean of zero and standard deviation (SD) of one within each school. Teacher background and demographic information were collected from the teacher survey. Control variables were included at the student, teacher, and school level.</w:t>
      </w:r>
    </w:p>
    <w:p w14:paraId="1EF13C7C" w14:textId="77777777" w:rsidR="00412029" w:rsidRDefault="00000000">
      <w:pPr>
        <w:spacing w:line="480" w:lineRule="auto"/>
        <w:ind w:firstLine="720"/>
        <w:rPr>
          <w:rFonts w:ascii="Calibri" w:eastAsia="Calibri" w:hAnsi="Calibri" w:cs="Calibri"/>
        </w:rPr>
      </w:pPr>
      <w:r>
        <w:rPr>
          <w:rFonts w:ascii="Calibri" w:eastAsia="Calibri" w:hAnsi="Calibri" w:cs="Calibri"/>
          <w:b/>
        </w:rPr>
        <w:t>Identification Strategy.</w:t>
      </w:r>
      <w:r>
        <w:rPr>
          <w:rFonts w:ascii="Calibri" w:eastAsia="Calibri" w:hAnsi="Calibri" w:cs="Calibri"/>
        </w:rPr>
        <w:t xml:space="preserve"> To account for the possibility of student sorting (e.g., students sorting to same gender teachers and motivated students sorting to more effective teachers), we leveraged the </w:t>
      </w:r>
      <w:r>
        <w:rPr>
          <w:rFonts w:ascii="Calibri" w:eastAsia="Calibri" w:hAnsi="Calibri" w:cs="Calibri"/>
        </w:rPr>
        <w:lastRenderedPageBreak/>
        <w:t xml:space="preserve">random teacher-student assignment that was not only enforced by the national regulation and reported by the surveyed schools, but also confirmed in the data. Specifically, following the procedure implemented by Xu and Li (2018) and Garrett and Steinberg (2015), we conducted a series of covariates balance checks by regressing two predictor variables (teacher gender and teacher-student gender match) against all student-level covariates from baseline data while controlling for school fixed-effects and clustering standard error at the school level. </w:t>
      </w:r>
    </w:p>
    <w:p w14:paraId="27AA2DC6" w14:textId="14452563" w:rsidR="00412029" w:rsidRDefault="00000000">
      <w:pPr>
        <w:spacing w:line="480" w:lineRule="auto"/>
        <w:ind w:firstLine="720"/>
        <w:rPr>
          <w:rFonts w:ascii="Calibri" w:eastAsia="Calibri" w:hAnsi="Calibri" w:cs="Calibri"/>
        </w:rPr>
      </w:pPr>
      <w:r>
        <w:rPr>
          <w:rFonts w:ascii="Calibri" w:eastAsia="Calibri" w:hAnsi="Calibri" w:cs="Calibri"/>
        </w:rPr>
        <w:t xml:space="preserve">The balance check returned different results for the two predictor variables. For teacher gender, </w:t>
      </w:r>
      <w:proofErr w:type="gramStart"/>
      <w:r>
        <w:rPr>
          <w:rFonts w:ascii="Calibri" w:eastAsia="Calibri" w:hAnsi="Calibri" w:cs="Calibri"/>
        </w:rPr>
        <w:t>all of</w:t>
      </w:r>
      <w:proofErr w:type="gramEnd"/>
      <w:r>
        <w:rPr>
          <w:rFonts w:ascii="Calibri" w:eastAsia="Calibri" w:hAnsi="Calibri" w:cs="Calibri"/>
        </w:rPr>
        <w:t xml:space="preserve"> the coefficients on the baseline covariates were small in magnitude, and only 3 of 72 of these tests were significant at conventional levels (likely due to sample idiosyncrasy). Importantly, none of the four baseline scores appear significantly correlated with teacher gender. We </w:t>
      </w:r>
      <w:ins w:id="124" w:author="Julie Alonzo" w:date="2023-04-09T08:52:00Z">
        <w:r w:rsidR="002E240C">
          <w:rPr>
            <w:rFonts w:ascii="Calibri" w:eastAsia="Calibri" w:hAnsi="Calibri" w:cs="Calibri"/>
          </w:rPr>
          <w:t xml:space="preserve">thus </w:t>
        </w:r>
      </w:ins>
      <w:r>
        <w:rPr>
          <w:rFonts w:ascii="Calibri" w:eastAsia="Calibri" w:hAnsi="Calibri" w:cs="Calibri"/>
        </w:rPr>
        <w:t xml:space="preserve">conclude that the random assignment assumption required by our identification strategy was met. Provided random assignment, the variation in teacher gender was independent from any observed and unobserved factors that also impact student outcomes; therefore, the estimated change in student outcomes can be unbiasedly attributed to the treatment – being taught a year by a female teacher (compared to a male teacher). </w:t>
      </w:r>
    </w:p>
    <w:p w14:paraId="46AADEC5" w14:textId="77777777" w:rsidR="00412029" w:rsidRDefault="00000000">
      <w:pPr>
        <w:spacing w:line="480" w:lineRule="auto"/>
        <w:ind w:firstLine="720"/>
        <w:rPr>
          <w:rFonts w:ascii="Calibri" w:eastAsia="Calibri" w:hAnsi="Calibri" w:cs="Calibri"/>
        </w:rPr>
      </w:pPr>
      <w:r>
        <w:rPr>
          <w:rFonts w:ascii="Calibri" w:eastAsia="Calibri" w:hAnsi="Calibri" w:cs="Calibri"/>
        </w:rPr>
        <w:t>However, this was not the case for the other predictor variable, teacher-student gender match. Rather than selection bias, this bias was generated from both baseline difference and disproportion of female teachers in the workforce in certain subject areas. Thus, gender match can be considered an endogenous and unbiased estimate.</w:t>
      </w:r>
    </w:p>
    <w:p w14:paraId="2430FD3E" w14:textId="77777777" w:rsidR="00412029" w:rsidRDefault="00000000">
      <w:pPr>
        <w:spacing w:line="480" w:lineRule="auto"/>
        <w:rPr>
          <w:rFonts w:ascii="Calibri" w:eastAsia="Calibri" w:hAnsi="Calibri" w:cs="Calibri"/>
          <w:b/>
          <w:i/>
        </w:rPr>
      </w:pPr>
      <w:r>
        <w:rPr>
          <w:rFonts w:ascii="Calibri" w:eastAsia="Calibri" w:hAnsi="Calibri" w:cs="Calibri"/>
          <w:b/>
          <w:i/>
        </w:rPr>
        <w:t>Estimation Framework</w:t>
      </w:r>
    </w:p>
    <w:p w14:paraId="066FE68E" w14:textId="77777777" w:rsidR="00412029" w:rsidRDefault="00000000">
      <w:pPr>
        <w:spacing w:line="480" w:lineRule="auto"/>
        <w:ind w:firstLine="720"/>
        <w:rPr>
          <w:rFonts w:ascii="Calibri" w:eastAsia="Calibri" w:hAnsi="Calibri" w:cs="Calibri"/>
        </w:rPr>
      </w:pPr>
      <w:r>
        <w:rPr>
          <w:rFonts w:ascii="Calibri" w:eastAsia="Calibri" w:hAnsi="Calibri" w:cs="Calibri"/>
        </w:rPr>
        <w:t xml:space="preserve"> Our strategy for estimating teacher gender effects has three major components. We began by controlling for school-level fixed effects. We identified the coefficients based on the variation in teacher characteristics within each school – effectively eliminating biases associated with student across-school sorting. Because of this strategy, in addition to the fact that our samples were drawn under a no within-school sorting criterion, we are confident that the validity of the random teacher-student assignment in </w:t>
      </w:r>
      <w:r>
        <w:rPr>
          <w:rFonts w:ascii="Calibri" w:eastAsia="Calibri" w:hAnsi="Calibri" w:cs="Calibri"/>
        </w:rPr>
        <w:lastRenderedPageBreak/>
        <w:t xml:space="preserve">our analytic samples holds. Second, we controlled for a rich set of student-, homeroom-, and teacher-level covariates from baseline data to improve estimation precision. Specifically, we included the cubic polynomial functions of baseline Chinese, English, math, and CEPS cognitive test scores in all the models we fit to account for varying functional forms of student prior learning ability and school and family inputs (see Chetty et al., 2014; Kraft, 2019). Third, we clustered standard error at the school level to account for the within-school correlations among residuals. </w:t>
      </w:r>
    </w:p>
    <w:p w14:paraId="0DEC7D74" w14:textId="77777777" w:rsidR="00412029" w:rsidRDefault="00000000">
      <w:pPr>
        <w:spacing w:line="480" w:lineRule="auto"/>
        <w:rPr>
          <w:rFonts w:ascii="Calibri" w:eastAsia="Calibri" w:hAnsi="Calibri" w:cs="Calibri"/>
        </w:rPr>
      </w:pPr>
      <w:r>
        <w:rPr>
          <w:rFonts w:ascii="Calibri" w:eastAsia="Calibri" w:hAnsi="Calibri" w:cs="Calibri"/>
          <w:b/>
          <w:i/>
        </w:rPr>
        <w:t>Model Specification</w:t>
      </w:r>
    </w:p>
    <w:p w14:paraId="44957088" w14:textId="77777777" w:rsidR="00412029" w:rsidRDefault="00000000">
      <w:pPr>
        <w:spacing w:line="480" w:lineRule="auto"/>
        <w:ind w:firstLine="720"/>
        <w:rPr>
          <w:rFonts w:ascii="Calibri" w:eastAsia="Calibri" w:hAnsi="Calibri" w:cs="Calibri"/>
        </w:rPr>
      </w:pPr>
      <w:r>
        <w:rPr>
          <w:rFonts w:ascii="Calibri" w:eastAsia="Calibri" w:hAnsi="Calibri" w:cs="Calibri"/>
        </w:rPr>
        <w:t>Based on our identification and estimation strategies, we recover the causal impact of teacher gender on all students by estimating a value added ordinary least squares (OLS) regression model below:</w:t>
      </w:r>
    </w:p>
    <w:p w14:paraId="340ADD62" w14:textId="77777777" w:rsidR="00412029" w:rsidRDefault="00000000">
      <w:pPr>
        <w:spacing w:line="480" w:lineRule="auto"/>
        <w:ind w:firstLine="720"/>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OUT</m:t>
              </m:r>
            </m:e>
            <m:sub>
              <m:r>
                <w:rPr>
                  <w:rFonts w:ascii="Calibri" w:eastAsia="Calibri" w:hAnsi="Calibri" w:cs="Calibri"/>
                </w:rPr>
                <m:t>ijst</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0</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1</m:t>
              </m:r>
            </m:sub>
          </m:sSub>
          <m:sSub>
            <m:sSubPr>
              <m:ctrlPr>
                <w:rPr>
                  <w:rFonts w:ascii="Calibri" w:eastAsia="Calibri" w:hAnsi="Calibri" w:cs="Calibri"/>
                </w:rPr>
              </m:ctrlPr>
            </m:sSubPr>
            <m:e>
              <m:r>
                <w:rPr>
                  <w:rFonts w:ascii="Calibri" w:eastAsia="Calibri" w:hAnsi="Calibri" w:cs="Calibri"/>
                </w:rPr>
                <m:t>TGENDER</m:t>
              </m:r>
            </m:e>
            <m:sub>
              <m:r>
                <w:rPr>
                  <w:rFonts w:ascii="Calibri" w:eastAsia="Calibri" w:hAnsi="Calibri" w:cs="Calibri"/>
                </w:rPr>
                <m:t>jt</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2</m:t>
              </m:r>
            </m:sub>
          </m:sSub>
          <m:sSub>
            <m:sSubPr>
              <m:ctrlPr>
                <w:rPr>
                  <w:rFonts w:ascii="Calibri" w:eastAsia="Calibri" w:hAnsi="Calibri" w:cs="Calibri"/>
                </w:rPr>
              </m:ctrlPr>
            </m:sSubPr>
            <m:e>
              <m:r>
                <w:rPr>
                  <w:rFonts w:ascii="Calibri" w:eastAsia="Calibri" w:hAnsi="Calibri" w:cs="Calibri"/>
                </w:rPr>
                <m:t>X</m:t>
              </m:r>
            </m:e>
            <m:sub>
              <m:r>
                <w:rPr>
                  <w:rFonts w:ascii="Calibri" w:eastAsia="Calibri" w:hAnsi="Calibri" w:cs="Calibri"/>
                </w:rPr>
                <m:t>it-1</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3</m:t>
              </m:r>
            </m:sub>
          </m:sSub>
          <m:sSub>
            <m:sSubPr>
              <m:ctrlPr>
                <w:rPr>
                  <w:rFonts w:ascii="Calibri" w:eastAsia="Calibri" w:hAnsi="Calibri" w:cs="Calibri"/>
                </w:rPr>
              </m:ctrlPr>
            </m:sSubPr>
            <m:e>
              <m:r>
                <w:rPr>
                  <w:rFonts w:ascii="Calibri" w:eastAsia="Calibri" w:hAnsi="Calibri" w:cs="Calibri"/>
                </w:rPr>
                <m:t>H</m:t>
              </m:r>
            </m:e>
            <m:sub>
              <m:r>
                <w:rPr>
                  <w:rFonts w:ascii="Calibri" w:eastAsia="Calibri" w:hAnsi="Calibri" w:cs="Calibri"/>
                </w:rPr>
                <m:t>jt-1</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4</m:t>
              </m:r>
            </m:sub>
          </m:sSub>
          <m:sSub>
            <m:sSubPr>
              <m:ctrlPr>
                <w:rPr>
                  <w:rFonts w:ascii="Calibri" w:eastAsia="Calibri" w:hAnsi="Calibri" w:cs="Calibri"/>
                </w:rPr>
              </m:ctrlPr>
            </m:sSubPr>
            <m:e>
              <m:r>
                <w:rPr>
                  <w:rFonts w:ascii="Calibri" w:eastAsia="Calibri" w:hAnsi="Calibri" w:cs="Calibri"/>
                </w:rPr>
                <m:t>T</m:t>
              </m:r>
            </m:e>
            <m:sub>
              <m:r>
                <w:rPr>
                  <w:rFonts w:ascii="Calibri" w:eastAsia="Calibri" w:hAnsi="Calibri" w:cs="Calibri"/>
                </w:rPr>
                <m:t>jt-1</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θ</m:t>
              </m:r>
            </m:e>
            <m:sub>
              <m:r>
                <w:rPr>
                  <w:rFonts w:ascii="Calibri" w:eastAsia="Calibri" w:hAnsi="Calibri" w:cs="Calibri"/>
                </w:rPr>
                <m:t>s</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ε</m:t>
              </m:r>
            </m:e>
            <m:sub>
              <m:r>
                <w:rPr>
                  <w:rFonts w:ascii="Calibri" w:eastAsia="Calibri" w:hAnsi="Calibri" w:cs="Calibri"/>
                </w:rPr>
                <m:t>ijst</m:t>
              </m:r>
            </m:sub>
          </m:sSub>
        </m:oMath>
      </m:oMathPara>
    </w:p>
    <w:p w14:paraId="1FDBD97C" w14:textId="77777777" w:rsidR="00412029" w:rsidRDefault="00000000">
      <w:pPr>
        <w:spacing w:line="480" w:lineRule="auto"/>
        <w:rPr>
          <w:rFonts w:ascii="Calibri" w:eastAsia="Calibri" w:hAnsi="Calibri" w:cs="Calibri"/>
        </w:rPr>
      </w:pPr>
      <w:r>
        <w:rPr>
          <w:rFonts w:ascii="Calibri" w:eastAsia="Calibri" w:hAnsi="Calibri" w:cs="Calibri"/>
        </w:rPr>
        <w:t xml:space="preserve">where </w:t>
      </w:r>
      <w:proofErr w:type="spellStart"/>
      <w:r>
        <w:rPr>
          <w:rFonts w:ascii="Calibri" w:eastAsia="Calibri" w:hAnsi="Calibri" w:cs="Calibri"/>
          <w:i/>
        </w:rPr>
        <w:t>i</w:t>
      </w:r>
      <w:proofErr w:type="spellEnd"/>
      <w:r>
        <w:rPr>
          <w:rFonts w:ascii="Calibri" w:eastAsia="Calibri" w:hAnsi="Calibri" w:cs="Calibri"/>
          <w:i/>
        </w:rPr>
        <w:t>, j, s,</w:t>
      </w:r>
      <w:r>
        <w:rPr>
          <w:rFonts w:ascii="Calibri" w:eastAsia="Calibri" w:hAnsi="Calibri" w:cs="Calibri"/>
        </w:rPr>
        <w:t xml:space="preserve"> and </w:t>
      </w:r>
      <w:proofErr w:type="spellStart"/>
      <w:r>
        <w:rPr>
          <w:rFonts w:ascii="Calibri" w:eastAsia="Calibri" w:hAnsi="Calibri" w:cs="Calibri"/>
          <w:i/>
        </w:rPr>
        <w:t>t</w:t>
      </w:r>
      <w:proofErr w:type="spellEnd"/>
      <w:r>
        <w:rPr>
          <w:rFonts w:ascii="Calibri" w:eastAsia="Calibri" w:hAnsi="Calibri" w:cs="Calibri"/>
        </w:rPr>
        <w:t xml:space="preserve"> denote student, teacher, school, and year, respectively. Variable </w:t>
      </w:r>
      <m:oMath>
        <m:sSub>
          <m:sSubPr>
            <m:ctrlPr>
              <w:rPr>
                <w:rFonts w:ascii="Calibri" w:eastAsia="Calibri" w:hAnsi="Calibri" w:cs="Calibri"/>
              </w:rPr>
            </m:ctrlPr>
          </m:sSubPr>
          <m:e>
            <m:r>
              <w:rPr>
                <w:rFonts w:ascii="Calibri" w:eastAsia="Calibri" w:hAnsi="Calibri" w:cs="Calibri"/>
              </w:rPr>
              <m:t>OUT</m:t>
            </m:r>
          </m:e>
          <m:sub>
            <m:r>
              <w:rPr>
                <w:rFonts w:ascii="Calibri" w:eastAsia="Calibri" w:hAnsi="Calibri" w:cs="Calibri"/>
              </w:rPr>
              <m:t>ijst</m:t>
            </m:r>
          </m:sub>
        </m:sSub>
      </m:oMath>
      <w:r>
        <w:rPr>
          <w:rFonts w:ascii="Calibri" w:eastAsia="Calibri" w:hAnsi="Calibri" w:cs="Calibri"/>
        </w:rPr>
        <w:t xml:space="preserve"> is student </w:t>
      </w:r>
      <w:r>
        <w:rPr>
          <w:rFonts w:ascii="Calibri" w:eastAsia="Calibri" w:hAnsi="Calibri" w:cs="Calibri"/>
          <w:i/>
        </w:rPr>
        <w:t>i</w:t>
      </w:r>
      <w:r>
        <w:rPr>
          <w:rFonts w:ascii="Calibri" w:eastAsia="Calibri" w:hAnsi="Calibri" w:cs="Calibri"/>
        </w:rPr>
        <w:t xml:space="preserve">’s academic performance or confidence in year </w:t>
      </w:r>
      <w:r>
        <w:rPr>
          <w:rFonts w:ascii="Calibri" w:eastAsia="Calibri" w:hAnsi="Calibri" w:cs="Calibri"/>
          <w:i/>
        </w:rPr>
        <w:t>t</w:t>
      </w:r>
      <w:r>
        <w:rPr>
          <w:rFonts w:ascii="Calibri" w:eastAsia="Calibri" w:hAnsi="Calibri" w:cs="Calibri"/>
        </w:rPr>
        <w:t xml:space="preserve">; </w:t>
      </w:r>
      <m:oMath>
        <m:sSub>
          <m:sSubPr>
            <m:ctrlPr>
              <w:rPr>
                <w:rFonts w:ascii="Calibri" w:eastAsia="Calibri" w:hAnsi="Calibri" w:cs="Calibri"/>
              </w:rPr>
            </m:ctrlPr>
          </m:sSubPr>
          <m:e>
            <m:r>
              <w:rPr>
                <w:rFonts w:ascii="Calibri" w:eastAsia="Calibri" w:hAnsi="Calibri" w:cs="Calibri"/>
              </w:rPr>
              <m:t>TGENDER</m:t>
            </m:r>
          </m:e>
          <m:sub>
            <m:r>
              <w:rPr>
                <w:rFonts w:ascii="Calibri" w:eastAsia="Calibri" w:hAnsi="Calibri" w:cs="Calibri"/>
              </w:rPr>
              <m:t>jt</m:t>
            </m:r>
          </m:sub>
        </m:sSub>
      </m:oMath>
      <w:r>
        <w:rPr>
          <w:rFonts w:ascii="Calibri" w:eastAsia="Calibri" w:hAnsi="Calibri" w:cs="Calibri"/>
        </w:rPr>
        <w:t xml:space="preserve"> is coded one if teacher</w:t>
      </w:r>
      <w:r>
        <w:rPr>
          <w:rFonts w:ascii="Calibri" w:eastAsia="Calibri" w:hAnsi="Calibri" w:cs="Calibri"/>
          <w:i/>
        </w:rPr>
        <w:t xml:space="preserve"> j</w:t>
      </w:r>
      <w:r>
        <w:rPr>
          <w:rFonts w:ascii="Calibri" w:eastAsia="Calibri" w:hAnsi="Calibri" w:cs="Calibri"/>
        </w:rPr>
        <w:t xml:space="preserve"> is female and zero otherwise; </w:t>
      </w:r>
      <m:oMath>
        <m:sSub>
          <m:sSubPr>
            <m:ctrlPr>
              <w:rPr>
                <w:rFonts w:ascii="Calibri" w:eastAsia="Calibri" w:hAnsi="Calibri" w:cs="Calibri"/>
              </w:rPr>
            </m:ctrlPr>
          </m:sSubPr>
          <m:e>
            <m:r>
              <w:rPr>
                <w:rFonts w:ascii="Calibri" w:eastAsia="Calibri" w:hAnsi="Calibri" w:cs="Calibri"/>
              </w:rPr>
              <m:t>X</m:t>
            </m:r>
          </m:e>
          <m:sub>
            <m:r>
              <w:rPr>
                <w:rFonts w:ascii="Calibri" w:eastAsia="Calibri" w:hAnsi="Calibri" w:cs="Calibri"/>
              </w:rPr>
              <m:t>it-1</m:t>
            </m:r>
          </m:sub>
        </m:sSub>
      </m:oMath>
      <w:r>
        <w:rPr>
          <w:rFonts w:ascii="Calibri" w:eastAsia="Calibri" w:hAnsi="Calibri" w:cs="Calibri"/>
        </w:rPr>
        <w:t xml:space="preserve">, </w:t>
      </w:r>
      <m:oMath>
        <m:sSub>
          <m:sSubPr>
            <m:ctrlPr>
              <w:rPr>
                <w:rFonts w:ascii="Calibri" w:eastAsia="Calibri" w:hAnsi="Calibri" w:cs="Calibri"/>
              </w:rPr>
            </m:ctrlPr>
          </m:sSubPr>
          <m:e>
            <m:r>
              <w:rPr>
                <w:rFonts w:ascii="Calibri" w:eastAsia="Calibri" w:hAnsi="Calibri" w:cs="Calibri"/>
              </w:rPr>
              <m:t>T</m:t>
            </m:r>
          </m:e>
          <m:sub>
            <m:r>
              <w:rPr>
                <w:rFonts w:ascii="Calibri" w:eastAsia="Calibri" w:hAnsi="Calibri" w:cs="Calibri"/>
              </w:rPr>
              <m:t>jt-1</m:t>
            </m:r>
          </m:sub>
        </m:sSub>
      </m:oMath>
      <w:r>
        <w:rPr>
          <w:rFonts w:ascii="Calibri" w:eastAsia="Calibri" w:hAnsi="Calibri" w:cs="Calibri"/>
        </w:rPr>
        <w:t xml:space="preserve">, and </w:t>
      </w:r>
      <m:oMath>
        <m:sSub>
          <m:sSubPr>
            <m:ctrlPr>
              <w:rPr>
                <w:rFonts w:ascii="Calibri" w:eastAsia="Calibri" w:hAnsi="Calibri" w:cs="Calibri"/>
              </w:rPr>
            </m:ctrlPr>
          </m:sSubPr>
          <m:e>
            <m:r>
              <w:rPr>
                <w:rFonts w:ascii="Calibri" w:eastAsia="Calibri" w:hAnsi="Calibri" w:cs="Calibri"/>
              </w:rPr>
              <m:t>H</m:t>
            </m:r>
          </m:e>
          <m:sub>
            <m:r>
              <w:rPr>
                <w:rFonts w:ascii="Calibri" w:eastAsia="Calibri" w:hAnsi="Calibri" w:cs="Calibri"/>
              </w:rPr>
              <m:t>jt-1</m:t>
            </m:r>
          </m:sub>
        </m:sSub>
      </m:oMath>
      <w:r>
        <w:rPr>
          <w:rFonts w:ascii="Calibri" w:eastAsia="Calibri" w:hAnsi="Calibri" w:cs="Calibri"/>
        </w:rPr>
        <w:t xml:space="preserve"> are baseline student-, teacher-, and homeroom-level covariates; </w:t>
      </w:r>
      <m:oMath>
        <m:sSub>
          <m:sSubPr>
            <m:ctrlPr>
              <w:rPr>
                <w:rFonts w:ascii="Calibri" w:eastAsia="Calibri" w:hAnsi="Calibri" w:cs="Calibri"/>
              </w:rPr>
            </m:ctrlPr>
          </m:sSubPr>
          <m:e>
            <m:r>
              <w:rPr>
                <w:rFonts w:ascii="Cambria Math" w:hAnsi="Cambria Math"/>
              </w:rPr>
              <m:t>θ</m:t>
            </m:r>
          </m:e>
          <m:sub>
            <m:r>
              <w:rPr>
                <w:rFonts w:ascii="Calibri" w:eastAsia="Calibri" w:hAnsi="Calibri" w:cs="Calibri"/>
              </w:rPr>
              <m:t>s</m:t>
            </m:r>
          </m:sub>
        </m:sSub>
      </m:oMath>
      <w:r>
        <w:rPr>
          <w:rFonts w:ascii="Calibri" w:eastAsia="Calibri" w:hAnsi="Calibri" w:cs="Calibri"/>
        </w:rPr>
        <w:t xml:space="preserve"> is the school fixed effects of school</w:t>
      </w:r>
      <w:r>
        <w:rPr>
          <w:rFonts w:ascii="Calibri" w:eastAsia="Calibri" w:hAnsi="Calibri" w:cs="Calibri"/>
          <w:i/>
        </w:rPr>
        <w:t xml:space="preserve"> s</w:t>
      </w:r>
      <w:r>
        <w:rPr>
          <w:rFonts w:ascii="Calibri" w:eastAsia="Calibri" w:hAnsi="Calibri" w:cs="Calibri"/>
        </w:rPr>
        <w:t xml:space="preserve">; and </w:t>
      </w:r>
      <m:oMath>
        <m:sSub>
          <m:sSubPr>
            <m:ctrlPr>
              <w:rPr>
                <w:rFonts w:ascii="Calibri" w:eastAsia="Calibri" w:hAnsi="Calibri" w:cs="Calibri"/>
              </w:rPr>
            </m:ctrlPr>
          </m:sSubPr>
          <m:e>
            <m:r>
              <w:rPr>
                <w:rFonts w:ascii="Cambria Math" w:hAnsi="Cambria Math"/>
              </w:rPr>
              <m:t>ε</m:t>
            </m:r>
          </m:e>
          <m:sub>
            <m:r>
              <w:rPr>
                <w:rFonts w:ascii="Calibri" w:eastAsia="Calibri" w:hAnsi="Calibri" w:cs="Calibri"/>
              </w:rPr>
              <m:t>ijst</m:t>
            </m:r>
          </m:sub>
        </m:sSub>
      </m:oMath>
      <w:r>
        <w:rPr>
          <w:rFonts w:ascii="Calibri" w:eastAsia="Calibri" w:hAnsi="Calibri" w:cs="Calibri"/>
        </w:rPr>
        <w:t xml:space="preserve"> is the idiosyncratic error term. The coefficient of interest is </w:t>
      </w:r>
      <m:oMath>
        <m:sSub>
          <m:sSubPr>
            <m:ctrlPr>
              <w:rPr>
                <w:rFonts w:ascii="Calibri" w:eastAsia="Calibri" w:hAnsi="Calibri" w:cs="Calibri"/>
              </w:rPr>
            </m:ctrlPr>
          </m:sSubPr>
          <m:e>
            <m:r>
              <w:rPr>
                <w:rFonts w:ascii="Cambria Math" w:hAnsi="Cambria Math"/>
              </w:rPr>
              <m:t>β</m:t>
            </m:r>
          </m:e>
          <m:sub>
            <m:r>
              <w:rPr>
                <w:rFonts w:ascii="Calibri" w:eastAsia="Calibri" w:hAnsi="Calibri" w:cs="Calibri"/>
              </w:rPr>
              <m:t>1</m:t>
            </m:r>
          </m:sub>
        </m:sSub>
      </m:oMath>
      <w:r>
        <w:rPr>
          <w:rFonts w:ascii="Calibri" w:eastAsia="Calibri" w:hAnsi="Calibri" w:cs="Calibri"/>
        </w:rPr>
        <w:t xml:space="preserve">, which is the estimated causal effect of teacher gender on student outcome. </w:t>
      </w:r>
    </w:p>
    <w:p w14:paraId="50333E91" w14:textId="77777777" w:rsidR="00412029" w:rsidRDefault="00000000">
      <w:pPr>
        <w:spacing w:line="480" w:lineRule="auto"/>
        <w:ind w:firstLine="720"/>
        <w:rPr>
          <w:rFonts w:ascii="Calibri" w:eastAsia="Calibri" w:hAnsi="Calibri" w:cs="Calibri"/>
        </w:rPr>
      </w:pPr>
      <w:r>
        <w:rPr>
          <w:rFonts w:ascii="Calibri" w:eastAsia="Calibri" w:hAnsi="Calibri" w:cs="Calibri"/>
        </w:rPr>
        <w:t>To identify the causal impact of teacher-student gender match by student gender, we also estimate the value-added ordinary least squares (OLS) regression model below twice, for female and male students separately:</w:t>
      </w:r>
    </w:p>
    <w:p w14:paraId="58F41651" w14:textId="77777777" w:rsidR="00412029" w:rsidRDefault="00000000">
      <w:pPr>
        <w:spacing w:line="480" w:lineRule="auto"/>
        <w:ind w:firstLine="720"/>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OUT</m:t>
              </m:r>
            </m:e>
            <m:sub>
              <m:r>
                <w:rPr>
                  <w:rFonts w:ascii="Calibri" w:eastAsia="Calibri" w:hAnsi="Calibri" w:cs="Calibri"/>
                </w:rPr>
                <m:t>ijst</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0</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1</m:t>
              </m:r>
            </m:sub>
          </m:sSub>
          <m:sSub>
            <m:sSubPr>
              <m:ctrlPr>
                <w:rPr>
                  <w:rFonts w:ascii="Calibri" w:eastAsia="Calibri" w:hAnsi="Calibri" w:cs="Calibri"/>
                </w:rPr>
              </m:ctrlPr>
            </m:sSubPr>
            <m:e>
              <m:r>
                <w:rPr>
                  <w:rFonts w:ascii="Calibri" w:eastAsia="Calibri" w:hAnsi="Calibri" w:cs="Calibri"/>
                </w:rPr>
                <m:t>MATCH</m:t>
              </m:r>
            </m:e>
            <m:sub>
              <m:r>
                <w:rPr>
                  <w:rFonts w:ascii="Calibri" w:eastAsia="Calibri" w:hAnsi="Calibri" w:cs="Calibri"/>
                </w:rPr>
                <m:t>jt</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2</m:t>
              </m:r>
            </m:sub>
          </m:sSub>
          <m:sSub>
            <m:sSubPr>
              <m:ctrlPr>
                <w:rPr>
                  <w:rFonts w:ascii="Calibri" w:eastAsia="Calibri" w:hAnsi="Calibri" w:cs="Calibri"/>
                </w:rPr>
              </m:ctrlPr>
            </m:sSubPr>
            <m:e>
              <m:r>
                <w:rPr>
                  <w:rFonts w:ascii="Calibri" w:eastAsia="Calibri" w:hAnsi="Calibri" w:cs="Calibri"/>
                </w:rPr>
                <m:t>X</m:t>
              </m:r>
            </m:e>
            <m:sub>
              <m:r>
                <w:rPr>
                  <w:rFonts w:ascii="Calibri" w:eastAsia="Calibri" w:hAnsi="Calibri" w:cs="Calibri"/>
                </w:rPr>
                <m:t>it-1</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3</m:t>
              </m:r>
            </m:sub>
          </m:sSub>
          <m:sSub>
            <m:sSubPr>
              <m:ctrlPr>
                <w:rPr>
                  <w:rFonts w:ascii="Calibri" w:eastAsia="Calibri" w:hAnsi="Calibri" w:cs="Calibri"/>
                </w:rPr>
              </m:ctrlPr>
            </m:sSubPr>
            <m:e>
              <m:r>
                <w:rPr>
                  <w:rFonts w:ascii="Calibri" w:eastAsia="Calibri" w:hAnsi="Calibri" w:cs="Calibri"/>
                </w:rPr>
                <m:t>H</m:t>
              </m:r>
            </m:e>
            <m:sub>
              <m:r>
                <w:rPr>
                  <w:rFonts w:ascii="Calibri" w:eastAsia="Calibri" w:hAnsi="Calibri" w:cs="Calibri"/>
                </w:rPr>
                <m:t>jt-1</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β</m:t>
              </m:r>
            </m:e>
            <m:sub>
              <m:r>
                <w:rPr>
                  <w:rFonts w:ascii="Calibri" w:eastAsia="Calibri" w:hAnsi="Calibri" w:cs="Calibri"/>
                </w:rPr>
                <m:t>4</m:t>
              </m:r>
            </m:sub>
          </m:sSub>
          <m:sSub>
            <m:sSubPr>
              <m:ctrlPr>
                <w:rPr>
                  <w:rFonts w:ascii="Calibri" w:eastAsia="Calibri" w:hAnsi="Calibri" w:cs="Calibri"/>
                </w:rPr>
              </m:ctrlPr>
            </m:sSubPr>
            <m:e>
              <m:r>
                <w:rPr>
                  <w:rFonts w:ascii="Calibri" w:eastAsia="Calibri" w:hAnsi="Calibri" w:cs="Calibri"/>
                </w:rPr>
                <m:t>T</m:t>
              </m:r>
            </m:e>
            <m:sub>
              <m:r>
                <w:rPr>
                  <w:rFonts w:ascii="Calibri" w:eastAsia="Calibri" w:hAnsi="Calibri" w:cs="Calibri"/>
                </w:rPr>
                <m:t>jt-1</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θ</m:t>
              </m:r>
            </m:e>
            <m:sub>
              <m:r>
                <w:rPr>
                  <w:rFonts w:ascii="Calibri" w:eastAsia="Calibri" w:hAnsi="Calibri" w:cs="Calibri"/>
                </w:rPr>
                <m:t>s</m:t>
              </m:r>
            </m:sub>
          </m:sSub>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ε</m:t>
              </m:r>
            </m:e>
            <m:sub>
              <m:r>
                <w:rPr>
                  <w:rFonts w:ascii="Calibri" w:eastAsia="Calibri" w:hAnsi="Calibri" w:cs="Calibri"/>
                </w:rPr>
                <m:t>ijst</m:t>
              </m:r>
            </m:sub>
          </m:sSub>
        </m:oMath>
      </m:oMathPara>
    </w:p>
    <w:p w14:paraId="270912DE" w14:textId="77777777" w:rsidR="00412029" w:rsidRDefault="00000000">
      <w:pPr>
        <w:spacing w:line="480" w:lineRule="auto"/>
        <w:rPr>
          <w:rFonts w:ascii="Calibri" w:eastAsia="Calibri" w:hAnsi="Calibri" w:cs="Calibri"/>
        </w:rPr>
      </w:pPr>
      <w:r>
        <w:rPr>
          <w:rFonts w:ascii="Calibri" w:eastAsia="Calibri" w:hAnsi="Calibri" w:cs="Calibri"/>
        </w:rPr>
        <w:t xml:space="preserve">where </w:t>
      </w:r>
      <m:oMath>
        <m:sSub>
          <m:sSubPr>
            <m:ctrlPr>
              <w:rPr>
                <w:rFonts w:ascii="Calibri" w:eastAsia="Calibri" w:hAnsi="Calibri" w:cs="Calibri"/>
              </w:rPr>
            </m:ctrlPr>
          </m:sSubPr>
          <m:e>
            <m:r>
              <w:rPr>
                <w:rFonts w:ascii="Calibri" w:eastAsia="Calibri" w:hAnsi="Calibri" w:cs="Calibri"/>
              </w:rPr>
              <m:t>MATCH</m:t>
            </m:r>
          </m:e>
          <m:sub>
            <m:r>
              <w:rPr>
                <w:rFonts w:ascii="Calibri" w:eastAsia="Calibri" w:hAnsi="Calibri" w:cs="Calibri"/>
              </w:rPr>
              <m:t>jt</m:t>
            </m:r>
          </m:sub>
        </m:sSub>
      </m:oMath>
      <w:r>
        <w:rPr>
          <w:rFonts w:ascii="Calibri" w:eastAsia="Calibri" w:hAnsi="Calibri" w:cs="Calibri"/>
        </w:rPr>
        <w:t xml:space="preserve"> is coded one if teacher-student genders are the same and zero otherwise, and the coefficient of interest is </w:t>
      </w:r>
      <m:oMath>
        <m:sSub>
          <m:sSubPr>
            <m:ctrlPr>
              <w:rPr>
                <w:rFonts w:ascii="Calibri" w:eastAsia="Calibri" w:hAnsi="Calibri" w:cs="Calibri"/>
              </w:rPr>
            </m:ctrlPr>
          </m:sSubPr>
          <m:e>
            <m:r>
              <w:rPr>
                <w:rFonts w:ascii="Cambria Math" w:hAnsi="Cambria Math"/>
              </w:rPr>
              <m:t>β</m:t>
            </m:r>
          </m:e>
          <m:sub>
            <m:r>
              <w:rPr>
                <w:rFonts w:ascii="Calibri" w:eastAsia="Calibri" w:hAnsi="Calibri" w:cs="Calibri"/>
              </w:rPr>
              <m:t>1</m:t>
            </m:r>
          </m:sub>
        </m:sSub>
      </m:oMath>
      <w:r>
        <w:rPr>
          <w:rFonts w:ascii="Calibri" w:eastAsia="Calibri" w:hAnsi="Calibri" w:cs="Calibri"/>
        </w:rPr>
        <w:t>, which is the estimated causal effect of teacher-student gender match on student outcome.</w:t>
      </w:r>
    </w:p>
    <w:p w14:paraId="2225A8A4" w14:textId="77777777" w:rsidR="00412029" w:rsidRDefault="00000000">
      <w:pPr>
        <w:spacing w:line="480" w:lineRule="auto"/>
        <w:rPr>
          <w:rFonts w:ascii="Calibri" w:eastAsia="Calibri" w:hAnsi="Calibri" w:cs="Calibri"/>
        </w:rPr>
      </w:pPr>
      <w:r>
        <w:rPr>
          <w:rFonts w:ascii="Calibri" w:eastAsia="Calibri" w:hAnsi="Calibri" w:cs="Calibri"/>
        </w:rPr>
        <w:tab/>
        <w:t xml:space="preserve">We specifically do not use a random effects model because we are not interested in the school-level effects on student outcomes. We assume schools are not drastically different from each other due </w:t>
      </w:r>
      <w:r>
        <w:rPr>
          <w:rFonts w:ascii="Calibri" w:eastAsia="Calibri" w:hAnsi="Calibri" w:cs="Calibri"/>
        </w:rPr>
        <w:lastRenderedPageBreak/>
        <w:t xml:space="preserve">to observable or unobservable differences, which we ensure with our teacher-level balance checks (see Table 2 and 3). </w:t>
      </w:r>
    </w:p>
    <w:p w14:paraId="19C354D3" w14:textId="1E4903C3" w:rsidR="00412029" w:rsidDel="002E240C" w:rsidRDefault="00000000">
      <w:pPr>
        <w:spacing w:line="480" w:lineRule="auto"/>
        <w:jc w:val="center"/>
        <w:rPr>
          <w:del w:id="125" w:author="Julie Alonzo" w:date="2023-04-09T08:53:00Z"/>
          <w:rFonts w:ascii="Calibri" w:eastAsia="Calibri" w:hAnsi="Calibri" w:cs="Calibri"/>
          <w:b/>
        </w:rPr>
      </w:pPr>
      <w:del w:id="126" w:author="Julie Alonzo" w:date="2023-04-09T08:53:00Z">
        <w:r w:rsidDel="002E240C">
          <w:br w:type="page"/>
        </w:r>
      </w:del>
    </w:p>
    <w:p w14:paraId="7599F3CC" w14:textId="77777777" w:rsidR="00412029" w:rsidRDefault="00000000">
      <w:pPr>
        <w:spacing w:line="480" w:lineRule="auto"/>
        <w:jc w:val="center"/>
        <w:rPr>
          <w:rFonts w:ascii="Calibri" w:eastAsia="Calibri" w:hAnsi="Calibri" w:cs="Calibri"/>
        </w:rPr>
      </w:pPr>
      <w:r>
        <w:rPr>
          <w:rFonts w:ascii="Calibri" w:eastAsia="Calibri" w:hAnsi="Calibri" w:cs="Calibri"/>
          <w:b/>
        </w:rPr>
        <w:t>Results</w:t>
      </w:r>
    </w:p>
    <w:p w14:paraId="2E2ACE73" w14:textId="77777777" w:rsidR="00412029" w:rsidRDefault="00000000">
      <w:pPr>
        <w:spacing w:line="480" w:lineRule="auto"/>
        <w:ind w:firstLine="720"/>
        <w:rPr>
          <w:rFonts w:ascii="Calibri" w:eastAsia="Calibri" w:hAnsi="Calibri" w:cs="Calibri"/>
        </w:rPr>
      </w:pPr>
      <w:r>
        <w:rPr>
          <w:rFonts w:ascii="Calibri" w:eastAsia="Calibri" w:hAnsi="Calibri" w:cs="Calibri"/>
        </w:rPr>
        <w:t xml:space="preserve">Descriptive statistics in Table 3 show that the likelihood of a same-gender teacher match for female students is higher than for male students for Chinese, English and math, with the English sample showing the highest difference (89.77% match for female students compared to 10.85% match for male). This is due to a higher number of female teachers than male teachers (see Table 2 balance check). To isolate the effects of gender, achievement, and gender-match, we report findings isolated and then together. </w:t>
      </w:r>
    </w:p>
    <w:p w14:paraId="3B3ED6A3" w14:textId="77777777" w:rsidR="00412029" w:rsidRDefault="00000000">
      <w:pPr>
        <w:spacing w:line="480" w:lineRule="auto"/>
        <w:rPr>
          <w:rFonts w:ascii="Calibri" w:eastAsia="Calibri" w:hAnsi="Calibri" w:cs="Calibri"/>
          <w:b/>
        </w:rPr>
      </w:pPr>
      <w:r>
        <w:rPr>
          <w:rFonts w:ascii="Calibri" w:eastAsia="Calibri" w:hAnsi="Calibri" w:cs="Calibri"/>
          <w:b/>
        </w:rPr>
        <w:t>Gender Effects in Chinese and English</w:t>
      </w:r>
    </w:p>
    <w:p w14:paraId="74BD0247" w14:textId="77777777" w:rsidR="00412029" w:rsidRDefault="00000000">
      <w:pPr>
        <w:spacing w:line="480" w:lineRule="auto"/>
        <w:ind w:firstLine="720"/>
        <w:rPr>
          <w:rFonts w:ascii="Calibri" w:eastAsia="Calibri" w:hAnsi="Calibri" w:cs="Calibri"/>
        </w:rPr>
      </w:pPr>
      <w:r>
        <w:rPr>
          <w:rFonts w:ascii="Calibri" w:eastAsia="Calibri" w:hAnsi="Calibri" w:cs="Calibri"/>
        </w:rPr>
        <w:t xml:space="preserve">At baseline, female students generally perform better than their male counterparts, even when controlling for other student-level demographics and covariates (see Table 4). Naive results in Table 5 find a significant effect of teacher gender on student test scores and confidence for all main subjects, Chinese (SD=0.176), English (SD=0.091) and math (SD=-0.081). However, as girls outperform boys to begin with in Chinese and English, we find that teacher-student gender match does not differentially impact boys or girls in either of these subjects, for both test score (see Table 6) and subject confidence (see Table 7). </w:t>
      </w:r>
    </w:p>
    <w:p w14:paraId="120D608C" w14:textId="77777777" w:rsidR="00412029" w:rsidRDefault="00000000">
      <w:pPr>
        <w:spacing w:line="480" w:lineRule="auto"/>
        <w:rPr>
          <w:rFonts w:ascii="Calibri" w:eastAsia="Calibri" w:hAnsi="Calibri" w:cs="Calibri"/>
          <w:b/>
        </w:rPr>
      </w:pPr>
      <w:r>
        <w:rPr>
          <w:rFonts w:ascii="Calibri" w:eastAsia="Calibri" w:hAnsi="Calibri" w:cs="Calibri"/>
          <w:b/>
        </w:rPr>
        <w:t>Gender Effects in Math</w:t>
      </w:r>
    </w:p>
    <w:p w14:paraId="263D8CFD" w14:textId="77777777" w:rsidR="00412029" w:rsidRDefault="00000000">
      <w:pPr>
        <w:spacing w:line="480" w:lineRule="auto"/>
        <w:ind w:firstLine="720"/>
        <w:rPr>
          <w:rFonts w:ascii="Calibri" w:eastAsia="Calibri" w:hAnsi="Calibri" w:cs="Calibri"/>
        </w:rPr>
      </w:pPr>
      <w:r>
        <w:rPr>
          <w:rFonts w:ascii="Calibri" w:eastAsia="Calibri" w:hAnsi="Calibri" w:cs="Calibri"/>
        </w:rPr>
        <w:t xml:space="preserve">Unlike the null effects in Chinese and English, we find that teacher gender match in math leads to 0.178 standard deviation increase in test score for girls, controlling for all other covariates. There are no significantly different effects for boys (see Table 6). Additionally, there are no significant effects of gender match on confidence level, for boys, girls, or together (see Table 7). </w:t>
      </w:r>
    </w:p>
    <w:p w14:paraId="22568D3E" w14:textId="77777777" w:rsidR="00412029" w:rsidRDefault="00000000" w:rsidP="002E240C">
      <w:pPr>
        <w:keepNext/>
        <w:spacing w:line="480" w:lineRule="auto"/>
        <w:jc w:val="center"/>
        <w:rPr>
          <w:rFonts w:ascii="Calibri" w:eastAsia="Calibri" w:hAnsi="Calibri" w:cs="Calibri"/>
        </w:rPr>
        <w:pPrChange w:id="127" w:author="Julie Alonzo" w:date="2023-04-09T08:55:00Z">
          <w:pPr>
            <w:spacing w:line="480" w:lineRule="auto"/>
            <w:jc w:val="center"/>
          </w:pPr>
        </w:pPrChange>
      </w:pPr>
      <w:r>
        <w:rPr>
          <w:rFonts w:ascii="Calibri" w:eastAsia="Calibri" w:hAnsi="Calibri" w:cs="Calibri"/>
          <w:b/>
        </w:rPr>
        <w:lastRenderedPageBreak/>
        <w:t>Discussion</w:t>
      </w:r>
    </w:p>
    <w:p w14:paraId="6D755A5D" w14:textId="0C622393" w:rsidR="00412029" w:rsidRDefault="00000000">
      <w:pPr>
        <w:spacing w:line="480" w:lineRule="auto"/>
        <w:ind w:firstLine="720"/>
        <w:rPr>
          <w:rFonts w:ascii="Calibri" w:eastAsia="Calibri" w:hAnsi="Calibri" w:cs="Calibri"/>
        </w:rPr>
      </w:pPr>
      <w:r>
        <w:rPr>
          <w:rFonts w:ascii="Calibri" w:eastAsia="Calibri" w:hAnsi="Calibri" w:cs="Calibri"/>
        </w:rPr>
        <w:t xml:space="preserve">This paper adds to the student-teacher gender match literature by taking advantage of a unique policy implementation and school setting in China, where teachers are randomly assigned to classrooms of students, </w:t>
      </w:r>
      <w:proofErr w:type="gramStart"/>
      <w:r>
        <w:rPr>
          <w:rFonts w:ascii="Calibri" w:eastAsia="Calibri" w:hAnsi="Calibri" w:cs="Calibri"/>
        </w:rPr>
        <w:t>in order to</w:t>
      </w:r>
      <w:proofErr w:type="gramEnd"/>
      <w:r>
        <w:rPr>
          <w:rFonts w:ascii="Calibri" w:eastAsia="Calibri" w:hAnsi="Calibri" w:cs="Calibri"/>
        </w:rPr>
        <w:t xml:space="preserve"> isolate teacher effects on student outcomes. We carefully draw our analytic sample from a nationally representative dataset and provide evidence o</w:t>
      </w:r>
      <w:ins w:id="128" w:author="Julie Alonzo" w:date="2023-04-09T08:55:00Z">
        <w:r w:rsidR="002E240C">
          <w:rPr>
            <w:rFonts w:ascii="Calibri" w:eastAsia="Calibri" w:hAnsi="Calibri" w:cs="Calibri"/>
          </w:rPr>
          <w:t>f</w:t>
        </w:r>
      </w:ins>
      <w:del w:id="129" w:author="Julie Alonzo" w:date="2023-04-09T08:55:00Z">
        <w:r w:rsidDel="002E240C">
          <w:rPr>
            <w:rFonts w:ascii="Calibri" w:eastAsia="Calibri" w:hAnsi="Calibri" w:cs="Calibri"/>
          </w:rPr>
          <w:delText>n</w:delText>
        </w:r>
      </w:del>
      <w:r>
        <w:rPr>
          <w:rFonts w:ascii="Calibri" w:eastAsia="Calibri" w:hAnsi="Calibri" w:cs="Calibri"/>
        </w:rPr>
        <w:t xml:space="preserve"> the validity of the random assignment of teachers to students in the data</w:t>
      </w:r>
      <w:ins w:id="130" w:author="Julie Alonzo" w:date="2023-04-09T08:55:00Z">
        <w:r w:rsidR="002E240C">
          <w:rPr>
            <w:rFonts w:ascii="Calibri" w:eastAsia="Calibri" w:hAnsi="Calibri" w:cs="Calibri"/>
          </w:rPr>
          <w:t>set</w:t>
        </w:r>
      </w:ins>
      <w:r>
        <w:rPr>
          <w:rFonts w:ascii="Calibri" w:eastAsia="Calibri" w:hAnsi="Calibri" w:cs="Calibri"/>
        </w:rPr>
        <w:t xml:space="preserve">. To further ensure internal validity, we control for school-level fixed-effects and cluster standard errors at </w:t>
      </w:r>
      <w:ins w:id="131" w:author="Julie Alonzo" w:date="2023-04-09T08:55:00Z">
        <w:r w:rsidR="002E240C">
          <w:rPr>
            <w:rFonts w:ascii="Calibri" w:eastAsia="Calibri" w:hAnsi="Calibri" w:cs="Calibri"/>
          </w:rPr>
          <w:t xml:space="preserve">the </w:t>
        </w:r>
      </w:ins>
      <w:r>
        <w:rPr>
          <w:rFonts w:ascii="Calibri" w:eastAsia="Calibri" w:hAnsi="Calibri" w:cs="Calibri"/>
        </w:rPr>
        <w:t>school level. After controlling for baseline differences in scores, we find significant impacts of student-teacher gender match only for test scores of girls in math.</w:t>
      </w:r>
    </w:p>
    <w:p w14:paraId="4A188FA1" w14:textId="77777777" w:rsidR="00412029" w:rsidRDefault="00000000">
      <w:pPr>
        <w:spacing w:line="480" w:lineRule="auto"/>
        <w:rPr>
          <w:rFonts w:ascii="Calibri" w:eastAsia="Calibri" w:hAnsi="Calibri" w:cs="Calibri"/>
        </w:rPr>
      </w:pPr>
      <w:r>
        <w:rPr>
          <w:rFonts w:ascii="Calibri" w:eastAsia="Calibri" w:hAnsi="Calibri" w:cs="Calibri"/>
          <w:b/>
        </w:rPr>
        <w:t>Implications</w:t>
      </w:r>
    </w:p>
    <w:p w14:paraId="2B4AF86B" w14:textId="13E52A8A" w:rsidR="00412029" w:rsidRDefault="00000000">
      <w:pPr>
        <w:spacing w:line="480" w:lineRule="auto"/>
        <w:ind w:firstLine="720"/>
        <w:rPr>
          <w:rFonts w:ascii="Calibri" w:eastAsia="Calibri" w:hAnsi="Calibri" w:cs="Calibri"/>
        </w:rPr>
      </w:pPr>
      <w:del w:id="132" w:author="Julie Alonzo" w:date="2023-04-09T08:56:00Z">
        <w:r w:rsidDel="00D2590B">
          <w:rPr>
            <w:rFonts w:ascii="Calibri" w:eastAsia="Calibri" w:hAnsi="Calibri" w:cs="Calibri"/>
          </w:rPr>
          <w:delText xml:space="preserve">While </w:delText>
        </w:r>
      </w:del>
      <w:ins w:id="133" w:author="Julie Alonzo" w:date="2023-04-09T08:56:00Z">
        <w:r w:rsidR="00D2590B">
          <w:rPr>
            <w:rFonts w:ascii="Calibri" w:eastAsia="Calibri" w:hAnsi="Calibri" w:cs="Calibri"/>
          </w:rPr>
          <w:t>Although</w:t>
        </w:r>
        <w:r w:rsidR="00D2590B">
          <w:rPr>
            <w:rFonts w:ascii="Calibri" w:eastAsia="Calibri" w:hAnsi="Calibri" w:cs="Calibri"/>
          </w:rPr>
          <w:t xml:space="preserve"> </w:t>
        </w:r>
      </w:ins>
      <w:r>
        <w:rPr>
          <w:rFonts w:ascii="Calibri" w:eastAsia="Calibri" w:hAnsi="Calibri" w:cs="Calibri"/>
        </w:rPr>
        <w:t>this motivational theory of teachers as role models var</w:t>
      </w:r>
      <w:ins w:id="134" w:author="Julie Alonzo" w:date="2023-04-09T08:56:00Z">
        <w:r w:rsidR="00D2590B">
          <w:rPr>
            <w:rFonts w:ascii="Calibri" w:eastAsia="Calibri" w:hAnsi="Calibri" w:cs="Calibri"/>
          </w:rPr>
          <w:t>ies</w:t>
        </w:r>
      </w:ins>
      <w:del w:id="135" w:author="Julie Alonzo" w:date="2023-04-09T08:56:00Z">
        <w:r w:rsidDel="00D2590B">
          <w:rPr>
            <w:rFonts w:ascii="Calibri" w:eastAsia="Calibri" w:hAnsi="Calibri" w:cs="Calibri"/>
          </w:rPr>
          <w:delText>y</w:delText>
        </w:r>
      </w:del>
      <w:r>
        <w:rPr>
          <w:rFonts w:ascii="Calibri" w:eastAsia="Calibri" w:hAnsi="Calibri" w:cs="Calibri"/>
        </w:rPr>
        <w:t xml:space="preserve"> across cultures (Lockwood et al., 2005) and in different situations, the power and influence teachers have on students distinguish them as key drivers in student success – especially with a demographic match. The impact of a student-teacher gender match on student learning outcomes has been increasingly salient and studied, and research has found that female mentors may be especially useful in providing counseling and emotional support (Allen &amp; </w:t>
      </w:r>
      <w:proofErr w:type="spellStart"/>
      <w:r>
        <w:rPr>
          <w:rFonts w:ascii="Calibri" w:eastAsia="Calibri" w:hAnsi="Calibri" w:cs="Calibri"/>
        </w:rPr>
        <w:t>Eby</w:t>
      </w:r>
      <w:proofErr w:type="spellEnd"/>
      <w:r>
        <w:rPr>
          <w:rFonts w:ascii="Calibri" w:eastAsia="Calibri" w:hAnsi="Calibri" w:cs="Calibri"/>
        </w:rPr>
        <w:t xml:space="preserve">, 2004; Burke, McKeen, &amp; McKenna, 1993). If gender equity just centers on increasing access to technical skills, “concepts and tools will be misunderstood and ineffective” (Porter </w:t>
      </w:r>
      <w:del w:id="136" w:author="Julie Alonzo" w:date="2023-04-09T08:56:00Z">
        <w:r w:rsidDel="00D2590B">
          <w:rPr>
            <w:rFonts w:ascii="Calibri" w:eastAsia="Calibri" w:hAnsi="Calibri" w:cs="Calibri"/>
          </w:rPr>
          <w:delText xml:space="preserve">and </w:delText>
        </w:r>
      </w:del>
      <w:ins w:id="137" w:author="Julie Alonzo" w:date="2023-04-09T08:56:00Z">
        <w:r w:rsidR="00D2590B">
          <w:rPr>
            <w:rFonts w:ascii="Calibri" w:eastAsia="Calibri" w:hAnsi="Calibri" w:cs="Calibri"/>
          </w:rPr>
          <w:t>&amp;</w:t>
        </w:r>
        <w:r w:rsidR="00D2590B">
          <w:rPr>
            <w:rFonts w:ascii="Calibri" w:eastAsia="Calibri" w:hAnsi="Calibri" w:cs="Calibri"/>
          </w:rPr>
          <w:t xml:space="preserve"> </w:t>
        </w:r>
      </w:ins>
      <w:r>
        <w:rPr>
          <w:rFonts w:ascii="Calibri" w:eastAsia="Calibri" w:hAnsi="Calibri" w:cs="Calibri"/>
        </w:rPr>
        <w:t xml:space="preserve">Smyth, 1999, 332). </w:t>
      </w:r>
    </w:p>
    <w:p w14:paraId="7628EE0B" w14:textId="77777777" w:rsidR="00412029" w:rsidRDefault="00000000">
      <w:pPr>
        <w:spacing w:line="480" w:lineRule="auto"/>
        <w:ind w:firstLine="720"/>
        <w:rPr>
          <w:rFonts w:ascii="Calibri" w:eastAsia="Calibri" w:hAnsi="Calibri" w:cs="Calibri"/>
        </w:rPr>
      </w:pPr>
      <w:r>
        <w:rPr>
          <w:rFonts w:ascii="Calibri" w:eastAsia="Calibri" w:hAnsi="Calibri" w:cs="Calibri"/>
        </w:rPr>
        <w:t>However, a teacher-student gender match alone cannot address systemic inequity, especially without taking intersectionality of identity into account (</w:t>
      </w:r>
      <w:proofErr w:type="spellStart"/>
      <w:r>
        <w:rPr>
          <w:rFonts w:ascii="Calibri" w:eastAsia="Calibri" w:hAnsi="Calibri" w:cs="Calibri"/>
        </w:rPr>
        <w:t>Rezai-Rashti</w:t>
      </w:r>
      <w:proofErr w:type="spellEnd"/>
      <w:r>
        <w:rPr>
          <w:rFonts w:ascii="Calibri" w:eastAsia="Calibri" w:hAnsi="Calibri" w:cs="Calibri"/>
        </w:rPr>
        <w:t xml:space="preserve"> &amp; </w:t>
      </w:r>
      <w:proofErr w:type="spellStart"/>
      <w:r>
        <w:rPr>
          <w:rFonts w:ascii="Calibri" w:eastAsia="Calibri" w:hAnsi="Calibri" w:cs="Calibri"/>
        </w:rPr>
        <w:t>Goli</w:t>
      </w:r>
      <w:proofErr w:type="spellEnd"/>
      <w:r>
        <w:rPr>
          <w:rFonts w:ascii="Calibri" w:eastAsia="Calibri" w:hAnsi="Calibri" w:cs="Calibri"/>
        </w:rPr>
        <w:t>, 2010). For example, this paper explores the social construct of gender in its binary form, and we understand that different contexts may change these definitions geographically and temporally.</w:t>
      </w:r>
    </w:p>
    <w:p w14:paraId="1B411FA6" w14:textId="77777777" w:rsidR="00412029" w:rsidRDefault="00000000" w:rsidP="00D2590B">
      <w:pPr>
        <w:keepNext/>
        <w:spacing w:line="480" w:lineRule="auto"/>
        <w:rPr>
          <w:rFonts w:ascii="Calibri" w:eastAsia="Calibri" w:hAnsi="Calibri" w:cs="Calibri"/>
        </w:rPr>
        <w:pPrChange w:id="138" w:author="Julie Alonzo" w:date="2023-04-09T08:57:00Z">
          <w:pPr>
            <w:spacing w:line="480" w:lineRule="auto"/>
          </w:pPr>
        </w:pPrChange>
      </w:pPr>
      <w:r>
        <w:rPr>
          <w:rFonts w:ascii="Calibri" w:eastAsia="Calibri" w:hAnsi="Calibri" w:cs="Calibri"/>
          <w:b/>
        </w:rPr>
        <w:lastRenderedPageBreak/>
        <w:t>Limitations</w:t>
      </w:r>
    </w:p>
    <w:p w14:paraId="2C67DC54" w14:textId="1513AC36" w:rsidR="00412029" w:rsidRDefault="00000000">
      <w:pPr>
        <w:spacing w:line="480" w:lineRule="auto"/>
        <w:ind w:firstLine="720"/>
        <w:rPr>
          <w:rFonts w:ascii="Calibri" w:eastAsia="Calibri" w:hAnsi="Calibri" w:cs="Calibri"/>
        </w:rPr>
      </w:pPr>
      <w:r>
        <w:rPr>
          <w:rFonts w:ascii="Calibri" w:eastAsia="Calibri" w:hAnsi="Calibri" w:cs="Calibri"/>
        </w:rPr>
        <w:t>We understand that</w:t>
      </w:r>
      <w:del w:id="139" w:author="Julie Alonzo" w:date="2023-04-09T08:57:00Z">
        <w:r w:rsidDel="00D2590B">
          <w:rPr>
            <w:rFonts w:ascii="Calibri" w:eastAsia="Calibri" w:hAnsi="Calibri" w:cs="Calibri"/>
          </w:rPr>
          <w:delText xml:space="preserve"> in order</w:delText>
        </w:r>
      </w:del>
      <w:r>
        <w:rPr>
          <w:rFonts w:ascii="Calibri" w:eastAsia="Calibri" w:hAnsi="Calibri" w:cs="Calibri"/>
        </w:rPr>
        <w:t xml:space="preserve"> to draw causal inferences, we </w:t>
      </w:r>
      <w:del w:id="140" w:author="Julie Alonzo" w:date="2023-04-09T08:57:00Z">
        <w:r w:rsidDel="00D2590B">
          <w:rPr>
            <w:rFonts w:ascii="Calibri" w:eastAsia="Calibri" w:hAnsi="Calibri" w:cs="Calibri"/>
          </w:rPr>
          <w:delText xml:space="preserve">must </w:delText>
        </w:r>
      </w:del>
      <w:r>
        <w:rPr>
          <w:rFonts w:ascii="Calibri" w:eastAsia="Calibri" w:hAnsi="Calibri" w:cs="Calibri"/>
        </w:rPr>
        <w:t xml:space="preserve">sacrifice some amount of external validity during the sample restriction process. We only include 63 schools in the analytic samples to ensure that sample students were randomly assigned teachers upon their entry to middle school in 2013-14 and did not sort in or out of their teachers’ class by 2014-15. This </w:t>
      </w:r>
      <w:ins w:id="141" w:author="Julie Alonzo" w:date="2023-04-09T08:57:00Z">
        <w:r w:rsidR="00D2590B">
          <w:rPr>
            <w:rFonts w:ascii="Calibri" w:eastAsia="Calibri" w:hAnsi="Calibri" w:cs="Calibri"/>
          </w:rPr>
          <w:t xml:space="preserve">process </w:t>
        </w:r>
      </w:ins>
      <w:r>
        <w:rPr>
          <w:rFonts w:ascii="Calibri" w:eastAsia="Calibri" w:hAnsi="Calibri" w:cs="Calibri"/>
        </w:rPr>
        <w:t xml:space="preserve">leads to systematic differences between schools included (N=63) and excluded (N=49) in these analyses. Schools in this analysis appear to be more likely located in economically developed and urban areas, serve a better educated population, and have significantly smaller class sizes compared to schools excluded. As a result, </w:t>
      </w:r>
      <w:del w:id="142" w:author="Julie Alonzo" w:date="2023-04-09T08:57:00Z">
        <w:r w:rsidDel="00D2590B">
          <w:rPr>
            <w:rFonts w:ascii="Calibri" w:eastAsia="Calibri" w:hAnsi="Calibri" w:cs="Calibri"/>
          </w:rPr>
          <w:delText xml:space="preserve">these </w:delText>
        </w:r>
      </w:del>
      <w:ins w:id="143" w:author="Julie Alonzo" w:date="2023-04-09T08:57:00Z">
        <w:r w:rsidR="00D2590B">
          <w:rPr>
            <w:rFonts w:ascii="Calibri" w:eastAsia="Calibri" w:hAnsi="Calibri" w:cs="Calibri"/>
          </w:rPr>
          <w:t>our</w:t>
        </w:r>
        <w:r w:rsidR="00D2590B">
          <w:rPr>
            <w:rFonts w:ascii="Calibri" w:eastAsia="Calibri" w:hAnsi="Calibri" w:cs="Calibri"/>
          </w:rPr>
          <w:t xml:space="preserve"> </w:t>
        </w:r>
      </w:ins>
      <w:r>
        <w:rPr>
          <w:rFonts w:ascii="Calibri" w:eastAsia="Calibri" w:hAnsi="Calibri" w:cs="Calibri"/>
        </w:rPr>
        <w:t>findings are not generalizable to schools in disadvantaged areas; these schools are more likely to fail to restrictively implement random assignments. Excluding these schools helps preserve the internal validity of this study</w:t>
      </w:r>
      <w:ins w:id="144" w:author="Julie Alonzo" w:date="2023-04-09T08:58:00Z">
        <w:r w:rsidR="00D2590B">
          <w:rPr>
            <w:rFonts w:ascii="Calibri" w:eastAsia="Calibri" w:hAnsi="Calibri" w:cs="Calibri"/>
          </w:rPr>
          <w:t>, but</w:t>
        </w:r>
      </w:ins>
      <w:del w:id="145" w:author="Julie Alonzo" w:date="2023-04-09T08:58:00Z">
        <w:r w:rsidDel="00D2590B">
          <w:rPr>
            <w:rFonts w:ascii="Calibri" w:eastAsia="Calibri" w:hAnsi="Calibri" w:cs="Calibri"/>
          </w:rPr>
          <w:delText>.</w:delText>
        </w:r>
      </w:del>
      <w:r>
        <w:rPr>
          <w:rFonts w:ascii="Calibri" w:eastAsia="Calibri" w:hAnsi="Calibri" w:cs="Calibri"/>
        </w:rPr>
        <w:t xml:space="preserve"> </w:t>
      </w:r>
      <w:ins w:id="146" w:author="Julie Alonzo" w:date="2023-04-09T08:58:00Z">
        <w:r w:rsidR="00D2590B">
          <w:rPr>
            <w:rFonts w:ascii="Calibri" w:eastAsia="Calibri" w:hAnsi="Calibri" w:cs="Calibri"/>
          </w:rPr>
          <w:t>f</w:t>
        </w:r>
      </w:ins>
      <w:del w:id="147" w:author="Julie Alonzo" w:date="2023-04-09T08:58:00Z">
        <w:r w:rsidDel="00D2590B">
          <w:rPr>
            <w:rFonts w:ascii="Calibri" w:eastAsia="Calibri" w:hAnsi="Calibri" w:cs="Calibri"/>
          </w:rPr>
          <w:delText>F</w:delText>
        </w:r>
      </w:del>
      <w:r>
        <w:rPr>
          <w:rFonts w:ascii="Calibri" w:eastAsia="Calibri" w:hAnsi="Calibri" w:cs="Calibri"/>
        </w:rPr>
        <w:t xml:space="preserve">uture studies should look more closely at the assignment of teachers and students in schools from remote areas and if possible, conduct researcher-designed experiments to test the robustness of these findings across different school types.   </w:t>
      </w:r>
    </w:p>
    <w:p w14:paraId="277C3EC3" w14:textId="7315DD3D" w:rsidR="00412029" w:rsidDel="00D2590B" w:rsidRDefault="00000000">
      <w:pPr>
        <w:spacing w:line="480" w:lineRule="auto"/>
        <w:ind w:firstLine="720"/>
        <w:rPr>
          <w:del w:id="148" w:author="Julie Alonzo" w:date="2023-04-09T08:59:00Z"/>
          <w:rFonts w:ascii="Calibri" w:eastAsia="Calibri" w:hAnsi="Calibri" w:cs="Calibri"/>
        </w:rPr>
      </w:pPr>
      <w:r>
        <w:rPr>
          <w:rFonts w:ascii="Calibri" w:eastAsia="Calibri" w:hAnsi="Calibri" w:cs="Calibri"/>
        </w:rPr>
        <w:t>Additionally, due to the self-report nature of CEPS data, there are potentially large measurement errors embedded in the key variables. For instance, the subject confidence variable only captures students’ response to a single survey item</w:t>
      </w:r>
      <w:ins w:id="149" w:author="Julie Alonzo" w:date="2023-04-09T08:58:00Z">
        <w:r w:rsidR="00D2590B">
          <w:rPr>
            <w:rFonts w:ascii="Calibri" w:eastAsia="Calibri" w:hAnsi="Calibri" w:cs="Calibri"/>
          </w:rPr>
          <w:t>;</w:t>
        </w:r>
      </w:ins>
      <w:r>
        <w:rPr>
          <w:rFonts w:ascii="Calibri" w:eastAsia="Calibri" w:hAnsi="Calibri" w:cs="Calibri"/>
        </w:rPr>
        <w:t xml:space="preserve"> therefore</w:t>
      </w:r>
      <w:ins w:id="150" w:author="Julie Alonzo" w:date="2023-04-09T08:58:00Z">
        <w:r w:rsidR="00D2590B">
          <w:rPr>
            <w:rFonts w:ascii="Calibri" w:eastAsia="Calibri" w:hAnsi="Calibri" w:cs="Calibri"/>
          </w:rPr>
          <w:t>, it</w:t>
        </w:r>
      </w:ins>
      <w:r>
        <w:rPr>
          <w:rFonts w:ascii="Calibri" w:eastAsia="Calibri" w:hAnsi="Calibri" w:cs="Calibri"/>
        </w:rPr>
        <w:t xml:space="preserve"> is potentially not accurately capturing the latent construct of students’ confidence in learning. Great caution is </w:t>
      </w:r>
      <w:del w:id="151" w:author="Julie Alonzo" w:date="2023-04-09T08:58:00Z">
        <w:r w:rsidDel="00D2590B">
          <w:rPr>
            <w:rFonts w:ascii="Calibri" w:eastAsia="Calibri" w:hAnsi="Calibri" w:cs="Calibri"/>
          </w:rPr>
          <w:delText xml:space="preserve">suggested </w:delText>
        </w:r>
      </w:del>
      <w:ins w:id="152" w:author="Julie Alonzo" w:date="2023-04-09T08:58:00Z">
        <w:r w:rsidR="00D2590B">
          <w:rPr>
            <w:rFonts w:ascii="Calibri" w:eastAsia="Calibri" w:hAnsi="Calibri" w:cs="Calibri"/>
          </w:rPr>
          <w:t>warranted</w:t>
        </w:r>
        <w:r w:rsidR="00D2590B">
          <w:rPr>
            <w:rFonts w:ascii="Calibri" w:eastAsia="Calibri" w:hAnsi="Calibri" w:cs="Calibri"/>
          </w:rPr>
          <w:t xml:space="preserve"> </w:t>
        </w:r>
      </w:ins>
      <w:r>
        <w:rPr>
          <w:rFonts w:ascii="Calibri" w:eastAsia="Calibri" w:hAnsi="Calibri" w:cs="Calibri"/>
        </w:rPr>
        <w:t xml:space="preserve">in interpreting these results and generalizing these findings to common practice. Future research should be focused on developing measures that have </w:t>
      </w:r>
      <w:del w:id="153" w:author="Julie Alonzo" w:date="2023-04-09T08:59:00Z">
        <w:r w:rsidDel="00D2590B">
          <w:rPr>
            <w:rFonts w:ascii="Calibri" w:eastAsia="Calibri" w:hAnsi="Calibri" w:cs="Calibri"/>
          </w:rPr>
          <w:delText>better validity and reliability</w:delText>
        </w:r>
      </w:del>
      <w:ins w:id="154" w:author="Julie Alonzo" w:date="2023-04-09T08:59:00Z">
        <w:r w:rsidR="00D2590B">
          <w:rPr>
            <w:rFonts w:ascii="Calibri" w:eastAsia="Calibri" w:hAnsi="Calibri" w:cs="Calibri"/>
          </w:rPr>
          <w:t>stronger technical adequacy</w:t>
        </w:r>
      </w:ins>
      <w:r>
        <w:rPr>
          <w:rFonts w:ascii="Calibri" w:eastAsia="Calibri" w:hAnsi="Calibri" w:cs="Calibri"/>
        </w:rPr>
        <w:t xml:space="preserve"> and using them to estimate the advisor effects. </w:t>
      </w:r>
    </w:p>
    <w:p w14:paraId="648073D0" w14:textId="77777777" w:rsidR="00412029" w:rsidDel="00D2590B" w:rsidRDefault="00412029">
      <w:pPr>
        <w:spacing w:line="480" w:lineRule="auto"/>
        <w:rPr>
          <w:del w:id="155" w:author="Julie Alonzo" w:date="2023-04-09T08:59:00Z"/>
          <w:rFonts w:ascii="Calibri" w:eastAsia="Calibri" w:hAnsi="Calibri" w:cs="Calibri"/>
        </w:rPr>
      </w:pPr>
    </w:p>
    <w:p w14:paraId="2EE7DC83" w14:textId="77777777" w:rsidR="00412029" w:rsidRDefault="00412029" w:rsidP="00D2590B">
      <w:pPr>
        <w:spacing w:line="480" w:lineRule="auto"/>
        <w:ind w:firstLine="720"/>
        <w:rPr>
          <w:rFonts w:ascii="Calibri" w:eastAsia="Calibri" w:hAnsi="Calibri" w:cs="Calibri"/>
        </w:rPr>
        <w:pPrChange w:id="156" w:author="Julie Alonzo" w:date="2023-04-09T08:59:00Z">
          <w:pPr>
            <w:spacing w:line="480" w:lineRule="auto"/>
          </w:pPr>
        </w:pPrChange>
      </w:pPr>
    </w:p>
    <w:p w14:paraId="1003614A" w14:textId="77777777" w:rsidR="00412029" w:rsidRDefault="00412029">
      <w:pPr>
        <w:spacing w:line="480" w:lineRule="auto"/>
        <w:rPr>
          <w:rFonts w:ascii="Calibri" w:eastAsia="Calibri" w:hAnsi="Calibri" w:cs="Calibri"/>
        </w:rPr>
      </w:pPr>
    </w:p>
    <w:p w14:paraId="6CB8033C" w14:textId="77777777" w:rsidR="00412029" w:rsidRDefault="00412029">
      <w:pPr>
        <w:spacing w:line="480" w:lineRule="auto"/>
        <w:ind w:firstLine="720"/>
        <w:rPr>
          <w:rFonts w:ascii="Calibri" w:eastAsia="Calibri" w:hAnsi="Calibri" w:cs="Calibri"/>
        </w:rPr>
      </w:pPr>
    </w:p>
    <w:p w14:paraId="6A610D34" w14:textId="77777777" w:rsidR="00412029" w:rsidRDefault="00412029">
      <w:pPr>
        <w:spacing w:line="480" w:lineRule="auto"/>
        <w:ind w:firstLine="720"/>
        <w:rPr>
          <w:rFonts w:ascii="Calibri" w:eastAsia="Calibri" w:hAnsi="Calibri" w:cs="Calibri"/>
        </w:rPr>
      </w:pPr>
    </w:p>
    <w:p w14:paraId="28448033" w14:textId="77777777" w:rsidR="00412029" w:rsidRDefault="00000000">
      <w:pPr>
        <w:spacing w:line="480" w:lineRule="auto"/>
        <w:ind w:firstLine="720"/>
        <w:rPr>
          <w:rFonts w:ascii="Calibri" w:eastAsia="Calibri" w:hAnsi="Calibri" w:cs="Calibri"/>
        </w:rPr>
      </w:pPr>
      <w:r>
        <w:br w:type="page"/>
      </w:r>
    </w:p>
    <w:p w14:paraId="66F6E51D" w14:textId="77777777" w:rsidR="00412029" w:rsidRDefault="00000000">
      <w:pPr>
        <w:spacing w:line="480" w:lineRule="auto"/>
        <w:jc w:val="center"/>
        <w:rPr>
          <w:rFonts w:ascii="Calibri" w:eastAsia="Calibri" w:hAnsi="Calibri" w:cs="Calibri"/>
          <w:b/>
        </w:rPr>
      </w:pPr>
      <w:r>
        <w:rPr>
          <w:rFonts w:ascii="Calibri" w:eastAsia="Calibri" w:hAnsi="Calibri" w:cs="Calibri"/>
          <w:b/>
        </w:rPr>
        <w:lastRenderedPageBreak/>
        <w:t>References</w:t>
      </w:r>
    </w:p>
    <w:p w14:paraId="28C07968" w14:textId="0D3EE16F" w:rsidR="00412029" w:rsidRDefault="00000000">
      <w:pPr>
        <w:spacing w:line="480" w:lineRule="auto"/>
        <w:ind w:left="720" w:hanging="720"/>
        <w:rPr>
          <w:rFonts w:ascii="Calibri" w:eastAsia="Calibri" w:hAnsi="Calibri" w:cs="Calibri"/>
        </w:rPr>
      </w:pPr>
      <w:commentRangeStart w:id="157"/>
      <w:proofErr w:type="spellStart"/>
      <w:r>
        <w:rPr>
          <w:rFonts w:ascii="Calibri" w:eastAsia="Calibri" w:hAnsi="Calibri" w:cs="Calibri"/>
        </w:rPr>
        <w:t>Antecol</w:t>
      </w:r>
      <w:proofErr w:type="spellEnd"/>
      <w:r>
        <w:rPr>
          <w:rFonts w:ascii="Calibri" w:eastAsia="Calibri" w:hAnsi="Calibri" w:cs="Calibri"/>
        </w:rPr>
        <w:t>, H</w:t>
      </w:r>
      <w:ins w:id="158" w:author="Julie Alonzo" w:date="2023-04-09T08:59:00Z">
        <w:r w:rsidR="00D2590B">
          <w:rPr>
            <w:rFonts w:ascii="Calibri" w:eastAsia="Calibri" w:hAnsi="Calibri" w:cs="Calibri"/>
          </w:rPr>
          <w:t>.</w:t>
        </w:r>
      </w:ins>
      <w:del w:id="159" w:author="Julie Alonzo" w:date="2023-04-09T08:59:00Z">
        <w:r w:rsidDel="00D2590B">
          <w:rPr>
            <w:rFonts w:ascii="Calibri" w:eastAsia="Calibri" w:hAnsi="Calibri" w:cs="Calibri"/>
          </w:rPr>
          <w:delText>eather</w:delText>
        </w:r>
      </w:del>
      <w:r>
        <w:rPr>
          <w:rFonts w:ascii="Calibri" w:eastAsia="Calibri" w:hAnsi="Calibri" w:cs="Calibri"/>
        </w:rPr>
        <w:t xml:space="preserve">, </w:t>
      </w:r>
      <w:proofErr w:type="spellStart"/>
      <w:r>
        <w:rPr>
          <w:rFonts w:ascii="Calibri" w:eastAsia="Calibri" w:hAnsi="Calibri" w:cs="Calibri"/>
        </w:rPr>
        <w:t>Ozkan</w:t>
      </w:r>
      <w:proofErr w:type="spellEnd"/>
      <w:r>
        <w:rPr>
          <w:rFonts w:ascii="Calibri" w:eastAsia="Calibri" w:hAnsi="Calibri" w:cs="Calibri"/>
        </w:rPr>
        <w:t xml:space="preserve"> E</w:t>
      </w:r>
      <w:ins w:id="160" w:author="Julie Alonzo" w:date="2023-04-09T08:59:00Z">
        <w:r w:rsidR="00D2590B">
          <w:rPr>
            <w:rFonts w:ascii="Calibri" w:eastAsia="Calibri" w:hAnsi="Calibri" w:cs="Calibri"/>
          </w:rPr>
          <w:t>.</w:t>
        </w:r>
      </w:ins>
      <w:del w:id="161" w:author="Julie Alonzo" w:date="2023-04-09T08:59:00Z">
        <w:r w:rsidDel="00D2590B">
          <w:rPr>
            <w:rFonts w:ascii="Calibri" w:eastAsia="Calibri" w:hAnsi="Calibri" w:cs="Calibri"/>
          </w:rPr>
          <w:delText>ren</w:delText>
        </w:r>
      </w:del>
      <w:r>
        <w:rPr>
          <w:rFonts w:ascii="Calibri" w:eastAsia="Calibri" w:hAnsi="Calibri" w:cs="Calibri"/>
        </w:rPr>
        <w:t xml:space="preserve">, </w:t>
      </w:r>
      <w:del w:id="162" w:author="Julie Alonzo" w:date="2023-04-09T08:59:00Z">
        <w:r w:rsidDel="00D2590B">
          <w:rPr>
            <w:rFonts w:ascii="Calibri" w:eastAsia="Calibri" w:hAnsi="Calibri" w:cs="Calibri"/>
          </w:rPr>
          <w:delText xml:space="preserve">and </w:delText>
        </w:r>
      </w:del>
      <w:ins w:id="163" w:author="Julie Alonzo" w:date="2023-04-09T08:59:00Z">
        <w:r w:rsidR="00D2590B">
          <w:rPr>
            <w:rFonts w:ascii="Calibri" w:eastAsia="Calibri" w:hAnsi="Calibri" w:cs="Calibri"/>
          </w:rPr>
          <w:t>&amp;</w:t>
        </w:r>
        <w:r w:rsidR="00D2590B">
          <w:rPr>
            <w:rFonts w:ascii="Calibri" w:eastAsia="Calibri" w:hAnsi="Calibri" w:cs="Calibri"/>
          </w:rPr>
          <w:t xml:space="preserve"> </w:t>
        </w:r>
      </w:ins>
      <w:r>
        <w:rPr>
          <w:rFonts w:ascii="Calibri" w:eastAsia="Calibri" w:hAnsi="Calibri" w:cs="Calibri"/>
        </w:rPr>
        <w:t>Serkan</w:t>
      </w:r>
      <w:ins w:id="164" w:author="Julie Alonzo" w:date="2023-04-09T08:59:00Z">
        <w:r w:rsidR="00D2590B">
          <w:rPr>
            <w:rFonts w:ascii="Calibri" w:eastAsia="Calibri" w:hAnsi="Calibri" w:cs="Calibri"/>
          </w:rPr>
          <w:t>,</w:t>
        </w:r>
      </w:ins>
      <w:r>
        <w:rPr>
          <w:rFonts w:ascii="Calibri" w:eastAsia="Calibri" w:hAnsi="Calibri" w:cs="Calibri"/>
        </w:rPr>
        <w:t xml:space="preserve"> O</w:t>
      </w:r>
      <w:del w:id="165" w:author="Julie Alonzo" w:date="2023-04-09T08:59:00Z">
        <w:r w:rsidDel="00D2590B">
          <w:rPr>
            <w:rFonts w:ascii="Calibri" w:eastAsia="Calibri" w:hAnsi="Calibri" w:cs="Calibri"/>
          </w:rPr>
          <w:delText>zbeklik</w:delText>
        </w:r>
      </w:del>
      <w:r>
        <w:rPr>
          <w:rFonts w:ascii="Calibri" w:eastAsia="Calibri" w:hAnsi="Calibri" w:cs="Calibri"/>
        </w:rPr>
        <w:t xml:space="preserve">. </w:t>
      </w:r>
      <w:ins w:id="166" w:author="Julie Alonzo" w:date="2023-04-09T09:00:00Z">
        <w:r w:rsidR="00D2590B">
          <w:rPr>
            <w:rFonts w:ascii="Calibri" w:eastAsia="Calibri" w:hAnsi="Calibri" w:cs="Calibri"/>
          </w:rPr>
          <w:t xml:space="preserve">(2015). </w:t>
        </w:r>
      </w:ins>
      <w:del w:id="167" w:author="Julie Alonzo" w:date="2023-04-09T08:59:00Z">
        <w:r w:rsidDel="00D2590B">
          <w:rPr>
            <w:rFonts w:ascii="Calibri" w:eastAsia="Calibri" w:hAnsi="Calibri" w:cs="Calibri"/>
          </w:rPr>
          <w:delText>“</w:delText>
        </w:r>
      </w:del>
      <w:r>
        <w:rPr>
          <w:rFonts w:ascii="Calibri" w:eastAsia="Calibri" w:hAnsi="Calibri" w:cs="Calibri"/>
        </w:rPr>
        <w:t xml:space="preserve">The </w:t>
      </w:r>
      <w:ins w:id="168" w:author="Julie Alonzo" w:date="2023-04-09T09:00:00Z">
        <w:r w:rsidR="00D2590B">
          <w:rPr>
            <w:rFonts w:ascii="Calibri" w:eastAsia="Calibri" w:hAnsi="Calibri" w:cs="Calibri"/>
          </w:rPr>
          <w:t>e</w:t>
        </w:r>
      </w:ins>
      <w:del w:id="169" w:author="Julie Alonzo" w:date="2023-04-09T09:00:00Z">
        <w:r w:rsidDel="00D2590B">
          <w:rPr>
            <w:rFonts w:ascii="Calibri" w:eastAsia="Calibri" w:hAnsi="Calibri" w:cs="Calibri"/>
          </w:rPr>
          <w:delText>E</w:delText>
        </w:r>
      </w:del>
      <w:r>
        <w:rPr>
          <w:rFonts w:ascii="Calibri" w:eastAsia="Calibri" w:hAnsi="Calibri" w:cs="Calibri"/>
        </w:rPr>
        <w:t xml:space="preserve">ffect of </w:t>
      </w:r>
      <w:ins w:id="170" w:author="Julie Alonzo" w:date="2023-04-09T09:00:00Z">
        <w:r w:rsidR="00D2590B">
          <w:rPr>
            <w:rFonts w:ascii="Calibri" w:eastAsia="Calibri" w:hAnsi="Calibri" w:cs="Calibri"/>
          </w:rPr>
          <w:t>t</w:t>
        </w:r>
      </w:ins>
      <w:del w:id="171" w:author="Julie Alonzo" w:date="2023-04-09T09:00:00Z">
        <w:r w:rsidDel="00D2590B">
          <w:rPr>
            <w:rFonts w:ascii="Calibri" w:eastAsia="Calibri" w:hAnsi="Calibri" w:cs="Calibri"/>
          </w:rPr>
          <w:delText>T</w:delText>
        </w:r>
      </w:del>
      <w:r>
        <w:rPr>
          <w:rFonts w:ascii="Calibri" w:eastAsia="Calibri" w:hAnsi="Calibri" w:cs="Calibri"/>
        </w:rPr>
        <w:t xml:space="preserve">eacher </w:t>
      </w:r>
      <w:ins w:id="172" w:author="Julie Alonzo" w:date="2023-04-09T09:00:00Z">
        <w:r w:rsidR="00D2590B">
          <w:rPr>
            <w:rFonts w:ascii="Calibri" w:eastAsia="Calibri" w:hAnsi="Calibri" w:cs="Calibri"/>
          </w:rPr>
          <w:t>g</w:t>
        </w:r>
      </w:ins>
      <w:del w:id="173" w:author="Julie Alonzo" w:date="2023-04-09T09:00:00Z">
        <w:r w:rsidDel="00D2590B">
          <w:rPr>
            <w:rFonts w:ascii="Calibri" w:eastAsia="Calibri" w:hAnsi="Calibri" w:cs="Calibri"/>
          </w:rPr>
          <w:delText>G</w:delText>
        </w:r>
      </w:del>
      <w:r>
        <w:rPr>
          <w:rFonts w:ascii="Calibri" w:eastAsia="Calibri" w:hAnsi="Calibri" w:cs="Calibri"/>
        </w:rPr>
        <w:t xml:space="preserve">ender on </w:t>
      </w:r>
      <w:ins w:id="174" w:author="Julie Alonzo" w:date="2023-04-09T09:00:00Z">
        <w:r w:rsidR="00D2590B">
          <w:rPr>
            <w:rFonts w:ascii="Calibri" w:eastAsia="Calibri" w:hAnsi="Calibri" w:cs="Calibri"/>
          </w:rPr>
          <w:t>s</w:t>
        </w:r>
      </w:ins>
      <w:del w:id="175" w:author="Julie Alonzo" w:date="2023-04-09T09:00:00Z">
        <w:r w:rsidDel="00D2590B">
          <w:rPr>
            <w:rFonts w:ascii="Calibri" w:eastAsia="Calibri" w:hAnsi="Calibri" w:cs="Calibri"/>
          </w:rPr>
          <w:delText>S</w:delText>
        </w:r>
      </w:del>
      <w:r>
        <w:rPr>
          <w:rFonts w:ascii="Calibri" w:eastAsia="Calibri" w:hAnsi="Calibri" w:cs="Calibri"/>
        </w:rPr>
        <w:t xml:space="preserve">tudent </w:t>
      </w:r>
      <w:ins w:id="176" w:author="Julie Alonzo" w:date="2023-04-09T09:00:00Z">
        <w:r w:rsidR="00D2590B">
          <w:rPr>
            <w:rFonts w:ascii="Calibri" w:eastAsia="Calibri" w:hAnsi="Calibri" w:cs="Calibri"/>
          </w:rPr>
          <w:t>a</w:t>
        </w:r>
      </w:ins>
      <w:del w:id="177" w:author="Julie Alonzo" w:date="2023-04-09T09:00:00Z">
        <w:r w:rsidDel="00D2590B">
          <w:rPr>
            <w:rFonts w:ascii="Calibri" w:eastAsia="Calibri" w:hAnsi="Calibri" w:cs="Calibri"/>
          </w:rPr>
          <w:delText>A</w:delText>
        </w:r>
      </w:del>
      <w:r>
        <w:rPr>
          <w:rFonts w:ascii="Calibri" w:eastAsia="Calibri" w:hAnsi="Calibri" w:cs="Calibri"/>
        </w:rPr>
        <w:t xml:space="preserve">chievement in </w:t>
      </w:r>
      <w:ins w:id="178" w:author="Julie Alonzo" w:date="2023-04-09T09:00:00Z">
        <w:r w:rsidR="00D2590B">
          <w:rPr>
            <w:rFonts w:ascii="Calibri" w:eastAsia="Calibri" w:hAnsi="Calibri" w:cs="Calibri"/>
          </w:rPr>
          <w:t>p</w:t>
        </w:r>
      </w:ins>
      <w:del w:id="179" w:author="Julie Alonzo" w:date="2023-04-09T09:00:00Z">
        <w:r w:rsidDel="00D2590B">
          <w:rPr>
            <w:rFonts w:ascii="Calibri" w:eastAsia="Calibri" w:hAnsi="Calibri" w:cs="Calibri"/>
          </w:rPr>
          <w:delText>P</w:delText>
        </w:r>
      </w:del>
      <w:r>
        <w:rPr>
          <w:rFonts w:ascii="Calibri" w:eastAsia="Calibri" w:hAnsi="Calibri" w:cs="Calibri"/>
        </w:rPr>
        <w:t xml:space="preserve">rimary </w:t>
      </w:r>
      <w:ins w:id="180" w:author="Julie Alonzo" w:date="2023-04-09T09:00:00Z">
        <w:r w:rsidR="00D2590B">
          <w:rPr>
            <w:rFonts w:ascii="Calibri" w:eastAsia="Calibri" w:hAnsi="Calibri" w:cs="Calibri"/>
          </w:rPr>
          <w:t>s</w:t>
        </w:r>
      </w:ins>
      <w:del w:id="181" w:author="Julie Alonzo" w:date="2023-04-09T09:00:00Z">
        <w:r w:rsidDel="00D2590B">
          <w:rPr>
            <w:rFonts w:ascii="Calibri" w:eastAsia="Calibri" w:hAnsi="Calibri" w:cs="Calibri"/>
          </w:rPr>
          <w:delText>S</w:delText>
        </w:r>
      </w:del>
      <w:r>
        <w:rPr>
          <w:rFonts w:ascii="Calibri" w:eastAsia="Calibri" w:hAnsi="Calibri" w:cs="Calibri"/>
        </w:rPr>
        <w:t>chool.</w:t>
      </w:r>
      <w:del w:id="182" w:author="Julie Alonzo" w:date="2023-04-09T09:00:00Z">
        <w:r w:rsidDel="00D2590B">
          <w:rPr>
            <w:rFonts w:ascii="Calibri" w:eastAsia="Calibri" w:hAnsi="Calibri" w:cs="Calibri"/>
          </w:rPr>
          <w:delText>”</w:delText>
        </w:r>
      </w:del>
      <w:r>
        <w:rPr>
          <w:rFonts w:ascii="Calibri" w:eastAsia="Calibri" w:hAnsi="Calibri" w:cs="Calibri"/>
        </w:rPr>
        <w:t xml:space="preserve"> </w:t>
      </w:r>
      <w:r>
        <w:rPr>
          <w:rFonts w:ascii="Calibri" w:eastAsia="Calibri" w:hAnsi="Calibri" w:cs="Calibri"/>
          <w:i/>
        </w:rPr>
        <w:t>Journal of Labor Economics</w:t>
      </w:r>
      <w:ins w:id="183" w:author="Julie Alonzo" w:date="2023-04-09T09:00:00Z">
        <w:r w:rsidR="00D2590B">
          <w:rPr>
            <w:rFonts w:ascii="Calibri" w:eastAsia="Calibri" w:hAnsi="Calibri" w:cs="Calibri"/>
            <w:i/>
          </w:rPr>
          <w:t>,</w:t>
        </w:r>
      </w:ins>
      <w:r>
        <w:rPr>
          <w:rFonts w:ascii="Calibri" w:eastAsia="Calibri" w:hAnsi="Calibri" w:cs="Calibri"/>
        </w:rPr>
        <w:t xml:space="preserve"> </w:t>
      </w:r>
      <w:r w:rsidRPr="00D2590B">
        <w:rPr>
          <w:rFonts w:ascii="Calibri" w:eastAsia="Calibri" w:hAnsi="Calibri" w:cs="Calibri"/>
          <w:i/>
          <w:iCs/>
          <w:rPrChange w:id="184" w:author="Julie Alonzo" w:date="2023-04-09T09:00:00Z">
            <w:rPr>
              <w:rFonts w:ascii="Calibri" w:eastAsia="Calibri" w:hAnsi="Calibri" w:cs="Calibri"/>
            </w:rPr>
          </w:rPrChange>
        </w:rPr>
        <w:t>33</w:t>
      </w:r>
      <w:ins w:id="185" w:author="Julie Alonzo" w:date="2023-04-09T09:00:00Z">
        <w:r w:rsidR="00D2590B">
          <w:rPr>
            <w:rFonts w:ascii="Calibri" w:eastAsia="Calibri" w:hAnsi="Calibri" w:cs="Calibri"/>
          </w:rPr>
          <w:t>(</w:t>
        </w:r>
      </w:ins>
      <w:del w:id="186" w:author="Julie Alonzo" w:date="2023-04-09T09:00:00Z">
        <w:r w:rsidDel="00D2590B">
          <w:rPr>
            <w:rFonts w:ascii="Calibri" w:eastAsia="Calibri" w:hAnsi="Calibri" w:cs="Calibri"/>
          </w:rPr>
          <w:delText xml:space="preserve">, no. </w:delText>
        </w:r>
      </w:del>
      <w:r>
        <w:rPr>
          <w:rFonts w:ascii="Calibri" w:eastAsia="Calibri" w:hAnsi="Calibri" w:cs="Calibri"/>
        </w:rPr>
        <w:t>1</w:t>
      </w:r>
      <w:ins w:id="187" w:author="Julie Alonzo" w:date="2023-04-09T09:00:00Z">
        <w:r w:rsidR="00D2590B">
          <w:rPr>
            <w:rFonts w:ascii="Calibri" w:eastAsia="Calibri" w:hAnsi="Calibri" w:cs="Calibri"/>
          </w:rPr>
          <w:t xml:space="preserve">), </w:t>
        </w:r>
      </w:ins>
      <w:del w:id="188" w:author="Julie Alonzo" w:date="2023-04-09T09:00:00Z">
        <w:r w:rsidDel="00D2590B">
          <w:rPr>
            <w:rFonts w:ascii="Calibri" w:eastAsia="Calibri" w:hAnsi="Calibri" w:cs="Calibri"/>
          </w:rPr>
          <w:delText xml:space="preserve"> (January 2015): </w:delText>
        </w:r>
      </w:del>
      <w:r>
        <w:rPr>
          <w:rFonts w:ascii="Calibri" w:eastAsia="Calibri" w:hAnsi="Calibri" w:cs="Calibri"/>
        </w:rPr>
        <w:t>63–89.</w:t>
      </w:r>
      <w:hyperlink r:id="rId12">
        <w:r>
          <w:rPr>
            <w:rFonts w:ascii="Calibri" w:eastAsia="Calibri" w:hAnsi="Calibri" w:cs="Calibri"/>
          </w:rPr>
          <w:t xml:space="preserve"> </w:t>
        </w:r>
      </w:hyperlink>
      <w:hyperlink r:id="rId13">
        <w:r>
          <w:rPr>
            <w:rFonts w:ascii="Calibri" w:eastAsia="Calibri" w:hAnsi="Calibri" w:cs="Calibri"/>
            <w:color w:val="1155CC"/>
            <w:u w:val="single"/>
          </w:rPr>
          <w:t>https://doi.org/10.1086/677391</w:t>
        </w:r>
      </w:hyperlink>
      <w:r>
        <w:rPr>
          <w:rFonts w:ascii="Calibri" w:eastAsia="Calibri" w:hAnsi="Calibri" w:cs="Calibri"/>
        </w:rPr>
        <w:t>.</w:t>
      </w:r>
    </w:p>
    <w:p w14:paraId="7AFE4586" w14:textId="34BA2EC2" w:rsidR="00412029" w:rsidRDefault="00000000">
      <w:pPr>
        <w:spacing w:line="480" w:lineRule="auto"/>
        <w:ind w:left="720" w:hanging="720"/>
        <w:rPr>
          <w:rFonts w:ascii="Calibri" w:eastAsia="Calibri" w:hAnsi="Calibri" w:cs="Calibri"/>
        </w:rPr>
      </w:pPr>
      <w:proofErr w:type="spellStart"/>
      <w:r>
        <w:rPr>
          <w:rFonts w:ascii="Calibri" w:eastAsia="Calibri" w:hAnsi="Calibri" w:cs="Calibri"/>
        </w:rPr>
        <w:t>Aucejo</w:t>
      </w:r>
      <w:proofErr w:type="spellEnd"/>
      <w:r>
        <w:rPr>
          <w:rFonts w:ascii="Calibri" w:eastAsia="Calibri" w:hAnsi="Calibri" w:cs="Calibri"/>
        </w:rPr>
        <w:t>, E</w:t>
      </w:r>
      <w:ins w:id="189" w:author="Julie Alonzo" w:date="2023-04-09T09:01:00Z">
        <w:r w:rsidR="00D2590B">
          <w:rPr>
            <w:rFonts w:ascii="Calibri" w:eastAsia="Calibri" w:hAnsi="Calibri" w:cs="Calibri"/>
          </w:rPr>
          <w:t>.</w:t>
        </w:r>
      </w:ins>
      <w:del w:id="190" w:author="Julie Alonzo" w:date="2023-04-09T09:01:00Z">
        <w:r w:rsidDel="00D2590B">
          <w:rPr>
            <w:rFonts w:ascii="Calibri" w:eastAsia="Calibri" w:hAnsi="Calibri" w:cs="Calibri"/>
          </w:rPr>
          <w:delText>steban</w:delText>
        </w:r>
      </w:del>
      <w:r>
        <w:rPr>
          <w:rFonts w:ascii="Calibri" w:eastAsia="Calibri" w:hAnsi="Calibri" w:cs="Calibri"/>
        </w:rPr>
        <w:t xml:space="preserve"> M., </w:t>
      </w:r>
      <w:del w:id="191" w:author="Julie Alonzo" w:date="2023-04-09T09:01:00Z">
        <w:r w:rsidDel="00D2590B">
          <w:rPr>
            <w:rFonts w:ascii="Calibri" w:eastAsia="Calibri" w:hAnsi="Calibri" w:cs="Calibri"/>
          </w:rPr>
          <w:delText xml:space="preserve">Jane Cooley </w:delText>
        </w:r>
      </w:del>
      <w:proofErr w:type="spellStart"/>
      <w:r>
        <w:rPr>
          <w:rFonts w:ascii="Calibri" w:eastAsia="Calibri" w:hAnsi="Calibri" w:cs="Calibri"/>
        </w:rPr>
        <w:t>Fruehwirth</w:t>
      </w:r>
      <w:proofErr w:type="spellEnd"/>
      <w:r>
        <w:rPr>
          <w:rFonts w:ascii="Calibri" w:eastAsia="Calibri" w:hAnsi="Calibri" w:cs="Calibri"/>
        </w:rPr>
        <w:t>,</w:t>
      </w:r>
      <w:ins w:id="192" w:author="Julie Alonzo" w:date="2023-04-09T09:01:00Z">
        <w:r w:rsidR="00D2590B">
          <w:rPr>
            <w:rFonts w:ascii="Calibri" w:eastAsia="Calibri" w:hAnsi="Calibri" w:cs="Calibri"/>
          </w:rPr>
          <w:t xml:space="preserve"> J. C., </w:t>
        </w:r>
      </w:ins>
      <w:del w:id="193" w:author="Julie Alonzo" w:date="2023-04-09T09:01:00Z">
        <w:r w:rsidDel="00D2590B">
          <w:rPr>
            <w:rFonts w:ascii="Calibri" w:eastAsia="Calibri" w:hAnsi="Calibri" w:cs="Calibri"/>
          </w:rPr>
          <w:delText xml:space="preserve"> Sean </w:delText>
        </w:r>
      </w:del>
      <w:r>
        <w:rPr>
          <w:rFonts w:ascii="Calibri" w:eastAsia="Calibri" w:hAnsi="Calibri" w:cs="Calibri"/>
        </w:rPr>
        <w:t>Kelly,</w:t>
      </w:r>
      <w:ins w:id="194" w:author="Julie Alonzo" w:date="2023-04-09T09:01:00Z">
        <w:r w:rsidR="00D2590B">
          <w:rPr>
            <w:rFonts w:ascii="Calibri" w:eastAsia="Calibri" w:hAnsi="Calibri" w:cs="Calibri"/>
          </w:rPr>
          <w:t xml:space="preserve"> S.,</w:t>
        </w:r>
      </w:ins>
      <w:r>
        <w:rPr>
          <w:rFonts w:ascii="Calibri" w:eastAsia="Calibri" w:hAnsi="Calibri" w:cs="Calibri"/>
        </w:rPr>
        <w:t xml:space="preserve"> </w:t>
      </w:r>
      <w:del w:id="195" w:author="Julie Alonzo" w:date="2023-04-09T09:01:00Z">
        <w:r w:rsidDel="00D2590B">
          <w:rPr>
            <w:rFonts w:ascii="Calibri" w:eastAsia="Calibri" w:hAnsi="Calibri" w:cs="Calibri"/>
          </w:rPr>
          <w:delText xml:space="preserve">and </w:delText>
        </w:r>
      </w:del>
      <w:ins w:id="196" w:author="Julie Alonzo" w:date="2023-04-09T09:01:00Z">
        <w:r w:rsidR="00D2590B">
          <w:rPr>
            <w:rFonts w:ascii="Calibri" w:eastAsia="Calibri" w:hAnsi="Calibri" w:cs="Calibri"/>
          </w:rPr>
          <w:t>&amp;</w:t>
        </w:r>
        <w:r w:rsidR="00D2590B">
          <w:rPr>
            <w:rFonts w:ascii="Calibri" w:eastAsia="Calibri" w:hAnsi="Calibri" w:cs="Calibri"/>
          </w:rPr>
          <w:t xml:space="preserve"> </w:t>
        </w:r>
      </w:ins>
      <w:del w:id="197" w:author="Julie Alonzo" w:date="2023-04-09T09:01:00Z">
        <w:r w:rsidDel="00D2590B">
          <w:rPr>
            <w:rFonts w:ascii="Calibri" w:eastAsia="Calibri" w:hAnsi="Calibri" w:cs="Calibri"/>
          </w:rPr>
          <w:delText xml:space="preserve">Zachary </w:delText>
        </w:r>
      </w:del>
      <w:proofErr w:type="spellStart"/>
      <w:r>
        <w:rPr>
          <w:rFonts w:ascii="Calibri" w:eastAsia="Calibri" w:hAnsi="Calibri" w:cs="Calibri"/>
        </w:rPr>
        <w:t>Mozenter</w:t>
      </w:r>
      <w:proofErr w:type="spellEnd"/>
      <w:ins w:id="198" w:author="Julie Alonzo" w:date="2023-04-09T09:01:00Z">
        <w:r w:rsidR="00D2590B">
          <w:rPr>
            <w:rFonts w:ascii="Calibri" w:eastAsia="Calibri" w:hAnsi="Calibri" w:cs="Calibri"/>
          </w:rPr>
          <w:t>, Z</w:t>
        </w:r>
      </w:ins>
      <w:r>
        <w:rPr>
          <w:rFonts w:ascii="Calibri" w:eastAsia="Calibri" w:hAnsi="Calibri" w:cs="Calibri"/>
        </w:rPr>
        <w:t xml:space="preserve">. </w:t>
      </w:r>
      <w:ins w:id="199" w:author="Julie Alonzo" w:date="2023-04-09T09:01:00Z">
        <w:r w:rsidR="00D2590B">
          <w:rPr>
            <w:rFonts w:ascii="Calibri" w:eastAsia="Calibri" w:hAnsi="Calibri" w:cs="Calibri"/>
          </w:rPr>
          <w:t xml:space="preserve">(2022). </w:t>
        </w:r>
      </w:ins>
      <w:del w:id="200" w:author="Julie Alonzo" w:date="2023-04-09T09:01:00Z">
        <w:r w:rsidDel="00D2590B">
          <w:rPr>
            <w:rFonts w:ascii="Calibri" w:eastAsia="Calibri" w:hAnsi="Calibri" w:cs="Calibri"/>
          </w:rPr>
          <w:delText>“</w:delText>
        </w:r>
      </w:del>
      <w:r>
        <w:rPr>
          <w:rFonts w:ascii="Calibri" w:eastAsia="Calibri" w:hAnsi="Calibri" w:cs="Calibri"/>
        </w:rPr>
        <w:t xml:space="preserve">Teachers and the </w:t>
      </w:r>
      <w:ins w:id="201" w:author="Julie Alonzo" w:date="2023-04-09T09:01:00Z">
        <w:r w:rsidR="00D2590B">
          <w:rPr>
            <w:rFonts w:ascii="Calibri" w:eastAsia="Calibri" w:hAnsi="Calibri" w:cs="Calibri"/>
          </w:rPr>
          <w:t>g</w:t>
        </w:r>
      </w:ins>
      <w:del w:id="202" w:author="Julie Alonzo" w:date="2023-04-09T09:01:00Z">
        <w:r w:rsidDel="00D2590B">
          <w:rPr>
            <w:rFonts w:ascii="Calibri" w:eastAsia="Calibri" w:hAnsi="Calibri" w:cs="Calibri"/>
          </w:rPr>
          <w:delText>G</w:delText>
        </w:r>
      </w:del>
      <w:r>
        <w:rPr>
          <w:rFonts w:ascii="Calibri" w:eastAsia="Calibri" w:hAnsi="Calibri" w:cs="Calibri"/>
        </w:rPr>
        <w:t xml:space="preserve">ender </w:t>
      </w:r>
      <w:ins w:id="203" w:author="Julie Alonzo" w:date="2023-04-09T09:01:00Z">
        <w:r w:rsidR="00D2590B">
          <w:rPr>
            <w:rFonts w:ascii="Calibri" w:eastAsia="Calibri" w:hAnsi="Calibri" w:cs="Calibri"/>
          </w:rPr>
          <w:t>g</w:t>
        </w:r>
      </w:ins>
      <w:del w:id="204" w:author="Julie Alonzo" w:date="2023-04-09T09:01:00Z">
        <w:r w:rsidDel="00D2590B">
          <w:rPr>
            <w:rFonts w:ascii="Calibri" w:eastAsia="Calibri" w:hAnsi="Calibri" w:cs="Calibri"/>
          </w:rPr>
          <w:delText>G</w:delText>
        </w:r>
      </w:del>
      <w:r>
        <w:rPr>
          <w:rFonts w:ascii="Calibri" w:eastAsia="Calibri" w:hAnsi="Calibri" w:cs="Calibri"/>
        </w:rPr>
        <w:t xml:space="preserve">ap in </w:t>
      </w:r>
      <w:ins w:id="205" w:author="Julie Alonzo" w:date="2023-04-09T09:02:00Z">
        <w:r w:rsidR="00D2590B">
          <w:rPr>
            <w:rFonts w:ascii="Calibri" w:eastAsia="Calibri" w:hAnsi="Calibri" w:cs="Calibri"/>
          </w:rPr>
          <w:t>r</w:t>
        </w:r>
      </w:ins>
      <w:del w:id="206" w:author="Julie Alonzo" w:date="2023-04-09T09:02:00Z">
        <w:r w:rsidDel="00D2590B">
          <w:rPr>
            <w:rFonts w:ascii="Calibri" w:eastAsia="Calibri" w:hAnsi="Calibri" w:cs="Calibri"/>
          </w:rPr>
          <w:delText>R</w:delText>
        </w:r>
      </w:del>
      <w:r>
        <w:rPr>
          <w:rFonts w:ascii="Calibri" w:eastAsia="Calibri" w:hAnsi="Calibri" w:cs="Calibri"/>
        </w:rPr>
        <w:t xml:space="preserve">eading </w:t>
      </w:r>
      <w:ins w:id="207" w:author="Julie Alonzo" w:date="2023-04-09T09:02:00Z">
        <w:r w:rsidR="00D2590B">
          <w:rPr>
            <w:rFonts w:ascii="Calibri" w:eastAsia="Calibri" w:hAnsi="Calibri" w:cs="Calibri"/>
          </w:rPr>
          <w:t>a</w:t>
        </w:r>
      </w:ins>
      <w:del w:id="208" w:author="Julie Alonzo" w:date="2023-04-09T09:02:00Z">
        <w:r w:rsidDel="00D2590B">
          <w:rPr>
            <w:rFonts w:ascii="Calibri" w:eastAsia="Calibri" w:hAnsi="Calibri" w:cs="Calibri"/>
          </w:rPr>
          <w:delText>A</w:delText>
        </w:r>
      </w:del>
      <w:r>
        <w:rPr>
          <w:rFonts w:ascii="Calibri" w:eastAsia="Calibri" w:hAnsi="Calibri" w:cs="Calibri"/>
        </w:rPr>
        <w:t>chievement.</w:t>
      </w:r>
      <w:del w:id="209" w:author="Julie Alonzo" w:date="2023-04-09T09:02:00Z">
        <w:r w:rsidDel="00D2590B">
          <w:rPr>
            <w:rFonts w:ascii="Calibri" w:eastAsia="Calibri" w:hAnsi="Calibri" w:cs="Calibri"/>
          </w:rPr>
          <w:delText>”</w:delText>
        </w:r>
      </w:del>
      <w:r>
        <w:rPr>
          <w:rFonts w:ascii="Calibri" w:eastAsia="Calibri" w:hAnsi="Calibri" w:cs="Calibri"/>
        </w:rPr>
        <w:t xml:space="preserve"> </w:t>
      </w:r>
      <w:r>
        <w:rPr>
          <w:rFonts w:ascii="Calibri" w:eastAsia="Calibri" w:hAnsi="Calibri" w:cs="Calibri"/>
          <w:i/>
        </w:rPr>
        <w:t>Journal of Human Capital</w:t>
      </w:r>
      <w:ins w:id="210" w:author="Julie Alonzo" w:date="2023-04-09T09:02:00Z">
        <w:r w:rsidR="00D2590B">
          <w:rPr>
            <w:rFonts w:ascii="Calibri" w:eastAsia="Calibri" w:hAnsi="Calibri" w:cs="Calibri"/>
            <w:i/>
          </w:rPr>
          <w:t>,</w:t>
        </w:r>
      </w:ins>
      <w:r w:rsidRPr="00D2590B">
        <w:rPr>
          <w:rFonts w:ascii="Calibri" w:eastAsia="Calibri" w:hAnsi="Calibri" w:cs="Calibri"/>
          <w:i/>
          <w:iCs/>
          <w:rPrChange w:id="211" w:author="Julie Alonzo" w:date="2023-04-09T09:02:00Z">
            <w:rPr>
              <w:rFonts w:ascii="Calibri" w:eastAsia="Calibri" w:hAnsi="Calibri" w:cs="Calibri"/>
            </w:rPr>
          </w:rPrChange>
        </w:rPr>
        <w:t xml:space="preserve"> 16</w:t>
      </w:r>
      <w:ins w:id="212" w:author="Julie Alonzo" w:date="2023-04-09T09:02:00Z">
        <w:r w:rsidR="00D2590B">
          <w:rPr>
            <w:rFonts w:ascii="Calibri" w:eastAsia="Calibri" w:hAnsi="Calibri" w:cs="Calibri"/>
          </w:rPr>
          <w:t>(3)</w:t>
        </w:r>
      </w:ins>
      <w:r>
        <w:rPr>
          <w:rFonts w:ascii="Calibri" w:eastAsia="Calibri" w:hAnsi="Calibri" w:cs="Calibri"/>
        </w:rPr>
        <w:t xml:space="preserve">, </w:t>
      </w:r>
      <w:del w:id="213" w:author="Julie Alonzo" w:date="2023-04-09T09:02:00Z">
        <w:r w:rsidDel="00D2590B">
          <w:rPr>
            <w:rFonts w:ascii="Calibri" w:eastAsia="Calibri" w:hAnsi="Calibri" w:cs="Calibri"/>
          </w:rPr>
          <w:delText xml:space="preserve">no. 3 (September 1, 2022): </w:delText>
        </w:r>
      </w:del>
      <w:r>
        <w:rPr>
          <w:rFonts w:ascii="Calibri" w:eastAsia="Calibri" w:hAnsi="Calibri" w:cs="Calibri"/>
        </w:rPr>
        <w:t>372–403.</w:t>
      </w:r>
      <w:hyperlink r:id="rId14">
        <w:r>
          <w:rPr>
            <w:rFonts w:ascii="Calibri" w:eastAsia="Calibri" w:hAnsi="Calibri" w:cs="Calibri"/>
          </w:rPr>
          <w:t xml:space="preserve"> </w:t>
        </w:r>
      </w:hyperlink>
      <w:hyperlink r:id="rId15">
        <w:r>
          <w:rPr>
            <w:rFonts w:ascii="Calibri" w:eastAsia="Calibri" w:hAnsi="Calibri" w:cs="Calibri"/>
            <w:color w:val="1155CC"/>
            <w:u w:val="single"/>
          </w:rPr>
          <w:t>https://doi.org/10.1086/719731</w:t>
        </w:r>
      </w:hyperlink>
      <w:r>
        <w:rPr>
          <w:rFonts w:ascii="Calibri" w:eastAsia="Calibri" w:hAnsi="Calibri" w:cs="Calibri"/>
        </w:rPr>
        <w:t>.</w:t>
      </w:r>
    </w:p>
    <w:p w14:paraId="07BE0F1C" w14:textId="1C1DCBCB" w:rsidR="00412029" w:rsidRDefault="00000000">
      <w:pPr>
        <w:spacing w:line="480" w:lineRule="auto"/>
        <w:ind w:left="720" w:hanging="720"/>
        <w:rPr>
          <w:rFonts w:ascii="Calibri" w:eastAsia="Calibri" w:hAnsi="Calibri" w:cs="Calibri"/>
        </w:rPr>
      </w:pPr>
      <w:proofErr w:type="spellStart"/>
      <w:r>
        <w:rPr>
          <w:rFonts w:ascii="Calibri" w:eastAsia="Calibri" w:hAnsi="Calibri" w:cs="Calibri"/>
        </w:rPr>
        <w:t>Bettinger</w:t>
      </w:r>
      <w:proofErr w:type="spellEnd"/>
      <w:r>
        <w:rPr>
          <w:rFonts w:ascii="Calibri" w:eastAsia="Calibri" w:hAnsi="Calibri" w:cs="Calibri"/>
        </w:rPr>
        <w:t>, E</w:t>
      </w:r>
      <w:ins w:id="214" w:author="Julie Alonzo" w:date="2023-04-09T10:36:00Z">
        <w:r w:rsidR="007C39D5">
          <w:rPr>
            <w:rFonts w:ascii="Calibri" w:eastAsia="Calibri" w:hAnsi="Calibri" w:cs="Calibri"/>
          </w:rPr>
          <w:t>.</w:t>
        </w:r>
      </w:ins>
      <w:del w:id="215" w:author="Julie Alonzo" w:date="2023-04-09T10:36:00Z">
        <w:r w:rsidDel="007C39D5">
          <w:rPr>
            <w:rFonts w:ascii="Calibri" w:eastAsia="Calibri" w:hAnsi="Calibri" w:cs="Calibri"/>
          </w:rPr>
          <w:delText>ric</w:delText>
        </w:r>
      </w:del>
      <w:r>
        <w:rPr>
          <w:rFonts w:ascii="Calibri" w:eastAsia="Calibri" w:hAnsi="Calibri" w:cs="Calibri"/>
        </w:rPr>
        <w:t xml:space="preserve"> P</w:t>
      </w:r>
      <w:ins w:id="216" w:author="Julie Alonzo" w:date="2023-04-09T10:36:00Z">
        <w:r w:rsidR="007C39D5">
          <w:rPr>
            <w:rFonts w:ascii="Calibri" w:eastAsia="Calibri" w:hAnsi="Calibri" w:cs="Calibri"/>
          </w:rPr>
          <w:t>.</w:t>
        </w:r>
      </w:ins>
      <w:r>
        <w:rPr>
          <w:rFonts w:ascii="Calibri" w:eastAsia="Calibri" w:hAnsi="Calibri" w:cs="Calibri"/>
        </w:rPr>
        <w:t xml:space="preserve">, </w:t>
      </w:r>
      <w:del w:id="217" w:author="Julie Alonzo" w:date="2023-04-09T10:36:00Z">
        <w:r w:rsidDel="007C39D5">
          <w:rPr>
            <w:rFonts w:ascii="Calibri" w:eastAsia="Calibri" w:hAnsi="Calibri" w:cs="Calibri"/>
          </w:rPr>
          <w:delText xml:space="preserve">and </w:delText>
        </w:r>
      </w:del>
      <w:ins w:id="218" w:author="Julie Alonzo" w:date="2023-04-09T10:36:00Z">
        <w:r w:rsidR="007C39D5">
          <w:rPr>
            <w:rFonts w:ascii="Calibri" w:eastAsia="Calibri" w:hAnsi="Calibri" w:cs="Calibri"/>
          </w:rPr>
          <w:t>&amp;</w:t>
        </w:r>
        <w:r w:rsidR="007C39D5">
          <w:rPr>
            <w:rFonts w:ascii="Calibri" w:eastAsia="Calibri" w:hAnsi="Calibri" w:cs="Calibri"/>
          </w:rPr>
          <w:t xml:space="preserve"> </w:t>
        </w:r>
      </w:ins>
      <w:del w:id="219" w:author="Julie Alonzo" w:date="2023-04-09T10:36:00Z">
        <w:r w:rsidDel="007C39D5">
          <w:rPr>
            <w:rFonts w:ascii="Calibri" w:eastAsia="Calibri" w:hAnsi="Calibri" w:cs="Calibri"/>
          </w:rPr>
          <w:delText xml:space="preserve">Bridget Terry </w:delText>
        </w:r>
      </w:del>
      <w:r>
        <w:rPr>
          <w:rFonts w:ascii="Calibri" w:eastAsia="Calibri" w:hAnsi="Calibri" w:cs="Calibri"/>
        </w:rPr>
        <w:t>Long</w:t>
      </w:r>
      <w:ins w:id="220" w:author="Julie Alonzo" w:date="2023-04-09T10:36:00Z">
        <w:r w:rsidR="007C39D5">
          <w:rPr>
            <w:rFonts w:ascii="Calibri" w:eastAsia="Calibri" w:hAnsi="Calibri" w:cs="Calibri"/>
          </w:rPr>
          <w:t>, B. T</w:t>
        </w:r>
      </w:ins>
      <w:r>
        <w:rPr>
          <w:rFonts w:ascii="Calibri" w:eastAsia="Calibri" w:hAnsi="Calibri" w:cs="Calibri"/>
        </w:rPr>
        <w:t xml:space="preserve">. </w:t>
      </w:r>
      <w:ins w:id="221" w:author="Julie Alonzo" w:date="2023-04-09T10:36:00Z">
        <w:r w:rsidR="007C39D5">
          <w:rPr>
            <w:rFonts w:ascii="Calibri" w:eastAsia="Calibri" w:hAnsi="Calibri" w:cs="Calibri"/>
          </w:rPr>
          <w:t xml:space="preserve">(2005). </w:t>
        </w:r>
      </w:ins>
      <w:del w:id="222" w:author="Julie Alonzo" w:date="2023-04-09T10:36:00Z">
        <w:r w:rsidDel="007C39D5">
          <w:rPr>
            <w:rFonts w:ascii="Calibri" w:eastAsia="Calibri" w:hAnsi="Calibri" w:cs="Calibri"/>
          </w:rPr>
          <w:delText>“</w:delText>
        </w:r>
      </w:del>
      <w:r>
        <w:rPr>
          <w:rFonts w:ascii="Calibri" w:eastAsia="Calibri" w:hAnsi="Calibri" w:cs="Calibri"/>
        </w:rPr>
        <w:t xml:space="preserve">Do </w:t>
      </w:r>
      <w:ins w:id="223" w:author="Julie Alonzo" w:date="2023-04-09T10:37:00Z">
        <w:r w:rsidR="007C39D5">
          <w:rPr>
            <w:rFonts w:ascii="Calibri" w:eastAsia="Calibri" w:hAnsi="Calibri" w:cs="Calibri"/>
          </w:rPr>
          <w:t>f</w:t>
        </w:r>
      </w:ins>
      <w:del w:id="224" w:author="Julie Alonzo" w:date="2023-04-09T10:37:00Z">
        <w:r w:rsidDel="007C39D5">
          <w:rPr>
            <w:rFonts w:ascii="Calibri" w:eastAsia="Calibri" w:hAnsi="Calibri" w:cs="Calibri"/>
          </w:rPr>
          <w:delText>F</w:delText>
        </w:r>
      </w:del>
      <w:r>
        <w:rPr>
          <w:rFonts w:ascii="Calibri" w:eastAsia="Calibri" w:hAnsi="Calibri" w:cs="Calibri"/>
        </w:rPr>
        <w:t xml:space="preserve">aculty </w:t>
      </w:r>
      <w:ins w:id="225" w:author="Julie Alonzo" w:date="2023-04-09T10:37:00Z">
        <w:r w:rsidR="007C39D5">
          <w:rPr>
            <w:rFonts w:ascii="Calibri" w:eastAsia="Calibri" w:hAnsi="Calibri" w:cs="Calibri"/>
          </w:rPr>
          <w:t>s</w:t>
        </w:r>
      </w:ins>
      <w:del w:id="226" w:author="Julie Alonzo" w:date="2023-04-09T10:37:00Z">
        <w:r w:rsidDel="007C39D5">
          <w:rPr>
            <w:rFonts w:ascii="Calibri" w:eastAsia="Calibri" w:hAnsi="Calibri" w:cs="Calibri"/>
          </w:rPr>
          <w:delText>S</w:delText>
        </w:r>
      </w:del>
      <w:r>
        <w:rPr>
          <w:rFonts w:ascii="Calibri" w:eastAsia="Calibri" w:hAnsi="Calibri" w:cs="Calibri"/>
        </w:rPr>
        <w:t xml:space="preserve">erve as </w:t>
      </w:r>
      <w:ins w:id="227" w:author="Julie Alonzo" w:date="2023-04-09T10:37:00Z">
        <w:r w:rsidR="007C39D5">
          <w:rPr>
            <w:rFonts w:ascii="Calibri" w:eastAsia="Calibri" w:hAnsi="Calibri" w:cs="Calibri"/>
          </w:rPr>
          <w:t>r</w:t>
        </w:r>
      </w:ins>
      <w:del w:id="228" w:author="Julie Alonzo" w:date="2023-04-09T10:37:00Z">
        <w:r w:rsidDel="007C39D5">
          <w:rPr>
            <w:rFonts w:ascii="Calibri" w:eastAsia="Calibri" w:hAnsi="Calibri" w:cs="Calibri"/>
          </w:rPr>
          <w:delText>R</w:delText>
        </w:r>
      </w:del>
      <w:r>
        <w:rPr>
          <w:rFonts w:ascii="Calibri" w:eastAsia="Calibri" w:hAnsi="Calibri" w:cs="Calibri"/>
        </w:rPr>
        <w:t xml:space="preserve">ole </w:t>
      </w:r>
      <w:ins w:id="229" w:author="Julie Alonzo" w:date="2023-04-09T10:37:00Z">
        <w:r w:rsidR="007C39D5">
          <w:rPr>
            <w:rFonts w:ascii="Calibri" w:eastAsia="Calibri" w:hAnsi="Calibri" w:cs="Calibri"/>
          </w:rPr>
          <w:t>m</w:t>
        </w:r>
      </w:ins>
      <w:del w:id="230" w:author="Julie Alonzo" w:date="2023-04-09T10:37:00Z">
        <w:r w:rsidDel="007C39D5">
          <w:rPr>
            <w:rFonts w:ascii="Calibri" w:eastAsia="Calibri" w:hAnsi="Calibri" w:cs="Calibri"/>
          </w:rPr>
          <w:delText>M</w:delText>
        </w:r>
      </w:del>
      <w:r>
        <w:rPr>
          <w:rFonts w:ascii="Calibri" w:eastAsia="Calibri" w:hAnsi="Calibri" w:cs="Calibri"/>
        </w:rPr>
        <w:t xml:space="preserve">odels? The </w:t>
      </w:r>
      <w:ins w:id="231" w:author="Julie Alonzo" w:date="2023-04-09T10:37:00Z">
        <w:r w:rsidR="007C39D5">
          <w:rPr>
            <w:rFonts w:ascii="Calibri" w:eastAsia="Calibri" w:hAnsi="Calibri" w:cs="Calibri"/>
          </w:rPr>
          <w:t>i</w:t>
        </w:r>
      </w:ins>
      <w:del w:id="232" w:author="Julie Alonzo" w:date="2023-04-09T10:37:00Z">
        <w:r w:rsidDel="007C39D5">
          <w:rPr>
            <w:rFonts w:ascii="Calibri" w:eastAsia="Calibri" w:hAnsi="Calibri" w:cs="Calibri"/>
          </w:rPr>
          <w:delText>I</w:delText>
        </w:r>
      </w:del>
      <w:r>
        <w:rPr>
          <w:rFonts w:ascii="Calibri" w:eastAsia="Calibri" w:hAnsi="Calibri" w:cs="Calibri"/>
        </w:rPr>
        <w:t xml:space="preserve">mpact of </w:t>
      </w:r>
      <w:ins w:id="233" w:author="Julie Alonzo" w:date="2023-04-09T10:37:00Z">
        <w:r w:rsidR="007C39D5">
          <w:rPr>
            <w:rFonts w:ascii="Calibri" w:eastAsia="Calibri" w:hAnsi="Calibri" w:cs="Calibri"/>
          </w:rPr>
          <w:t>i</w:t>
        </w:r>
      </w:ins>
      <w:del w:id="234" w:author="Julie Alonzo" w:date="2023-04-09T10:37:00Z">
        <w:r w:rsidDel="007C39D5">
          <w:rPr>
            <w:rFonts w:ascii="Calibri" w:eastAsia="Calibri" w:hAnsi="Calibri" w:cs="Calibri"/>
          </w:rPr>
          <w:delText>I</w:delText>
        </w:r>
      </w:del>
      <w:r>
        <w:rPr>
          <w:rFonts w:ascii="Calibri" w:eastAsia="Calibri" w:hAnsi="Calibri" w:cs="Calibri"/>
        </w:rPr>
        <w:t xml:space="preserve">nstructor </w:t>
      </w:r>
      <w:ins w:id="235" w:author="Julie Alonzo" w:date="2023-04-09T10:37:00Z">
        <w:r w:rsidR="007C39D5">
          <w:rPr>
            <w:rFonts w:ascii="Calibri" w:eastAsia="Calibri" w:hAnsi="Calibri" w:cs="Calibri"/>
          </w:rPr>
          <w:t>g</w:t>
        </w:r>
      </w:ins>
      <w:del w:id="236" w:author="Julie Alonzo" w:date="2023-04-09T10:37:00Z">
        <w:r w:rsidDel="007C39D5">
          <w:rPr>
            <w:rFonts w:ascii="Calibri" w:eastAsia="Calibri" w:hAnsi="Calibri" w:cs="Calibri"/>
          </w:rPr>
          <w:delText>G</w:delText>
        </w:r>
      </w:del>
      <w:r>
        <w:rPr>
          <w:rFonts w:ascii="Calibri" w:eastAsia="Calibri" w:hAnsi="Calibri" w:cs="Calibri"/>
        </w:rPr>
        <w:t xml:space="preserve">ender on </w:t>
      </w:r>
      <w:ins w:id="237" w:author="Julie Alonzo" w:date="2023-04-09T10:37:00Z">
        <w:r w:rsidR="007C39D5">
          <w:rPr>
            <w:rFonts w:ascii="Calibri" w:eastAsia="Calibri" w:hAnsi="Calibri" w:cs="Calibri"/>
          </w:rPr>
          <w:t>f</w:t>
        </w:r>
      </w:ins>
      <w:del w:id="238" w:author="Julie Alonzo" w:date="2023-04-09T10:37:00Z">
        <w:r w:rsidDel="007C39D5">
          <w:rPr>
            <w:rFonts w:ascii="Calibri" w:eastAsia="Calibri" w:hAnsi="Calibri" w:cs="Calibri"/>
          </w:rPr>
          <w:delText>F</w:delText>
        </w:r>
      </w:del>
      <w:r>
        <w:rPr>
          <w:rFonts w:ascii="Calibri" w:eastAsia="Calibri" w:hAnsi="Calibri" w:cs="Calibri"/>
        </w:rPr>
        <w:t xml:space="preserve">emale </w:t>
      </w:r>
      <w:ins w:id="239" w:author="Julie Alonzo" w:date="2023-04-09T10:37:00Z">
        <w:r w:rsidR="007C39D5">
          <w:rPr>
            <w:rFonts w:ascii="Calibri" w:eastAsia="Calibri" w:hAnsi="Calibri" w:cs="Calibri"/>
          </w:rPr>
          <w:t>s</w:t>
        </w:r>
      </w:ins>
      <w:del w:id="240" w:author="Julie Alonzo" w:date="2023-04-09T10:37:00Z">
        <w:r w:rsidDel="007C39D5">
          <w:rPr>
            <w:rFonts w:ascii="Calibri" w:eastAsia="Calibri" w:hAnsi="Calibri" w:cs="Calibri"/>
          </w:rPr>
          <w:delText>S</w:delText>
        </w:r>
      </w:del>
      <w:r>
        <w:rPr>
          <w:rFonts w:ascii="Calibri" w:eastAsia="Calibri" w:hAnsi="Calibri" w:cs="Calibri"/>
        </w:rPr>
        <w:t>tudents.</w:t>
      </w:r>
      <w:del w:id="241" w:author="Julie Alonzo" w:date="2023-04-09T10:37:00Z">
        <w:r w:rsidDel="007C39D5">
          <w:rPr>
            <w:rFonts w:ascii="Calibri" w:eastAsia="Calibri" w:hAnsi="Calibri" w:cs="Calibri"/>
          </w:rPr>
          <w:delText>”</w:delText>
        </w:r>
      </w:del>
      <w:r>
        <w:rPr>
          <w:rFonts w:ascii="Calibri" w:eastAsia="Calibri" w:hAnsi="Calibri" w:cs="Calibri"/>
        </w:rPr>
        <w:t xml:space="preserve"> </w:t>
      </w:r>
      <w:r>
        <w:rPr>
          <w:rFonts w:ascii="Calibri" w:eastAsia="Calibri" w:hAnsi="Calibri" w:cs="Calibri"/>
          <w:i/>
        </w:rPr>
        <w:t>American Economic Review</w:t>
      </w:r>
      <w:ins w:id="242" w:author="Julie Alonzo" w:date="2023-04-09T10:37:00Z">
        <w:r w:rsidR="007C39D5">
          <w:rPr>
            <w:rFonts w:ascii="Calibri" w:eastAsia="Calibri" w:hAnsi="Calibri" w:cs="Calibri"/>
            <w:i/>
          </w:rPr>
          <w:t>,</w:t>
        </w:r>
      </w:ins>
      <w:r>
        <w:rPr>
          <w:rFonts w:ascii="Calibri" w:eastAsia="Calibri" w:hAnsi="Calibri" w:cs="Calibri"/>
        </w:rPr>
        <w:t xml:space="preserve"> </w:t>
      </w:r>
      <w:ins w:id="243" w:author="Julie Alonzo" w:date="2023-04-09T10:37:00Z">
        <w:r w:rsidR="007C39D5" w:rsidRPr="007C39D5">
          <w:rPr>
            <w:rFonts w:ascii="Calibri" w:eastAsia="Calibri" w:hAnsi="Calibri" w:cs="Calibri"/>
            <w:i/>
            <w:iCs/>
            <w:rPrChange w:id="244" w:author="Julie Alonzo" w:date="2023-04-09T10:37:00Z">
              <w:rPr>
                <w:rFonts w:ascii="Calibri" w:eastAsia="Calibri" w:hAnsi="Calibri" w:cs="Calibri"/>
              </w:rPr>
            </w:rPrChange>
          </w:rPr>
          <w:t>(</w:t>
        </w:r>
      </w:ins>
      <w:r w:rsidRPr="007C39D5">
        <w:rPr>
          <w:rFonts w:ascii="Calibri" w:eastAsia="Calibri" w:hAnsi="Calibri" w:cs="Calibri"/>
          <w:i/>
          <w:iCs/>
          <w:rPrChange w:id="245" w:author="Julie Alonzo" w:date="2023-04-09T10:37:00Z">
            <w:rPr>
              <w:rFonts w:ascii="Calibri" w:eastAsia="Calibri" w:hAnsi="Calibri" w:cs="Calibri"/>
            </w:rPr>
          </w:rPrChange>
        </w:rPr>
        <w:t>95</w:t>
      </w:r>
      <w:ins w:id="246" w:author="Julie Alonzo" w:date="2023-04-09T10:37:00Z">
        <w:r w:rsidR="007C39D5" w:rsidRPr="007C39D5">
          <w:rPr>
            <w:rFonts w:ascii="Calibri" w:eastAsia="Calibri" w:hAnsi="Calibri" w:cs="Calibri"/>
            <w:i/>
            <w:iCs/>
            <w:rPrChange w:id="247" w:author="Julie Alonzo" w:date="2023-04-09T10:37:00Z">
              <w:rPr>
                <w:rFonts w:ascii="Calibri" w:eastAsia="Calibri" w:hAnsi="Calibri" w:cs="Calibri"/>
              </w:rPr>
            </w:rPrChange>
          </w:rPr>
          <w:t>)</w:t>
        </w:r>
        <w:r w:rsidR="007C39D5">
          <w:rPr>
            <w:rFonts w:ascii="Calibri" w:eastAsia="Calibri" w:hAnsi="Calibri" w:cs="Calibri"/>
          </w:rPr>
          <w:t>2</w:t>
        </w:r>
      </w:ins>
      <w:r>
        <w:rPr>
          <w:rFonts w:ascii="Calibri" w:eastAsia="Calibri" w:hAnsi="Calibri" w:cs="Calibri"/>
        </w:rPr>
        <w:t xml:space="preserve">, </w:t>
      </w:r>
      <w:del w:id="248" w:author="Julie Alonzo" w:date="2023-04-09T10:37:00Z">
        <w:r w:rsidDel="007C39D5">
          <w:rPr>
            <w:rFonts w:ascii="Calibri" w:eastAsia="Calibri" w:hAnsi="Calibri" w:cs="Calibri"/>
          </w:rPr>
          <w:delText xml:space="preserve">no. 2 (April 1, 2005): </w:delText>
        </w:r>
      </w:del>
      <w:r>
        <w:rPr>
          <w:rFonts w:ascii="Calibri" w:eastAsia="Calibri" w:hAnsi="Calibri" w:cs="Calibri"/>
        </w:rPr>
        <w:t>152–</w:t>
      </w:r>
      <w:ins w:id="249" w:author="Julie Alonzo" w:date="2023-04-09T10:37:00Z">
        <w:r w:rsidR="007C39D5">
          <w:rPr>
            <w:rFonts w:ascii="Calibri" w:eastAsia="Calibri" w:hAnsi="Calibri" w:cs="Calibri"/>
          </w:rPr>
          <w:t>1</w:t>
        </w:r>
      </w:ins>
      <w:r>
        <w:rPr>
          <w:rFonts w:ascii="Calibri" w:eastAsia="Calibri" w:hAnsi="Calibri" w:cs="Calibri"/>
        </w:rPr>
        <w:t>57.</w:t>
      </w:r>
      <w:hyperlink r:id="rId16">
        <w:r>
          <w:rPr>
            <w:rFonts w:ascii="Calibri" w:eastAsia="Calibri" w:hAnsi="Calibri" w:cs="Calibri"/>
          </w:rPr>
          <w:t xml:space="preserve"> </w:t>
        </w:r>
      </w:hyperlink>
      <w:hyperlink r:id="rId17">
        <w:r>
          <w:rPr>
            <w:rFonts w:ascii="Calibri" w:eastAsia="Calibri" w:hAnsi="Calibri" w:cs="Calibri"/>
            <w:color w:val="1155CC"/>
            <w:u w:val="single"/>
          </w:rPr>
          <w:t>https://doi.org/10.1257/000282805774670149</w:t>
        </w:r>
      </w:hyperlink>
      <w:r>
        <w:rPr>
          <w:rFonts w:ascii="Calibri" w:eastAsia="Calibri" w:hAnsi="Calibri" w:cs="Calibri"/>
        </w:rPr>
        <w:t>.</w:t>
      </w:r>
      <w:commentRangeEnd w:id="157"/>
      <w:r w:rsidR="007C39D5">
        <w:rPr>
          <w:rStyle w:val="CommentReference"/>
        </w:rPr>
        <w:commentReference w:id="157"/>
      </w:r>
    </w:p>
    <w:p w14:paraId="2156482A"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Carrell, Scott E., Marianne E. Page, and James E. West. “Sex and Science: How Professor Gender Perpetuates the Gender Gap </w:t>
      </w:r>
      <w:r>
        <w:rPr>
          <w:rFonts w:ascii="Calibri" w:eastAsia="Calibri" w:hAnsi="Calibri" w:cs="Calibri"/>
          <w:vertAlign w:val="superscript"/>
        </w:rPr>
        <w:t>*</w:t>
      </w:r>
      <w:r>
        <w:rPr>
          <w:rFonts w:ascii="Calibri" w:eastAsia="Calibri" w:hAnsi="Calibri" w:cs="Calibri"/>
        </w:rPr>
        <w:t xml:space="preserve">.” </w:t>
      </w:r>
      <w:r>
        <w:rPr>
          <w:rFonts w:ascii="Calibri" w:eastAsia="Calibri" w:hAnsi="Calibri" w:cs="Calibri"/>
          <w:i/>
        </w:rPr>
        <w:t>Quarterly Journal of Economics</w:t>
      </w:r>
      <w:r>
        <w:rPr>
          <w:rFonts w:ascii="Calibri" w:eastAsia="Calibri" w:hAnsi="Calibri" w:cs="Calibri"/>
        </w:rPr>
        <w:t xml:space="preserve"> 125, no. 3 (August 2010): 1101–44.</w:t>
      </w:r>
      <w:hyperlink r:id="rId18">
        <w:r>
          <w:rPr>
            <w:rFonts w:ascii="Calibri" w:eastAsia="Calibri" w:hAnsi="Calibri" w:cs="Calibri"/>
          </w:rPr>
          <w:t xml:space="preserve"> </w:t>
        </w:r>
      </w:hyperlink>
      <w:hyperlink r:id="rId19">
        <w:r>
          <w:rPr>
            <w:rFonts w:ascii="Calibri" w:eastAsia="Calibri" w:hAnsi="Calibri" w:cs="Calibri"/>
            <w:color w:val="1155CC"/>
            <w:u w:val="single"/>
          </w:rPr>
          <w:t>https://doi.org/10.1162/qjec.2010.125.3.1101</w:t>
        </w:r>
      </w:hyperlink>
      <w:r>
        <w:rPr>
          <w:rFonts w:ascii="Calibri" w:eastAsia="Calibri" w:hAnsi="Calibri" w:cs="Calibri"/>
        </w:rPr>
        <w:t>.</w:t>
      </w:r>
    </w:p>
    <w:p w14:paraId="061B466F"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Cho, </w:t>
      </w:r>
      <w:proofErr w:type="spellStart"/>
      <w:r>
        <w:rPr>
          <w:rFonts w:ascii="Calibri" w:eastAsia="Calibri" w:hAnsi="Calibri" w:cs="Calibri"/>
        </w:rPr>
        <w:t>Insook</w:t>
      </w:r>
      <w:proofErr w:type="spellEnd"/>
      <w:r>
        <w:rPr>
          <w:rFonts w:ascii="Calibri" w:eastAsia="Calibri" w:hAnsi="Calibri" w:cs="Calibri"/>
        </w:rPr>
        <w:t xml:space="preserve">. “The Effect of Teacher–Student Gender Matching: Evidence from OECD Countries.” </w:t>
      </w:r>
      <w:r>
        <w:rPr>
          <w:rFonts w:ascii="Calibri" w:eastAsia="Calibri" w:hAnsi="Calibri" w:cs="Calibri"/>
          <w:i/>
        </w:rPr>
        <w:t>Economics of Education Review</w:t>
      </w:r>
      <w:r>
        <w:rPr>
          <w:rFonts w:ascii="Calibri" w:eastAsia="Calibri" w:hAnsi="Calibri" w:cs="Calibri"/>
        </w:rPr>
        <w:t xml:space="preserve"> 31, no. 3 (June 2012): 54–67.</w:t>
      </w:r>
      <w:hyperlink r:id="rId20">
        <w:r>
          <w:rPr>
            <w:rFonts w:ascii="Calibri" w:eastAsia="Calibri" w:hAnsi="Calibri" w:cs="Calibri"/>
          </w:rPr>
          <w:t xml:space="preserve"> </w:t>
        </w:r>
      </w:hyperlink>
      <w:hyperlink r:id="rId21">
        <w:r>
          <w:rPr>
            <w:rFonts w:ascii="Calibri" w:eastAsia="Calibri" w:hAnsi="Calibri" w:cs="Calibri"/>
            <w:color w:val="1155CC"/>
            <w:u w:val="single"/>
          </w:rPr>
          <w:t>https://doi.org/10.1016/j.econedurev.2012.02.002</w:t>
        </w:r>
      </w:hyperlink>
      <w:r>
        <w:rPr>
          <w:rFonts w:ascii="Calibri" w:eastAsia="Calibri" w:hAnsi="Calibri" w:cs="Calibri"/>
        </w:rPr>
        <w:t>.</w:t>
      </w:r>
    </w:p>
    <w:p w14:paraId="5F69B543"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Cochran-Smith, Marilyn, Ana Maria Villegas, Linda Abrams, Laura Chavez-Moreno, Tammy Mills, and Rebecca Stern. “Critiquing Teacher Preparation Research: An Overview of the Field, Part II.” </w:t>
      </w:r>
      <w:r>
        <w:rPr>
          <w:rFonts w:ascii="Calibri" w:eastAsia="Calibri" w:hAnsi="Calibri" w:cs="Calibri"/>
          <w:i/>
        </w:rPr>
        <w:t>Journal of Teacher Education</w:t>
      </w:r>
      <w:r>
        <w:rPr>
          <w:rFonts w:ascii="Calibri" w:eastAsia="Calibri" w:hAnsi="Calibri" w:cs="Calibri"/>
        </w:rPr>
        <w:t xml:space="preserve"> 66, no. 2 (March 2015): 109–21.</w:t>
      </w:r>
      <w:hyperlink r:id="rId22">
        <w:r>
          <w:rPr>
            <w:rFonts w:ascii="Calibri" w:eastAsia="Calibri" w:hAnsi="Calibri" w:cs="Calibri"/>
          </w:rPr>
          <w:t xml:space="preserve"> </w:t>
        </w:r>
      </w:hyperlink>
      <w:hyperlink r:id="rId23">
        <w:r>
          <w:rPr>
            <w:rFonts w:ascii="Calibri" w:eastAsia="Calibri" w:hAnsi="Calibri" w:cs="Calibri"/>
            <w:color w:val="1155CC"/>
            <w:u w:val="single"/>
          </w:rPr>
          <w:t>https://doi.org/10.1177/0022487114558268</w:t>
        </w:r>
      </w:hyperlink>
      <w:r>
        <w:rPr>
          <w:rFonts w:ascii="Calibri" w:eastAsia="Calibri" w:hAnsi="Calibri" w:cs="Calibri"/>
        </w:rPr>
        <w:t>.</w:t>
      </w:r>
    </w:p>
    <w:p w14:paraId="755BBA3B"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Dee, Thomas S. “A Teacher like Me: Does Race, Ethnicity, or Gender </w:t>
      </w:r>
      <w:proofErr w:type="gramStart"/>
      <w:r>
        <w:rPr>
          <w:rFonts w:ascii="Calibri" w:eastAsia="Calibri" w:hAnsi="Calibri" w:cs="Calibri"/>
        </w:rPr>
        <w:t>Matter?,</w:t>
      </w:r>
      <w:proofErr w:type="gramEnd"/>
      <w:r>
        <w:rPr>
          <w:rFonts w:ascii="Calibri" w:eastAsia="Calibri" w:hAnsi="Calibri" w:cs="Calibri"/>
        </w:rPr>
        <w:t>” 2023.</w:t>
      </w:r>
    </w:p>
    <w:p w14:paraId="5B04630A" w14:textId="77777777" w:rsidR="00412029" w:rsidRDefault="00000000">
      <w:pPr>
        <w:spacing w:line="480" w:lineRule="auto"/>
        <w:ind w:left="720" w:hanging="720"/>
        <w:rPr>
          <w:rFonts w:ascii="Calibri" w:eastAsia="Calibri" w:hAnsi="Calibri" w:cs="Calibri"/>
        </w:rPr>
      </w:pPr>
      <w:r>
        <w:rPr>
          <w:rFonts w:ascii="Calibri" w:eastAsia="Calibri" w:hAnsi="Calibri" w:cs="Calibri"/>
        </w:rPr>
        <w:t>———. “Teachers and the Gender Gaps in Student Achievement,” n.d.</w:t>
      </w:r>
    </w:p>
    <w:p w14:paraId="52586F57"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Driessen, Geert, and Annemarie van </w:t>
      </w:r>
      <w:proofErr w:type="spellStart"/>
      <w:r>
        <w:rPr>
          <w:rFonts w:ascii="Calibri" w:eastAsia="Calibri" w:hAnsi="Calibri" w:cs="Calibri"/>
        </w:rPr>
        <w:t>Langen</w:t>
      </w:r>
      <w:proofErr w:type="spellEnd"/>
      <w:r>
        <w:rPr>
          <w:rFonts w:ascii="Calibri" w:eastAsia="Calibri" w:hAnsi="Calibri" w:cs="Calibri"/>
        </w:rPr>
        <w:t xml:space="preserve">. “Gender Differences in Primary and Secondary Education: Are Girls Really Outperforming Boys?” </w:t>
      </w:r>
      <w:r>
        <w:rPr>
          <w:rFonts w:ascii="Calibri" w:eastAsia="Calibri" w:hAnsi="Calibri" w:cs="Calibri"/>
          <w:i/>
        </w:rPr>
        <w:t>International Review of Education</w:t>
      </w:r>
      <w:r>
        <w:rPr>
          <w:rFonts w:ascii="Calibri" w:eastAsia="Calibri" w:hAnsi="Calibri" w:cs="Calibri"/>
        </w:rPr>
        <w:t xml:space="preserve"> 59, no. 1 (June 2013): 67–86.</w:t>
      </w:r>
      <w:hyperlink r:id="rId24">
        <w:r>
          <w:rPr>
            <w:rFonts w:ascii="Calibri" w:eastAsia="Calibri" w:hAnsi="Calibri" w:cs="Calibri"/>
          </w:rPr>
          <w:t xml:space="preserve"> </w:t>
        </w:r>
      </w:hyperlink>
      <w:hyperlink r:id="rId25">
        <w:r>
          <w:rPr>
            <w:rFonts w:ascii="Calibri" w:eastAsia="Calibri" w:hAnsi="Calibri" w:cs="Calibri"/>
            <w:color w:val="1155CC"/>
            <w:u w:val="single"/>
          </w:rPr>
          <w:t>https://doi.org/10.1007/s11159-013-9352-6</w:t>
        </w:r>
      </w:hyperlink>
      <w:r>
        <w:rPr>
          <w:rFonts w:ascii="Calibri" w:eastAsia="Calibri" w:hAnsi="Calibri" w:cs="Calibri"/>
        </w:rPr>
        <w:t>.</w:t>
      </w:r>
    </w:p>
    <w:p w14:paraId="25B44E59" w14:textId="77777777" w:rsidR="00412029" w:rsidRDefault="00000000">
      <w:pPr>
        <w:spacing w:line="480" w:lineRule="auto"/>
        <w:ind w:left="720" w:hanging="720"/>
        <w:rPr>
          <w:rFonts w:ascii="Calibri" w:eastAsia="Calibri" w:hAnsi="Calibri" w:cs="Calibri"/>
        </w:rPr>
      </w:pPr>
      <w:proofErr w:type="spellStart"/>
      <w:r>
        <w:rPr>
          <w:rFonts w:ascii="Calibri" w:eastAsia="Calibri" w:hAnsi="Calibri" w:cs="Calibri"/>
        </w:rPr>
        <w:lastRenderedPageBreak/>
        <w:t>Eble</w:t>
      </w:r>
      <w:proofErr w:type="spellEnd"/>
      <w:r>
        <w:rPr>
          <w:rFonts w:ascii="Calibri" w:eastAsia="Calibri" w:hAnsi="Calibri" w:cs="Calibri"/>
        </w:rPr>
        <w:t xml:space="preserve">, Alex, and Feng Hu. “Child Beliefs, Societal Beliefs, and Teacher-Student Identity Match.” </w:t>
      </w:r>
      <w:r>
        <w:rPr>
          <w:rFonts w:ascii="Calibri" w:eastAsia="Calibri" w:hAnsi="Calibri" w:cs="Calibri"/>
          <w:i/>
        </w:rPr>
        <w:t>Economics of Education Review</w:t>
      </w:r>
      <w:r>
        <w:rPr>
          <w:rFonts w:ascii="Calibri" w:eastAsia="Calibri" w:hAnsi="Calibri" w:cs="Calibri"/>
        </w:rPr>
        <w:t xml:space="preserve"> 77 (August 2020): 101994.</w:t>
      </w:r>
      <w:hyperlink r:id="rId26">
        <w:r>
          <w:rPr>
            <w:rFonts w:ascii="Calibri" w:eastAsia="Calibri" w:hAnsi="Calibri" w:cs="Calibri"/>
          </w:rPr>
          <w:t xml:space="preserve"> </w:t>
        </w:r>
      </w:hyperlink>
      <w:hyperlink r:id="rId27">
        <w:r>
          <w:rPr>
            <w:rFonts w:ascii="Calibri" w:eastAsia="Calibri" w:hAnsi="Calibri" w:cs="Calibri"/>
            <w:color w:val="1155CC"/>
            <w:u w:val="single"/>
          </w:rPr>
          <w:t>https://doi.org/10.1016/j.econedurev.2020.101994</w:t>
        </w:r>
      </w:hyperlink>
      <w:r>
        <w:rPr>
          <w:rFonts w:ascii="Calibri" w:eastAsia="Calibri" w:hAnsi="Calibri" w:cs="Calibri"/>
        </w:rPr>
        <w:t>.</w:t>
      </w:r>
    </w:p>
    <w:p w14:paraId="112E7BD6" w14:textId="77777777" w:rsidR="00412029" w:rsidRDefault="00000000">
      <w:pPr>
        <w:spacing w:line="480" w:lineRule="auto"/>
        <w:ind w:left="720" w:hanging="720"/>
        <w:rPr>
          <w:rFonts w:ascii="Calibri" w:eastAsia="Calibri" w:hAnsi="Calibri" w:cs="Calibri"/>
        </w:rPr>
      </w:pPr>
      <w:r>
        <w:rPr>
          <w:rFonts w:ascii="Calibri" w:eastAsia="Calibri" w:hAnsi="Calibri" w:cs="Calibri"/>
        </w:rPr>
        <w:t>———. “Role Models, the Formation of Beliefs, and Girls’ Math Ability: Evidence from Random Assignment of Students in Chinese Middle Schools,” n.d.</w:t>
      </w:r>
    </w:p>
    <w:p w14:paraId="3F516981"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Fernandez </w:t>
      </w:r>
      <w:proofErr w:type="spellStart"/>
      <w:r>
        <w:rPr>
          <w:rFonts w:ascii="Calibri" w:eastAsia="Calibri" w:hAnsi="Calibri" w:cs="Calibri"/>
        </w:rPr>
        <w:t>Castelao</w:t>
      </w:r>
      <w:proofErr w:type="spellEnd"/>
      <w:r>
        <w:rPr>
          <w:rFonts w:ascii="Calibri" w:eastAsia="Calibri" w:hAnsi="Calibri" w:cs="Calibri"/>
        </w:rPr>
        <w:t xml:space="preserve">, </w:t>
      </w:r>
      <w:proofErr w:type="spellStart"/>
      <w:r>
        <w:rPr>
          <w:rFonts w:ascii="Calibri" w:eastAsia="Calibri" w:hAnsi="Calibri" w:cs="Calibri"/>
        </w:rPr>
        <w:t>Carolin</w:t>
      </w:r>
      <w:proofErr w:type="spellEnd"/>
      <w:r>
        <w:rPr>
          <w:rFonts w:ascii="Calibri" w:eastAsia="Calibri" w:hAnsi="Calibri" w:cs="Calibri"/>
        </w:rPr>
        <w:t xml:space="preserve">, and Birgit </w:t>
      </w:r>
      <w:proofErr w:type="spellStart"/>
      <w:r>
        <w:rPr>
          <w:rFonts w:ascii="Calibri" w:eastAsia="Calibri" w:hAnsi="Calibri" w:cs="Calibri"/>
        </w:rPr>
        <w:t>Kröner</w:t>
      </w:r>
      <w:proofErr w:type="spellEnd"/>
      <w:r>
        <w:rPr>
          <w:rFonts w:ascii="Calibri" w:eastAsia="Calibri" w:hAnsi="Calibri" w:cs="Calibri"/>
        </w:rPr>
        <w:t xml:space="preserve">-Herwig. “Developmental Trajectories and Predictors of Externalizing Behavior: A Comparison of Girls and Boys.” </w:t>
      </w:r>
      <w:r>
        <w:rPr>
          <w:rFonts w:ascii="Calibri" w:eastAsia="Calibri" w:hAnsi="Calibri" w:cs="Calibri"/>
          <w:i/>
        </w:rPr>
        <w:t>Journal of Youth and Adolescence</w:t>
      </w:r>
      <w:r>
        <w:rPr>
          <w:rFonts w:ascii="Calibri" w:eastAsia="Calibri" w:hAnsi="Calibri" w:cs="Calibri"/>
        </w:rPr>
        <w:t xml:space="preserve"> 43, no. 5 (May 2014): 775–89.</w:t>
      </w:r>
      <w:hyperlink r:id="rId28">
        <w:r>
          <w:rPr>
            <w:rFonts w:ascii="Calibri" w:eastAsia="Calibri" w:hAnsi="Calibri" w:cs="Calibri"/>
          </w:rPr>
          <w:t xml:space="preserve"> </w:t>
        </w:r>
      </w:hyperlink>
      <w:hyperlink r:id="rId29">
        <w:r>
          <w:rPr>
            <w:rFonts w:ascii="Calibri" w:eastAsia="Calibri" w:hAnsi="Calibri" w:cs="Calibri"/>
            <w:color w:val="1155CC"/>
            <w:u w:val="single"/>
          </w:rPr>
          <w:t>https://doi.org/10.1007/s10964-013-0011-9</w:t>
        </w:r>
      </w:hyperlink>
      <w:r>
        <w:rPr>
          <w:rFonts w:ascii="Calibri" w:eastAsia="Calibri" w:hAnsi="Calibri" w:cs="Calibri"/>
        </w:rPr>
        <w:t>.</w:t>
      </w:r>
    </w:p>
    <w:p w14:paraId="31494C83"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Flore, Paulette C., and </w:t>
      </w:r>
      <w:proofErr w:type="spellStart"/>
      <w:r>
        <w:rPr>
          <w:rFonts w:ascii="Calibri" w:eastAsia="Calibri" w:hAnsi="Calibri" w:cs="Calibri"/>
        </w:rPr>
        <w:t>Jelte</w:t>
      </w:r>
      <w:proofErr w:type="spellEnd"/>
      <w:r>
        <w:rPr>
          <w:rFonts w:ascii="Calibri" w:eastAsia="Calibri" w:hAnsi="Calibri" w:cs="Calibri"/>
        </w:rPr>
        <w:t xml:space="preserve"> M. </w:t>
      </w:r>
      <w:proofErr w:type="spellStart"/>
      <w:r>
        <w:rPr>
          <w:rFonts w:ascii="Calibri" w:eastAsia="Calibri" w:hAnsi="Calibri" w:cs="Calibri"/>
        </w:rPr>
        <w:t>Wicherts</w:t>
      </w:r>
      <w:proofErr w:type="spellEnd"/>
      <w:r>
        <w:rPr>
          <w:rFonts w:ascii="Calibri" w:eastAsia="Calibri" w:hAnsi="Calibri" w:cs="Calibri"/>
        </w:rPr>
        <w:t xml:space="preserve">. “Does Stereotype Threat Influence Performance of Girls in Stereotyped Domains? A Meta-Analysis.” </w:t>
      </w:r>
      <w:r>
        <w:rPr>
          <w:rFonts w:ascii="Calibri" w:eastAsia="Calibri" w:hAnsi="Calibri" w:cs="Calibri"/>
          <w:i/>
        </w:rPr>
        <w:t>Journal of School Psychology</w:t>
      </w:r>
      <w:r>
        <w:rPr>
          <w:rFonts w:ascii="Calibri" w:eastAsia="Calibri" w:hAnsi="Calibri" w:cs="Calibri"/>
        </w:rPr>
        <w:t xml:space="preserve"> 53, no. 1 (February 2015): 25–44.</w:t>
      </w:r>
      <w:hyperlink r:id="rId30">
        <w:r>
          <w:rPr>
            <w:rFonts w:ascii="Calibri" w:eastAsia="Calibri" w:hAnsi="Calibri" w:cs="Calibri"/>
          </w:rPr>
          <w:t xml:space="preserve"> </w:t>
        </w:r>
      </w:hyperlink>
      <w:hyperlink r:id="rId31">
        <w:r>
          <w:rPr>
            <w:rFonts w:ascii="Calibri" w:eastAsia="Calibri" w:hAnsi="Calibri" w:cs="Calibri"/>
            <w:color w:val="1155CC"/>
            <w:u w:val="single"/>
          </w:rPr>
          <w:t>https://doi.org/10.1016/j.jsp.2014.10.002</w:t>
        </w:r>
      </w:hyperlink>
      <w:r>
        <w:rPr>
          <w:rFonts w:ascii="Calibri" w:eastAsia="Calibri" w:hAnsi="Calibri" w:cs="Calibri"/>
        </w:rPr>
        <w:t>.</w:t>
      </w:r>
    </w:p>
    <w:p w14:paraId="6408FE7A"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Gong, </w:t>
      </w:r>
      <w:proofErr w:type="spellStart"/>
      <w:r>
        <w:rPr>
          <w:rFonts w:ascii="Calibri" w:eastAsia="Calibri" w:hAnsi="Calibri" w:cs="Calibri"/>
        </w:rPr>
        <w:t>Jie</w:t>
      </w:r>
      <w:proofErr w:type="spellEnd"/>
      <w:r>
        <w:rPr>
          <w:rFonts w:ascii="Calibri" w:eastAsia="Calibri" w:hAnsi="Calibri" w:cs="Calibri"/>
        </w:rPr>
        <w:t>, Yi Lu, and Hong Song. “The Effect of Teacher Gender on Students’ Academic and Noncognitive Outcomes,” n.d.</w:t>
      </w:r>
    </w:p>
    <w:p w14:paraId="481773B3"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Guan, Alice, Marilyn Thomas, Eric </w:t>
      </w:r>
      <w:proofErr w:type="spellStart"/>
      <w:r>
        <w:rPr>
          <w:rFonts w:ascii="Calibri" w:eastAsia="Calibri" w:hAnsi="Calibri" w:cs="Calibri"/>
        </w:rPr>
        <w:t>Vittinghoff</w:t>
      </w:r>
      <w:proofErr w:type="spellEnd"/>
      <w:r>
        <w:rPr>
          <w:rFonts w:ascii="Calibri" w:eastAsia="Calibri" w:hAnsi="Calibri" w:cs="Calibri"/>
        </w:rPr>
        <w:t xml:space="preserve">, Lisa Bowleg, Christina </w:t>
      </w:r>
      <w:proofErr w:type="spellStart"/>
      <w:r>
        <w:rPr>
          <w:rFonts w:ascii="Calibri" w:eastAsia="Calibri" w:hAnsi="Calibri" w:cs="Calibri"/>
        </w:rPr>
        <w:t>Mangurian</w:t>
      </w:r>
      <w:proofErr w:type="spellEnd"/>
      <w:r>
        <w:rPr>
          <w:rFonts w:ascii="Calibri" w:eastAsia="Calibri" w:hAnsi="Calibri" w:cs="Calibri"/>
        </w:rPr>
        <w:t xml:space="preserve">, and Paul Wesson. “An Investigation of Quantitative Methods for Assessing Intersectionality in Health Research: A Systematic Review.” </w:t>
      </w:r>
      <w:r>
        <w:rPr>
          <w:rFonts w:ascii="Calibri" w:eastAsia="Calibri" w:hAnsi="Calibri" w:cs="Calibri"/>
          <w:i/>
        </w:rPr>
        <w:t>SSM - Population Health</w:t>
      </w:r>
      <w:r>
        <w:rPr>
          <w:rFonts w:ascii="Calibri" w:eastAsia="Calibri" w:hAnsi="Calibri" w:cs="Calibri"/>
        </w:rPr>
        <w:t xml:space="preserve"> 16 (December 2021): 100977.</w:t>
      </w:r>
      <w:hyperlink r:id="rId32">
        <w:r>
          <w:rPr>
            <w:rFonts w:ascii="Calibri" w:eastAsia="Calibri" w:hAnsi="Calibri" w:cs="Calibri"/>
          </w:rPr>
          <w:t xml:space="preserve"> </w:t>
        </w:r>
      </w:hyperlink>
      <w:hyperlink r:id="rId33">
        <w:r>
          <w:rPr>
            <w:rFonts w:ascii="Calibri" w:eastAsia="Calibri" w:hAnsi="Calibri" w:cs="Calibri"/>
            <w:color w:val="1155CC"/>
            <w:u w:val="single"/>
          </w:rPr>
          <w:t>https://doi.org/10.1016/j.ssmph.2021.100977</w:t>
        </w:r>
      </w:hyperlink>
      <w:r>
        <w:rPr>
          <w:rFonts w:ascii="Calibri" w:eastAsia="Calibri" w:hAnsi="Calibri" w:cs="Calibri"/>
        </w:rPr>
        <w:t>.</w:t>
      </w:r>
    </w:p>
    <w:p w14:paraId="46BE6AA6"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Hill, Heather C., </w:t>
      </w:r>
      <w:proofErr w:type="spellStart"/>
      <w:r>
        <w:rPr>
          <w:rFonts w:ascii="Calibri" w:eastAsia="Calibri" w:hAnsi="Calibri" w:cs="Calibri"/>
        </w:rPr>
        <w:t>Charalambos</w:t>
      </w:r>
      <w:proofErr w:type="spellEnd"/>
      <w:r>
        <w:rPr>
          <w:rFonts w:ascii="Calibri" w:eastAsia="Calibri" w:hAnsi="Calibri" w:cs="Calibri"/>
        </w:rPr>
        <w:t xml:space="preserve"> Y. Charalambous, and Mark J. Chin. “Teacher Characteristics and Student Learning in Mathematics: A Comprehensive Assessment.” </w:t>
      </w:r>
      <w:r>
        <w:rPr>
          <w:rFonts w:ascii="Calibri" w:eastAsia="Calibri" w:hAnsi="Calibri" w:cs="Calibri"/>
          <w:i/>
        </w:rPr>
        <w:t>Educational Policy</w:t>
      </w:r>
      <w:r>
        <w:rPr>
          <w:rFonts w:ascii="Calibri" w:eastAsia="Calibri" w:hAnsi="Calibri" w:cs="Calibri"/>
        </w:rPr>
        <w:t xml:space="preserve"> 33, no. 7 (November 2019): 1103–34.</w:t>
      </w:r>
      <w:hyperlink r:id="rId34">
        <w:r>
          <w:rPr>
            <w:rFonts w:ascii="Calibri" w:eastAsia="Calibri" w:hAnsi="Calibri" w:cs="Calibri"/>
          </w:rPr>
          <w:t xml:space="preserve"> </w:t>
        </w:r>
      </w:hyperlink>
      <w:hyperlink r:id="rId35">
        <w:r>
          <w:rPr>
            <w:rFonts w:ascii="Calibri" w:eastAsia="Calibri" w:hAnsi="Calibri" w:cs="Calibri"/>
            <w:color w:val="1155CC"/>
            <w:u w:val="single"/>
          </w:rPr>
          <w:t>https://doi.org/10.1177/0895904818755468</w:t>
        </w:r>
      </w:hyperlink>
      <w:r>
        <w:rPr>
          <w:rFonts w:ascii="Calibri" w:eastAsia="Calibri" w:hAnsi="Calibri" w:cs="Calibri"/>
        </w:rPr>
        <w:t>.</w:t>
      </w:r>
    </w:p>
    <w:p w14:paraId="120E4D3B"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Kulkarni, Tara, Amanda L. Sullivan, and </w:t>
      </w:r>
      <w:proofErr w:type="spellStart"/>
      <w:r>
        <w:rPr>
          <w:rFonts w:ascii="Calibri" w:eastAsia="Calibri" w:hAnsi="Calibri" w:cs="Calibri"/>
        </w:rPr>
        <w:t>Jiwon</w:t>
      </w:r>
      <w:proofErr w:type="spellEnd"/>
      <w:r>
        <w:rPr>
          <w:rFonts w:ascii="Calibri" w:eastAsia="Calibri" w:hAnsi="Calibri" w:cs="Calibri"/>
        </w:rPr>
        <w:t xml:space="preserve"> Kim. “Externalizing Behavior Problems and Low Academic Achievement: Does a Causal Relation Exist?” </w:t>
      </w:r>
      <w:r>
        <w:rPr>
          <w:rFonts w:ascii="Calibri" w:eastAsia="Calibri" w:hAnsi="Calibri" w:cs="Calibri"/>
          <w:i/>
        </w:rPr>
        <w:t>Educational Psychology Review</w:t>
      </w:r>
      <w:r>
        <w:rPr>
          <w:rFonts w:ascii="Calibri" w:eastAsia="Calibri" w:hAnsi="Calibri" w:cs="Calibri"/>
        </w:rPr>
        <w:t xml:space="preserve"> 33, no. 3 (September 2021): 915–36.</w:t>
      </w:r>
      <w:hyperlink r:id="rId36">
        <w:r>
          <w:rPr>
            <w:rFonts w:ascii="Calibri" w:eastAsia="Calibri" w:hAnsi="Calibri" w:cs="Calibri"/>
          </w:rPr>
          <w:t xml:space="preserve"> </w:t>
        </w:r>
      </w:hyperlink>
      <w:hyperlink r:id="rId37">
        <w:r>
          <w:rPr>
            <w:rFonts w:ascii="Calibri" w:eastAsia="Calibri" w:hAnsi="Calibri" w:cs="Calibri"/>
            <w:color w:val="1155CC"/>
            <w:u w:val="single"/>
          </w:rPr>
          <w:t>https://doi.org/10.1007/s10648-020-09582-6</w:t>
        </w:r>
      </w:hyperlink>
      <w:r>
        <w:rPr>
          <w:rFonts w:ascii="Calibri" w:eastAsia="Calibri" w:hAnsi="Calibri" w:cs="Calibri"/>
        </w:rPr>
        <w:t>.</w:t>
      </w:r>
    </w:p>
    <w:p w14:paraId="49B58BA0" w14:textId="77777777" w:rsidR="00412029" w:rsidRDefault="00000000">
      <w:pPr>
        <w:spacing w:line="480" w:lineRule="auto"/>
        <w:ind w:left="720" w:hanging="720"/>
        <w:rPr>
          <w:rFonts w:ascii="Calibri" w:eastAsia="Calibri" w:hAnsi="Calibri" w:cs="Calibri"/>
        </w:rPr>
      </w:pPr>
      <w:proofErr w:type="spellStart"/>
      <w:r>
        <w:rPr>
          <w:rFonts w:ascii="Calibri" w:eastAsia="Calibri" w:hAnsi="Calibri" w:cs="Calibri"/>
        </w:rPr>
        <w:lastRenderedPageBreak/>
        <w:t>Lavy</w:t>
      </w:r>
      <w:proofErr w:type="spellEnd"/>
      <w:r>
        <w:rPr>
          <w:rFonts w:ascii="Calibri" w:eastAsia="Calibri" w:hAnsi="Calibri" w:cs="Calibri"/>
        </w:rPr>
        <w:t>, Victor. “Do Gender Stereotypes Reduce Girls’ Human Capital Outcomes? Evidence from a Natural Experiment.” Cambridge, MA: National Bureau of Economic Research, August 2004.</w:t>
      </w:r>
      <w:hyperlink r:id="rId38">
        <w:r>
          <w:rPr>
            <w:rFonts w:ascii="Calibri" w:eastAsia="Calibri" w:hAnsi="Calibri" w:cs="Calibri"/>
          </w:rPr>
          <w:t xml:space="preserve"> </w:t>
        </w:r>
      </w:hyperlink>
      <w:hyperlink r:id="rId39">
        <w:r>
          <w:rPr>
            <w:rFonts w:ascii="Calibri" w:eastAsia="Calibri" w:hAnsi="Calibri" w:cs="Calibri"/>
            <w:color w:val="1155CC"/>
            <w:u w:val="single"/>
          </w:rPr>
          <w:t>https://doi.org/10.3386/w10678</w:t>
        </w:r>
      </w:hyperlink>
      <w:r>
        <w:rPr>
          <w:rFonts w:ascii="Calibri" w:eastAsia="Calibri" w:hAnsi="Calibri" w:cs="Calibri"/>
        </w:rPr>
        <w:t>.</w:t>
      </w:r>
    </w:p>
    <w:p w14:paraId="54BA65FF"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Lei, Hao, </w:t>
      </w:r>
      <w:proofErr w:type="spellStart"/>
      <w:r>
        <w:rPr>
          <w:rFonts w:ascii="Calibri" w:eastAsia="Calibri" w:hAnsi="Calibri" w:cs="Calibri"/>
        </w:rPr>
        <w:t>Xijing</w:t>
      </w:r>
      <w:proofErr w:type="spellEnd"/>
      <w:r>
        <w:rPr>
          <w:rFonts w:ascii="Calibri" w:eastAsia="Calibri" w:hAnsi="Calibri" w:cs="Calibri"/>
        </w:rPr>
        <w:t xml:space="preserve"> Wang, Ming </w:t>
      </w:r>
      <w:proofErr w:type="spellStart"/>
      <w:r>
        <w:rPr>
          <w:rFonts w:ascii="Calibri" w:eastAsia="Calibri" w:hAnsi="Calibri" w:cs="Calibri"/>
        </w:rPr>
        <w:t>Ming</w:t>
      </w:r>
      <w:proofErr w:type="spellEnd"/>
      <w:r>
        <w:rPr>
          <w:rFonts w:ascii="Calibri" w:eastAsia="Calibri" w:hAnsi="Calibri" w:cs="Calibri"/>
        </w:rPr>
        <w:t xml:space="preserve"> Chiu, </w:t>
      </w:r>
      <w:proofErr w:type="spellStart"/>
      <w:r>
        <w:rPr>
          <w:rFonts w:ascii="Calibri" w:eastAsia="Calibri" w:hAnsi="Calibri" w:cs="Calibri"/>
        </w:rPr>
        <w:t>Mingfeng</w:t>
      </w:r>
      <w:proofErr w:type="spellEnd"/>
      <w:r>
        <w:rPr>
          <w:rFonts w:ascii="Calibri" w:eastAsia="Calibri" w:hAnsi="Calibri" w:cs="Calibri"/>
        </w:rPr>
        <w:t xml:space="preserve"> Du, and </w:t>
      </w:r>
      <w:proofErr w:type="spellStart"/>
      <w:r>
        <w:rPr>
          <w:rFonts w:ascii="Calibri" w:eastAsia="Calibri" w:hAnsi="Calibri" w:cs="Calibri"/>
        </w:rPr>
        <w:t>Tongwei</w:t>
      </w:r>
      <w:proofErr w:type="spellEnd"/>
      <w:r>
        <w:rPr>
          <w:rFonts w:ascii="Calibri" w:eastAsia="Calibri" w:hAnsi="Calibri" w:cs="Calibri"/>
        </w:rPr>
        <w:t xml:space="preserve"> </w:t>
      </w:r>
      <w:proofErr w:type="spellStart"/>
      <w:r>
        <w:rPr>
          <w:rFonts w:ascii="Calibri" w:eastAsia="Calibri" w:hAnsi="Calibri" w:cs="Calibri"/>
        </w:rPr>
        <w:t>Xie</w:t>
      </w:r>
      <w:proofErr w:type="spellEnd"/>
      <w:r>
        <w:rPr>
          <w:rFonts w:ascii="Calibri" w:eastAsia="Calibri" w:hAnsi="Calibri" w:cs="Calibri"/>
        </w:rPr>
        <w:t xml:space="preserve">. “Teacher-Student Relationship and Academic Achievement in China: Evidence from a Three-Level Meta-Analysis.” </w:t>
      </w:r>
      <w:r>
        <w:rPr>
          <w:rFonts w:ascii="Calibri" w:eastAsia="Calibri" w:hAnsi="Calibri" w:cs="Calibri"/>
          <w:i/>
        </w:rPr>
        <w:t>School Psychology International</w:t>
      </w:r>
      <w:r>
        <w:rPr>
          <w:rFonts w:ascii="Calibri" w:eastAsia="Calibri" w:hAnsi="Calibri" w:cs="Calibri"/>
        </w:rPr>
        <w:t xml:space="preserve"> 44, no. 1 (February 2023): 68–101.</w:t>
      </w:r>
      <w:hyperlink r:id="rId40">
        <w:r>
          <w:rPr>
            <w:rFonts w:ascii="Calibri" w:eastAsia="Calibri" w:hAnsi="Calibri" w:cs="Calibri"/>
          </w:rPr>
          <w:t xml:space="preserve"> </w:t>
        </w:r>
      </w:hyperlink>
      <w:hyperlink r:id="rId41">
        <w:r>
          <w:rPr>
            <w:rFonts w:ascii="Calibri" w:eastAsia="Calibri" w:hAnsi="Calibri" w:cs="Calibri"/>
            <w:color w:val="1155CC"/>
            <w:u w:val="single"/>
          </w:rPr>
          <w:t>https://doi.org/10.1177/01430343221122453</w:t>
        </w:r>
      </w:hyperlink>
      <w:r>
        <w:rPr>
          <w:rFonts w:ascii="Calibri" w:eastAsia="Calibri" w:hAnsi="Calibri" w:cs="Calibri"/>
        </w:rPr>
        <w:t>.</w:t>
      </w:r>
    </w:p>
    <w:p w14:paraId="0DE7BE8F"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Lim, </w:t>
      </w:r>
      <w:proofErr w:type="spellStart"/>
      <w:r>
        <w:rPr>
          <w:rFonts w:ascii="Calibri" w:eastAsia="Calibri" w:hAnsi="Calibri" w:cs="Calibri"/>
        </w:rPr>
        <w:t>Jaegeum</w:t>
      </w:r>
      <w:proofErr w:type="spellEnd"/>
      <w:r>
        <w:rPr>
          <w:rFonts w:ascii="Calibri" w:eastAsia="Calibri" w:hAnsi="Calibri" w:cs="Calibri"/>
        </w:rPr>
        <w:t>, and Jonathan Meer. “The Impact of Teacher-Student Gender Matches: Random Assignment Evidence from South Korea.” Cambridge, MA: National Bureau of Economic Research, July 2015.</w:t>
      </w:r>
      <w:hyperlink r:id="rId42">
        <w:r>
          <w:rPr>
            <w:rFonts w:ascii="Calibri" w:eastAsia="Calibri" w:hAnsi="Calibri" w:cs="Calibri"/>
          </w:rPr>
          <w:t xml:space="preserve"> </w:t>
        </w:r>
      </w:hyperlink>
      <w:hyperlink r:id="rId43">
        <w:r>
          <w:rPr>
            <w:rFonts w:ascii="Calibri" w:eastAsia="Calibri" w:hAnsi="Calibri" w:cs="Calibri"/>
            <w:color w:val="1155CC"/>
            <w:u w:val="single"/>
          </w:rPr>
          <w:t>https://doi.org/10.3386/w21407</w:t>
        </w:r>
      </w:hyperlink>
      <w:r>
        <w:rPr>
          <w:rFonts w:ascii="Calibri" w:eastAsia="Calibri" w:hAnsi="Calibri" w:cs="Calibri"/>
        </w:rPr>
        <w:t>.</w:t>
      </w:r>
    </w:p>
    <w:p w14:paraId="0E861C0A"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Lockwood, Penelope, Tara C. Marshall, and Pamela Sadler. “Promoting Success or Preventing Failure: Cultural Differences in Motivation by Positive and Negative Role Models.” </w:t>
      </w:r>
      <w:r>
        <w:rPr>
          <w:rFonts w:ascii="Calibri" w:eastAsia="Calibri" w:hAnsi="Calibri" w:cs="Calibri"/>
          <w:i/>
        </w:rPr>
        <w:t>Personality and Social Psychology Bulletin</w:t>
      </w:r>
      <w:r>
        <w:rPr>
          <w:rFonts w:ascii="Calibri" w:eastAsia="Calibri" w:hAnsi="Calibri" w:cs="Calibri"/>
        </w:rPr>
        <w:t xml:space="preserve"> 31, no. 3 (March 2005): 379–92.</w:t>
      </w:r>
      <w:hyperlink r:id="rId44">
        <w:r>
          <w:rPr>
            <w:rFonts w:ascii="Calibri" w:eastAsia="Calibri" w:hAnsi="Calibri" w:cs="Calibri"/>
          </w:rPr>
          <w:t xml:space="preserve"> </w:t>
        </w:r>
      </w:hyperlink>
      <w:hyperlink r:id="rId45">
        <w:r>
          <w:rPr>
            <w:rFonts w:ascii="Calibri" w:eastAsia="Calibri" w:hAnsi="Calibri" w:cs="Calibri"/>
            <w:color w:val="1155CC"/>
            <w:u w:val="single"/>
          </w:rPr>
          <w:t>https://doi.org/10.1177/0146167204271598</w:t>
        </w:r>
      </w:hyperlink>
      <w:r>
        <w:rPr>
          <w:rFonts w:ascii="Calibri" w:eastAsia="Calibri" w:hAnsi="Calibri" w:cs="Calibri"/>
        </w:rPr>
        <w:t>.</w:t>
      </w:r>
    </w:p>
    <w:p w14:paraId="49EE65ED"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McIntyre, Rusty B, Charles G Lord, Dana M </w:t>
      </w:r>
      <w:proofErr w:type="spellStart"/>
      <w:r>
        <w:rPr>
          <w:rFonts w:ascii="Calibri" w:eastAsia="Calibri" w:hAnsi="Calibri" w:cs="Calibri"/>
        </w:rPr>
        <w:t>Gresky</w:t>
      </w:r>
      <w:proofErr w:type="spellEnd"/>
      <w:r>
        <w:rPr>
          <w:rFonts w:ascii="Calibri" w:eastAsia="Calibri" w:hAnsi="Calibri" w:cs="Calibri"/>
        </w:rPr>
        <w:t>, Laura L Ten Eyck, G D Jay Frye, and Charles F Bond. “A SOCIAL IMPACT TREND IN THE EFFECTS OF ROLE MODELS ON ALLEVIATING WOMEN’S MATHEMATICS STEREOTYPE THREAT” 10, no. 9 (n.d.).</w:t>
      </w:r>
    </w:p>
    <w:p w14:paraId="59C91B13" w14:textId="77777777" w:rsidR="00412029" w:rsidRDefault="00000000">
      <w:pPr>
        <w:spacing w:line="480" w:lineRule="auto"/>
        <w:ind w:left="720" w:hanging="720"/>
        <w:rPr>
          <w:rFonts w:ascii="Calibri" w:eastAsia="Calibri" w:hAnsi="Calibri" w:cs="Calibri"/>
        </w:rPr>
      </w:pPr>
      <w:proofErr w:type="spellStart"/>
      <w:r>
        <w:rPr>
          <w:rFonts w:ascii="Calibri" w:eastAsia="Calibri" w:hAnsi="Calibri" w:cs="Calibri"/>
        </w:rPr>
        <w:t>Morgenroth</w:t>
      </w:r>
      <w:proofErr w:type="spellEnd"/>
      <w:r>
        <w:rPr>
          <w:rFonts w:ascii="Calibri" w:eastAsia="Calibri" w:hAnsi="Calibri" w:cs="Calibri"/>
        </w:rPr>
        <w:t xml:space="preserve">, </w:t>
      </w:r>
      <w:proofErr w:type="spellStart"/>
      <w:r>
        <w:rPr>
          <w:rFonts w:ascii="Calibri" w:eastAsia="Calibri" w:hAnsi="Calibri" w:cs="Calibri"/>
        </w:rPr>
        <w:t>Thekla</w:t>
      </w:r>
      <w:proofErr w:type="spellEnd"/>
      <w:r>
        <w:rPr>
          <w:rFonts w:ascii="Calibri" w:eastAsia="Calibri" w:hAnsi="Calibri" w:cs="Calibri"/>
        </w:rPr>
        <w:t xml:space="preserve">, Michelle K. Ryan, and Kim Peters. “The Motivational Theory of Role Modeling: How Role Models Influence Role Aspirants’ Goals.” </w:t>
      </w:r>
      <w:r>
        <w:rPr>
          <w:rFonts w:ascii="Calibri" w:eastAsia="Calibri" w:hAnsi="Calibri" w:cs="Calibri"/>
          <w:i/>
        </w:rPr>
        <w:t>Review of General Psychology</w:t>
      </w:r>
      <w:r>
        <w:rPr>
          <w:rFonts w:ascii="Calibri" w:eastAsia="Calibri" w:hAnsi="Calibri" w:cs="Calibri"/>
        </w:rPr>
        <w:t xml:space="preserve"> 19, no. 4 (December 2015): 465–83.</w:t>
      </w:r>
      <w:hyperlink r:id="rId46">
        <w:r>
          <w:rPr>
            <w:rFonts w:ascii="Calibri" w:eastAsia="Calibri" w:hAnsi="Calibri" w:cs="Calibri"/>
          </w:rPr>
          <w:t xml:space="preserve"> </w:t>
        </w:r>
      </w:hyperlink>
      <w:hyperlink r:id="rId47">
        <w:r>
          <w:rPr>
            <w:rFonts w:ascii="Calibri" w:eastAsia="Calibri" w:hAnsi="Calibri" w:cs="Calibri"/>
            <w:color w:val="1155CC"/>
            <w:u w:val="single"/>
          </w:rPr>
          <w:t>https://doi.org/10.1037/gpr0000059</w:t>
        </w:r>
      </w:hyperlink>
      <w:r>
        <w:rPr>
          <w:rFonts w:ascii="Calibri" w:eastAsia="Calibri" w:hAnsi="Calibri" w:cs="Calibri"/>
        </w:rPr>
        <w:t>.</w:t>
      </w:r>
    </w:p>
    <w:p w14:paraId="132089E9"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Paredes, Valentina. “A Teacher like </w:t>
      </w:r>
      <w:proofErr w:type="gramStart"/>
      <w:r>
        <w:rPr>
          <w:rFonts w:ascii="Calibri" w:eastAsia="Calibri" w:hAnsi="Calibri" w:cs="Calibri"/>
        </w:rPr>
        <w:t>Me</w:t>
      </w:r>
      <w:proofErr w:type="gramEnd"/>
      <w:r>
        <w:rPr>
          <w:rFonts w:ascii="Calibri" w:eastAsia="Calibri" w:hAnsi="Calibri" w:cs="Calibri"/>
        </w:rPr>
        <w:t xml:space="preserve"> or a Student like Me? Role Model versus Teacher Bias Effect.” </w:t>
      </w:r>
      <w:r>
        <w:rPr>
          <w:rFonts w:ascii="Calibri" w:eastAsia="Calibri" w:hAnsi="Calibri" w:cs="Calibri"/>
          <w:i/>
        </w:rPr>
        <w:t>Economics of Education Review</w:t>
      </w:r>
      <w:r>
        <w:rPr>
          <w:rFonts w:ascii="Calibri" w:eastAsia="Calibri" w:hAnsi="Calibri" w:cs="Calibri"/>
        </w:rPr>
        <w:t xml:space="preserve"> 39 (April 2014): 38–49.</w:t>
      </w:r>
      <w:hyperlink r:id="rId48">
        <w:r>
          <w:rPr>
            <w:rFonts w:ascii="Calibri" w:eastAsia="Calibri" w:hAnsi="Calibri" w:cs="Calibri"/>
          </w:rPr>
          <w:t xml:space="preserve"> </w:t>
        </w:r>
      </w:hyperlink>
      <w:hyperlink r:id="rId49">
        <w:r>
          <w:rPr>
            <w:rFonts w:ascii="Calibri" w:eastAsia="Calibri" w:hAnsi="Calibri" w:cs="Calibri"/>
            <w:color w:val="1155CC"/>
            <w:u w:val="single"/>
          </w:rPr>
          <w:t>https://doi.org/10.1016/j.econedurev.2013.12.001</w:t>
        </w:r>
      </w:hyperlink>
      <w:r>
        <w:rPr>
          <w:rFonts w:ascii="Calibri" w:eastAsia="Calibri" w:hAnsi="Calibri" w:cs="Calibri"/>
        </w:rPr>
        <w:t>.</w:t>
      </w:r>
    </w:p>
    <w:p w14:paraId="62577999" w14:textId="77777777" w:rsidR="00412029" w:rsidRDefault="00000000">
      <w:pPr>
        <w:spacing w:line="480" w:lineRule="auto"/>
        <w:ind w:left="720" w:hanging="720"/>
        <w:rPr>
          <w:rFonts w:ascii="Calibri" w:eastAsia="Calibri" w:hAnsi="Calibri" w:cs="Calibri"/>
        </w:rPr>
      </w:pPr>
      <w:r>
        <w:rPr>
          <w:rFonts w:ascii="Calibri" w:eastAsia="Calibri" w:hAnsi="Calibri" w:cs="Calibri"/>
        </w:rPr>
        <w:t>———. “Mixed but Not Scrambled Gender Gaps in Single-Sex Classrooms,” n.d.</w:t>
      </w:r>
    </w:p>
    <w:p w14:paraId="50E0C723" w14:textId="77777777" w:rsidR="00412029" w:rsidRDefault="00000000">
      <w:pPr>
        <w:spacing w:line="480" w:lineRule="auto"/>
        <w:ind w:left="720" w:hanging="720"/>
        <w:rPr>
          <w:rFonts w:ascii="Calibri" w:eastAsia="Calibri" w:hAnsi="Calibri" w:cs="Calibri"/>
        </w:rPr>
      </w:pPr>
      <w:proofErr w:type="spellStart"/>
      <w:r>
        <w:rPr>
          <w:rFonts w:ascii="Calibri" w:eastAsia="Calibri" w:hAnsi="Calibri" w:cs="Calibri"/>
        </w:rPr>
        <w:lastRenderedPageBreak/>
        <w:t>Rezai-Rashti</w:t>
      </w:r>
      <w:proofErr w:type="spellEnd"/>
      <w:r>
        <w:rPr>
          <w:rFonts w:ascii="Calibri" w:eastAsia="Calibri" w:hAnsi="Calibri" w:cs="Calibri"/>
        </w:rPr>
        <w:t xml:space="preserve">, </w:t>
      </w:r>
      <w:proofErr w:type="spellStart"/>
      <w:r>
        <w:rPr>
          <w:rFonts w:ascii="Calibri" w:eastAsia="Calibri" w:hAnsi="Calibri" w:cs="Calibri"/>
        </w:rPr>
        <w:t>Goli</w:t>
      </w:r>
      <w:proofErr w:type="spellEnd"/>
      <w:r>
        <w:rPr>
          <w:rFonts w:ascii="Calibri" w:eastAsia="Calibri" w:hAnsi="Calibri" w:cs="Calibri"/>
        </w:rPr>
        <w:t xml:space="preserve"> M., and Wayne J. Martino. “Black Male Teachers as Role Models: Resisting the Homogenizing Impulse of Gender and Racial Affiliation.” </w:t>
      </w:r>
      <w:r>
        <w:rPr>
          <w:rFonts w:ascii="Calibri" w:eastAsia="Calibri" w:hAnsi="Calibri" w:cs="Calibri"/>
          <w:i/>
        </w:rPr>
        <w:t>American Educational Research Journal</w:t>
      </w:r>
      <w:r>
        <w:rPr>
          <w:rFonts w:ascii="Calibri" w:eastAsia="Calibri" w:hAnsi="Calibri" w:cs="Calibri"/>
        </w:rPr>
        <w:t xml:space="preserve"> 47, no. 1 (March 2010): 37–64.</w:t>
      </w:r>
      <w:hyperlink r:id="rId50">
        <w:r>
          <w:rPr>
            <w:rFonts w:ascii="Calibri" w:eastAsia="Calibri" w:hAnsi="Calibri" w:cs="Calibri"/>
          </w:rPr>
          <w:t xml:space="preserve"> </w:t>
        </w:r>
      </w:hyperlink>
      <w:hyperlink r:id="rId51">
        <w:r>
          <w:rPr>
            <w:rFonts w:ascii="Calibri" w:eastAsia="Calibri" w:hAnsi="Calibri" w:cs="Calibri"/>
            <w:color w:val="1155CC"/>
            <w:u w:val="single"/>
          </w:rPr>
          <w:t>https://doi.org/10.3102/0002831209351563</w:t>
        </w:r>
      </w:hyperlink>
      <w:r>
        <w:rPr>
          <w:rFonts w:ascii="Calibri" w:eastAsia="Calibri" w:hAnsi="Calibri" w:cs="Calibri"/>
        </w:rPr>
        <w:t>.</w:t>
      </w:r>
    </w:p>
    <w:p w14:paraId="5A445A69"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Rockoff, Jonah E. “The Impact of Individual Teachers on Student Achievement: Evidence from Panel Data.” </w:t>
      </w:r>
      <w:r>
        <w:rPr>
          <w:rFonts w:ascii="Calibri" w:eastAsia="Calibri" w:hAnsi="Calibri" w:cs="Calibri"/>
          <w:i/>
        </w:rPr>
        <w:t>American Economic Review</w:t>
      </w:r>
      <w:r>
        <w:rPr>
          <w:rFonts w:ascii="Calibri" w:eastAsia="Calibri" w:hAnsi="Calibri" w:cs="Calibri"/>
        </w:rPr>
        <w:t xml:space="preserve"> 94, no. 2 (April 1, 2004): 247–52.</w:t>
      </w:r>
      <w:hyperlink r:id="rId52">
        <w:r>
          <w:rPr>
            <w:rFonts w:ascii="Calibri" w:eastAsia="Calibri" w:hAnsi="Calibri" w:cs="Calibri"/>
          </w:rPr>
          <w:t xml:space="preserve"> </w:t>
        </w:r>
      </w:hyperlink>
      <w:hyperlink r:id="rId53">
        <w:r>
          <w:rPr>
            <w:rFonts w:ascii="Calibri" w:eastAsia="Calibri" w:hAnsi="Calibri" w:cs="Calibri"/>
            <w:color w:val="1155CC"/>
            <w:u w:val="single"/>
          </w:rPr>
          <w:t>https://doi.org/10.1257/0002828041302244</w:t>
        </w:r>
      </w:hyperlink>
      <w:r>
        <w:rPr>
          <w:rFonts w:ascii="Calibri" w:eastAsia="Calibri" w:hAnsi="Calibri" w:cs="Calibri"/>
        </w:rPr>
        <w:t>.</w:t>
      </w:r>
    </w:p>
    <w:p w14:paraId="0B4D600A"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Sansone, Dario. “Why Does Teacher Gender Matter?” </w:t>
      </w:r>
      <w:r>
        <w:rPr>
          <w:rFonts w:ascii="Calibri" w:eastAsia="Calibri" w:hAnsi="Calibri" w:cs="Calibri"/>
          <w:i/>
        </w:rPr>
        <w:t>Economics of Education Review</w:t>
      </w:r>
      <w:r>
        <w:rPr>
          <w:rFonts w:ascii="Calibri" w:eastAsia="Calibri" w:hAnsi="Calibri" w:cs="Calibri"/>
        </w:rPr>
        <w:t xml:space="preserve"> 61 (December 2017): 9–18.</w:t>
      </w:r>
      <w:hyperlink r:id="rId54">
        <w:r>
          <w:rPr>
            <w:rFonts w:ascii="Calibri" w:eastAsia="Calibri" w:hAnsi="Calibri" w:cs="Calibri"/>
          </w:rPr>
          <w:t xml:space="preserve"> </w:t>
        </w:r>
      </w:hyperlink>
      <w:hyperlink r:id="rId55">
        <w:r>
          <w:rPr>
            <w:rFonts w:ascii="Calibri" w:eastAsia="Calibri" w:hAnsi="Calibri" w:cs="Calibri"/>
            <w:color w:val="1155CC"/>
            <w:u w:val="single"/>
          </w:rPr>
          <w:t>https://doi.org/10.1016/j.econedurev.2017.09.004</w:t>
        </w:r>
      </w:hyperlink>
      <w:r>
        <w:rPr>
          <w:rFonts w:ascii="Calibri" w:eastAsia="Calibri" w:hAnsi="Calibri" w:cs="Calibri"/>
        </w:rPr>
        <w:t>.</w:t>
      </w:r>
    </w:p>
    <w:p w14:paraId="326A16B5"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Spencer, S.J., Steele, C. M., and Quinn, D.M. Stereotype </w:t>
      </w:r>
      <w:proofErr w:type="gramStart"/>
      <w:r>
        <w:rPr>
          <w:rFonts w:ascii="Calibri" w:eastAsia="Calibri" w:hAnsi="Calibri" w:cs="Calibri"/>
        </w:rPr>
        <w:t>Threat</w:t>
      </w:r>
      <w:proofErr w:type="gramEnd"/>
      <w:r>
        <w:rPr>
          <w:rFonts w:ascii="Calibri" w:eastAsia="Calibri" w:hAnsi="Calibri" w:cs="Calibri"/>
        </w:rPr>
        <w:t xml:space="preserve"> and Women’s Math Performance. Journal of Experimental Social Psychology, 35 (1999), pp. 4-28, </w:t>
      </w:r>
      <w:hyperlink r:id="rId56">
        <w:r>
          <w:rPr>
            <w:rFonts w:ascii="Calibri" w:eastAsia="Calibri" w:hAnsi="Calibri" w:cs="Calibri"/>
            <w:color w:val="1155CC"/>
            <w:u w:val="single"/>
          </w:rPr>
          <w:t xml:space="preserve">10.1006/jesp.1998.1373 </w:t>
        </w:r>
      </w:hyperlink>
    </w:p>
    <w:p w14:paraId="2AF5E4A3"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Steinberg, Matthew P., and Rachel Garrett. “Classroom Composition and Measured Teacher Performance: What Do Teacher Observation Scores Really Measure?” </w:t>
      </w:r>
      <w:r>
        <w:rPr>
          <w:rFonts w:ascii="Calibri" w:eastAsia="Calibri" w:hAnsi="Calibri" w:cs="Calibri"/>
          <w:i/>
        </w:rPr>
        <w:t>Educational Evaluation and Policy Analysis</w:t>
      </w:r>
      <w:r>
        <w:rPr>
          <w:rFonts w:ascii="Calibri" w:eastAsia="Calibri" w:hAnsi="Calibri" w:cs="Calibri"/>
        </w:rPr>
        <w:t xml:space="preserve"> 38, no. 2 (June 2016): 293–317.</w:t>
      </w:r>
      <w:hyperlink r:id="rId57">
        <w:r>
          <w:rPr>
            <w:rFonts w:ascii="Calibri" w:eastAsia="Calibri" w:hAnsi="Calibri" w:cs="Calibri"/>
          </w:rPr>
          <w:t xml:space="preserve"> </w:t>
        </w:r>
      </w:hyperlink>
      <w:hyperlink r:id="rId58">
        <w:r>
          <w:rPr>
            <w:rFonts w:ascii="Calibri" w:eastAsia="Calibri" w:hAnsi="Calibri" w:cs="Calibri"/>
            <w:color w:val="1155CC"/>
            <w:u w:val="single"/>
          </w:rPr>
          <w:t>https://doi.org/10.3102/0162373715616249</w:t>
        </w:r>
      </w:hyperlink>
      <w:r>
        <w:rPr>
          <w:rFonts w:ascii="Calibri" w:eastAsia="Calibri" w:hAnsi="Calibri" w:cs="Calibri"/>
        </w:rPr>
        <w:t>.</w:t>
      </w:r>
    </w:p>
    <w:p w14:paraId="3651149C" w14:textId="77777777" w:rsidR="00412029" w:rsidRDefault="00000000">
      <w:pPr>
        <w:spacing w:line="480" w:lineRule="auto"/>
        <w:ind w:left="720" w:hanging="720"/>
        <w:rPr>
          <w:rFonts w:ascii="Calibri" w:eastAsia="Calibri" w:hAnsi="Calibri" w:cs="Calibri"/>
        </w:rPr>
      </w:pPr>
      <w:proofErr w:type="spellStart"/>
      <w:r>
        <w:rPr>
          <w:rFonts w:ascii="Calibri" w:eastAsia="Calibri" w:hAnsi="Calibri" w:cs="Calibri"/>
        </w:rPr>
        <w:t>Su</w:t>
      </w:r>
      <w:proofErr w:type="spellEnd"/>
      <w:r>
        <w:rPr>
          <w:rFonts w:ascii="Calibri" w:eastAsia="Calibri" w:hAnsi="Calibri" w:cs="Calibri"/>
        </w:rPr>
        <w:t xml:space="preserve">, </w:t>
      </w:r>
      <w:proofErr w:type="spellStart"/>
      <w:r>
        <w:rPr>
          <w:rFonts w:ascii="Calibri" w:eastAsia="Calibri" w:hAnsi="Calibri" w:cs="Calibri"/>
        </w:rPr>
        <w:t>Aoxue</w:t>
      </w:r>
      <w:proofErr w:type="spellEnd"/>
      <w:r>
        <w:rPr>
          <w:rFonts w:ascii="Calibri" w:eastAsia="Calibri" w:hAnsi="Calibri" w:cs="Calibri"/>
        </w:rPr>
        <w:t xml:space="preserve">, </w:t>
      </w:r>
      <w:proofErr w:type="spellStart"/>
      <w:r>
        <w:rPr>
          <w:rFonts w:ascii="Calibri" w:eastAsia="Calibri" w:hAnsi="Calibri" w:cs="Calibri"/>
        </w:rPr>
        <w:t>Shuya</w:t>
      </w:r>
      <w:proofErr w:type="spellEnd"/>
      <w:r>
        <w:rPr>
          <w:rFonts w:ascii="Calibri" w:eastAsia="Calibri" w:hAnsi="Calibri" w:cs="Calibri"/>
        </w:rPr>
        <w:t xml:space="preserve"> Wan, Wei He, and </w:t>
      </w:r>
      <w:proofErr w:type="spellStart"/>
      <w:r>
        <w:rPr>
          <w:rFonts w:ascii="Calibri" w:eastAsia="Calibri" w:hAnsi="Calibri" w:cs="Calibri"/>
        </w:rPr>
        <w:t>Lianchun</w:t>
      </w:r>
      <w:proofErr w:type="spellEnd"/>
      <w:r>
        <w:rPr>
          <w:rFonts w:ascii="Calibri" w:eastAsia="Calibri" w:hAnsi="Calibri" w:cs="Calibri"/>
        </w:rPr>
        <w:t xml:space="preserve"> Dong. “Effect of Intelligence Mindsets on Math Achievement for Chinese Primary School Students: Math Self-Efficacy and Failure Beliefs as Mediators.” </w:t>
      </w:r>
      <w:r>
        <w:rPr>
          <w:rFonts w:ascii="Calibri" w:eastAsia="Calibri" w:hAnsi="Calibri" w:cs="Calibri"/>
          <w:i/>
        </w:rPr>
        <w:t>Frontiers in Psychology</w:t>
      </w:r>
      <w:r>
        <w:rPr>
          <w:rFonts w:ascii="Calibri" w:eastAsia="Calibri" w:hAnsi="Calibri" w:cs="Calibri"/>
        </w:rPr>
        <w:t xml:space="preserve"> 12 (March 26, 2021): 640349.</w:t>
      </w:r>
      <w:hyperlink r:id="rId59">
        <w:r>
          <w:rPr>
            <w:rFonts w:ascii="Calibri" w:eastAsia="Calibri" w:hAnsi="Calibri" w:cs="Calibri"/>
          </w:rPr>
          <w:t xml:space="preserve"> </w:t>
        </w:r>
      </w:hyperlink>
      <w:hyperlink r:id="rId60">
        <w:r>
          <w:rPr>
            <w:rFonts w:ascii="Calibri" w:eastAsia="Calibri" w:hAnsi="Calibri" w:cs="Calibri"/>
            <w:color w:val="1155CC"/>
            <w:u w:val="single"/>
          </w:rPr>
          <w:t>https://doi.org/10.3389/fpsyg.2021.640349</w:t>
        </w:r>
      </w:hyperlink>
      <w:r>
        <w:rPr>
          <w:rFonts w:ascii="Calibri" w:eastAsia="Calibri" w:hAnsi="Calibri" w:cs="Calibri"/>
        </w:rPr>
        <w:t>.</w:t>
      </w:r>
    </w:p>
    <w:p w14:paraId="5F9084E1"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Warren, Hannah. “Using Gender-Analysis Frameworks: Theoretical and Practical Reflections.” </w:t>
      </w:r>
      <w:r>
        <w:rPr>
          <w:rFonts w:ascii="Calibri" w:eastAsia="Calibri" w:hAnsi="Calibri" w:cs="Calibri"/>
          <w:i/>
        </w:rPr>
        <w:t>Gender &amp; Development</w:t>
      </w:r>
      <w:r>
        <w:rPr>
          <w:rFonts w:ascii="Calibri" w:eastAsia="Calibri" w:hAnsi="Calibri" w:cs="Calibri"/>
        </w:rPr>
        <w:t xml:space="preserve"> 15, no. 2 (July 2007): 187–98.</w:t>
      </w:r>
      <w:hyperlink r:id="rId61">
        <w:r>
          <w:rPr>
            <w:rFonts w:ascii="Calibri" w:eastAsia="Calibri" w:hAnsi="Calibri" w:cs="Calibri"/>
          </w:rPr>
          <w:t xml:space="preserve"> </w:t>
        </w:r>
      </w:hyperlink>
      <w:hyperlink r:id="rId62">
        <w:r>
          <w:rPr>
            <w:rFonts w:ascii="Calibri" w:eastAsia="Calibri" w:hAnsi="Calibri" w:cs="Calibri"/>
            <w:color w:val="1155CC"/>
            <w:u w:val="single"/>
          </w:rPr>
          <w:t>https://doi.org/10.1080/13552070701391847</w:t>
        </w:r>
      </w:hyperlink>
      <w:r>
        <w:rPr>
          <w:rFonts w:ascii="Calibri" w:eastAsia="Calibri" w:hAnsi="Calibri" w:cs="Calibri"/>
        </w:rPr>
        <w:t>.</w:t>
      </w:r>
    </w:p>
    <w:p w14:paraId="46468E45" w14:textId="77777777" w:rsidR="00412029" w:rsidRDefault="00000000">
      <w:pPr>
        <w:spacing w:line="480" w:lineRule="auto"/>
        <w:ind w:left="720" w:hanging="720"/>
        <w:rPr>
          <w:rFonts w:ascii="Calibri" w:eastAsia="Calibri" w:hAnsi="Calibri" w:cs="Calibri"/>
        </w:rPr>
      </w:pPr>
      <w:r>
        <w:rPr>
          <w:rFonts w:ascii="Calibri" w:eastAsia="Calibri" w:hAnsi="Calibri" w:cs="Calibri"/>
        </w:rPr>
        <w:t xml:space="preserve">Winters, Marcus A., Robert C. Haight, Thomas T. </w:t>
      </w:r>
      <w:proofErr w:type="spellStart"/>
      <w:r>
        <w:rPr>
          <w:rFonts w:ascii="Calibri" w:eastAsia="Calibri" w:hAnsi="Calibri" w:cs="Calibri"/>
        </w:rPr>
        <w:t>Swaim</w:t>
      </w:r>
      <w:proofErr w:type="spellEnd"/>
      <w:r>
        <w:rPr>
          <w:rFonts w:ascii="Calibri" w:eastAsia="Calibri" w:hAnsi="Calibri" w:cs="Calibri"/>
        </w:rPr>
        <w:t xml:space="preserve">, and Katarzyna A. Pickering. “The Effect of Same-Gender Teacher Assignment on Student Achievement in the Elementary and Secondary Grades: Evidence from Panel Data.” </w:t>
      </w:r>
      <w:r>
        <w:rPr>
          <w:rFonts w:ascii="Calibri" w:eastAsia="Calibri" w:hAnsi="Calibri" w:cs="Calibri"/>
          <w:i/>
        </w:rPr>
        <w:t>Economics of Education Review</w:t>
      </w:r>
      <w:r>
        <w:rPr>
          <w:rFonts w:ascii="Calibri" w:eastAsia="Calibri" w:hAnsi="Calibri" w:cs="Calibri"/>
        </w:rPr>
        <w:t xml:space="preserve"> 34 (June 2013): 69–75.</w:t>
      </w:r>
      <w:hyperlink r:id="rId63">
        <w:r>
          <w:rPr>
            <w:rFonts w:ascii="Calibri" w:eastAsia="Calibri" w:hAnsi="Calibri" w:cs="Calibri"/>
          </w:rPr>
          <w:t xml:space="preserve"> </w:t>
        </w:r>
      </w:hyperlink>
      <w:hyperlink r:id="rId64">
        <w:r>
          <w:rPr>
            <w:rFonts w:ascii="Calibri" w:eastAsia="Calibri" w:hAnsi="Calibri" w:cs="Calibri"/>
            <w:color w:val="1155CC"/>
            <w:u w:val="single"/>
          </w:rPr>
          <w:t>https://doi.org/10.1016/j.econedurev.2013.01.007</w:t>
        </w:r>
      </w:hyperlink>
      <w:r>
        <w:rPr>
          <w:rFonts w:ascii="Calibri" w:eastAsia="Calibri" w:hAnsi="Calibri" w:cs="Calibri"/>
        </w:rPr>
        <w:t>.</w:t>
      </w:r>
    </w:p>
    <w:p w14:paraId="1BCCC170" w14:textId="77777777" w:rsidR="00412029" w:rsidRDefault="00000000">
      <w:pPr>
        <w:spacing w:line="480" w:lineRule="auto"/>
        <w:ind w:left="720" w:hanging="720"/>
        <w:rPr>
          <w:rFonts w:ascii="Calibri" w:eastAsia="Calibri" w:hAnsi="Calibri" w:cs="Calibri"/>
        </w:rPr>
      </w:pPr>
      <w:r>
        <w:rPr>
          <w:rFonts w:ascii="Calibri" w:eastAsia="Calibri" w:hAnsi="Calibri" w:cs="Calibri"/>
        </w:rPr>
        <w:lastRenderedPageBreak/>
        <w:t xml:space="preserve">Xu, Di, and </w:t>
      </w:r>
      <w:proofErr w:type="spellStart"/>
      <w:r>
        <w:rPr>
          <w:rFonts w:ascii="Calibri" w:eastAsia="Calibri" w:hAnsi="Calibri" w:cs="Calibri"/>
        </w:rPr>
        <w:t>Qiujie</w:t>
      </w:r>
      <w:proofErr w:type="spellEnd"/>
      <w:r>
        <w:rPr>
          <w:rFonts w:ascii="Calibri" w:eastAsia="Calibri" w:hAnsi="Calibri" w:cs="Calibri"/>
        </w:rPr>
        <w:t xml:space="preserve"> Li. “Gender Achievement Gaps among Chinese Middle School Students and the Role of Teachers’ Gender.” </w:t>
      </w:r>
      <w:r>
        <w:rPr>
          <w:rFonts w:ascii="Calibri" w:eastAsia="Calibri" w:hAnsi="Calibri" w:cs="Calibri"/>
          <w:i/>
        </w:rPr>
        <w:t>Economics of Education Review</w:t>
      </w:r>
      <w:r>
        <w:rPr>
          <w:rFonts w:ascii="Calibri" w:eastAsia="Calibri" w:hAnsi="Calibri" w:cs="Calibri"/>
        </w:rPr>
        <w:t xml:space="preserve"> 67 (December 2018): 82–93.</w:t>
      </w:r>
      <w:hyperlink r:id="rId65">
        <w:r>
          <w:rPr>
            <w:rFonts w:ascii="Calibri" w:eastAsia="Calibri" w:hAnsi="Calibri" w:cs="Calibri"/>
          </w:rPr>
          <w:t xml:space="preserve"> </w:t>
        </w:r>
      </w:hyperlink>
      <w:hyperlink r:id="rId66">
        <w:r>
          <w:rPr>
            <w:rFonts w:ascii="Calibri" w:eastAsia="Calibri" w:hAnsi="Calibri" w:cs="Calibri"/>
            <w:color w:val="1155CC"/>
            <w:u w:val="single"/>
          </w:rPr>
          <w:t>https://doi.org/10.1016/j.econedurev.2018.10.002</w:t>
        </w:r>
      </w:hyperlink>
      <w:r>
        <w:rPr>
          <w:rFonts w:ascii="Calibri" w:eastAsia="Calibri" w:hAnsi="Calibri" w:cs="Calibri"/>
        </w:rPr>
        <w:t>.</w:t>
      </w:r>
    </w:p>
    <w:p w14:paraId="1925AD66" w14:textId="77777777" w:rsidR="00412029" w:rsidRDefault="00000000">
      <w:pPr>
        <w:spacing w:line="480" w:lineRule="auto"/>
        <w:rPr>
          <w:rFonts w:ascii="Calibri" w:eastAsia="Calibri" w:hAnsi="Calibri" w:cs="Calibri"/>
        </w:rPr>
      </w:pPr>
      <w:r>
        <w:br w:type="page"/>
      </w:r>
    </w:p>
    <w:p w14:paraId="5579CF03" w14:textId="77777777" w:rsidR="00412029" w:rsidRDefault="00000000">
      <w:pPr>
        <w:spacing w:line="480" w:lineRule="auto"/>
        <w:jc w:val="center"/>
        <w:rPr>
          <w:rFonts w:ascii="Calibri" w:eastAsia="Calibri" w:hAnsi="Calibri" w:cs="Calibri"/>
          <w:b/>
        </w:rPr>
      </w:pPr>
      <w:r>
        <w:rPr>
          <w:rFonts w:ascii="Calibri" w:eastAsia="Calibri" w:hAnsi="Calibri" w:cs="Calibri"/>
          <w:b/>
        </w:rPr>
        <w:lastRenderedPageBreak/>
        <w:t>Appendix</w:t>
      </w:r>
    </w:p>
    <w:p w14:paraId="3D077F54" w14:textId="77777777" w:rsidR="00412029" w:rsidRDefault="00000000">
      <w:pPr>
        <w:spacing w:line="240" w:lineRule="auto"/>
        <w:rPr>
          <w:rFonts w:ascii="Calibri" w:eastAsia="Calibri" w:hAnsi="Calibri" w:cs="Calibri"/>
        </w:rPr>
      </w:pPr>
      <w:r>
        <w:rPr>
          <w:rFonts w:ascii="Calibri" w:eastAsia="Calibri" w:hAnsi="Calibri" w:cs="Calibri"/>
          <w:noProof/>
        </w:rPr>
        <w:drawing>
          <wp:inline distT="114300" distB="114300" distL="114300" distR="114300" wp14:anchorId="3A7E5B98" wp14:editId="1C8CB0F6">
            <wp:extent cx="4776788" cy="3406523"/>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7"/>
                    <a:srcRect/>
                    <a:stretch>
                      <a:fillRect/>
                    </a:stretch>
                  </pic:blipFill>
                  <pic:spPr>
                    <a:xfrm>
                      <a:off x="0" y="0"/>
                      <a:ext cx="4776788" cy="3406523"/>
                    </a:xfrm>
                    <a:prstGeom prst="rect">
                      <a:avLst/>
                    </a:prstGeom>
                    <a:ln/>
                  </pic:spPr>
                </pic:pic>
              </a:graphicData>
            </a:graphic>
          </wp:inline>
        </w:drawing>
      </w:r>
    </w:p>
    <w:p w14:paraId="63ACA02A" w14:textId="77777777" w:rsidR="00412029" w:rsidRDefault="00412029">
      <w:pPr>
        <w:spacing w:line="240" w:lineRule="auto"/>
        <w:rPr>
          <w:rFonts w:ascii="Calibri" w:eastAsia="Calibri" w:hAnsi="Calibri" w:cs="Calibri"/>
        </w:rPr>
      </w:pPr>
    </w:p>
    <w:p w14:paraId="7089659D" w14:textId="77777777" w:rsidR="00412029" w:rsidRDefault="00000000">
      <w:pPr>
        <w:spacing w:line="240" w:lineRule="auto"/>
        <w:rPr>
          <w:rFonts w:ascii="Calibri" w:eastAsia="Calibri" w:hAnsi="Calibri" w:cs="Calibri"/>
        </w:rPr>
      </w:pPr>
      <w:r>
        <w:rPr>
          <w:rFonts w:ascii="Calibri" w:eastAsia="Calibri" w:hAnsi="Calibri" w:cs="Calibri"/>
          <w:noProof/>
        </w:rPr>
        <w:drawing>
          <wp:inline distT="114300" distB="114300" distL="114300" distR="114300" wp14:anchorId="5C6D7F91" wp14:editId="6FC3D256">
            <wp:extent cx="4734845" cy="3376613"/>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8"/>
                    <a:srcRect/>
                    <a:stretch>
                      <a:fillRect/>
                    </a:stretch>
                  </pic:blipFill>
                  <pic:spPr>
                    <a:xfrm>
                      <a:off x="0" y="0"/>
                      <a:ext cx="4734845" cy="3376613"/>
                    </a:xfrm>
                    <a:prstGeom prst="rect">
                      <a:avLst/>
                    </a:prstGeom>
                    <a:ln/>
                  </pic:spPr>
                </pic:pic>
              </a:graphicData>
            </a:graphic>
          </wp:inline>
        </w:drawing>
      </w:r>
    </w:p>
    <w:p w14:paraId="620C29A0" w14:textId="77777777" w:rsidR="00412029" w:rsidRDefault="00000000">
      <w:pPr>
        <w:spacing w:line="240" w:lineRule="auto"/>
        <w:rPr>
          <w:rFonts w:ascii="Calibri" w:eastAsia="Calibri" w:hAnsi="Calibri" w:cs="Calibri"/>
        </w:rPr>
      </w:pPr>
      <w:r>
        <w:br w:type="page"/>
      </w:r>
    </w:p>
    <w:p w14:paraId="07A5C70E" w14:textId="77777777" w:rsidR="00412029" w:rsidRDefault="00000000">
      <w:pPr>
        <w:spacing w:line="240" w:lineRule="auto"/>
        <w:rPr>
          <w:rFonts w:ascii="Calibri" w:eastAsia="Calibri" w:hAnsi="Calibri" w:cs="Calibri"/>
        </w:rPr>
      </w:pPr>
      <w:r>
        <w:rPr>
          <w:rFonts w:ascii="Calibri" w:eastAsia="Calibri" w:hAnsi="Calibri" w:cs="Calibri"/>
          <w:noProof/>
        </w:rPr>
        <w:lastRenderedPageBreak/>
        <w:drawing>
          <wp:inline distT="114300" distB="114300" distL="114300" distR="114300" wp14:anchorId="46692654" wp14:editId="4AF02C5F">
            <wp:extent cx="5943600" cy="42418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9"/>
                    <a:srcRect/>
                    <a:stretch>
                      <a:fillRect/>
                    </a:stretch>
                  </pic:blipFill>
                  <pic:spPr>
                    <a:xfrm>
                      <a:off x="0" y="0"/>
                      <a:ext cx="5943600" cy="4241800"/>
                    </a:xfrm>
                    <a:prstGeom prst="rect">
                      <a:avLst/>
                    </a:prstGeom>
                    <a:ln/>
                  </pic:spPr>
                </pic:pic>
              </a:graphicData>
            </a:graphic>
          </wp:inline>
        </w:drawing>
      </w:r>
      <w:r>
        <w:br w:type="page"/>
      </w:r>
    </w:p>
    <w:tbl>
      <w:tblPr>
        <w:tblStyle w:val="TableGrid"/>
        <w:tblW w:w="0" w:type="auto"/>
        <w:tblLook w:val="04A0" w:firstRow="1" w:lastRow="0" w:firstColumn="1" w:lastColumn="0" w:noHBand="0" w:noVBand="1"/>
        <w:tblPrChange w:id="250" w:author="Julie Alonzo" w:date="2023-04-09T10:47:00Z">
          <w:tblPr>
            <w:tblStyle w:val="TableGrid"/>
            <w:tblW w:w="0" w:type="auto"/>
            <w:tblLook w:val="04A0" w:firstRow="1" w:lastRow="0" w:firstColumn="1" w:lastColumn="0" w:noHBand="0" w:noVBand="1"/>
          </w:tblPr>
        </w:tblPrChange>
      </w:tblPr>
      <w:tblGrid>
        <w:gridCol w:w="3116"/>
        <w:gridCol w:w="3117"/>
        <w:gridCol w:w="3117"/>
        <w:tblGridChange w:id="251">
          <w:tblGrid>
            <w:gridCol w:w="5"/>
            <w:gridCol w:w="3111"/>
            <w:gridCol w:w="3117"/>
            <w:gridCol w:w="3117"/>
            <w:gridCol w:w="5"/>
          </w:tblGrid>
        </w:tblGridChange>
      </w:tblGrid>
      <w:tr w:rsidR="007C39D5" w14:paraId="7F25182F" w14:textId="77777777" w:rsidTr="00870FEF">
        <w:trPr>
          <w:ins w:id="252" w:author="Julie Alonzo" w:date="2023-04-09T10:42:00Z"/>
          <w:trPrChange w:id="253" w:author="Julie Alonzo" w:date="2023-04-09T10:47:00Z">
            <w:trPr>
              <w:gridBefore w:val="1"/>
            </w:trPr>
          </w:trPrChange>
        </w:trPr>
        <w:tc>
          <w:tcPr>
            <w:tcW w:w="9350" w:type="dxa"/>
            <w:gridSpan w:val="3"/>
            <w:tcBorders>
              <w:top w:val="nil"/>
              <w:left w:val="nil"/>
              <w:bottom w:val="single" w:sz="4" w:space="0" w:color="auto"/>
              <w:right w:val="nil"/>
            </w:tcBorders>
            <w:tcPrChange w:id="254" w:author="Julie Alonzo" w:date="2023-04-09T10:47:00Z">
              <w:tcPr>
                <w:tcW w:w="9350" w:type="dxa"/>
                <w:gridSpan w:val="4"/>
              </w:tcPr>
            </w:tcPrChange>
          </w:tcPr>
          <w:p w14:paraId="25EAC9B5" w14:textId="77777777" w:rsidR="007C39D5" w:rsidRPr="007C39D5" w:rsidRDefault="007C39D5" w:rsidP="007C39D5">
            <w:pPr>
              <w:spacing w:before="120" w:after="120"/>
              <w:rPr>
                <w:ins w:id="255" w:author="Julie Alonzo" w:date="2023-04-09T10:42:00Z"/>
                <w:rFonts w:ascii="Calibri" w:eastAsia="Calibri" w:hAnsi="Calibri" w:cs="Calibri"/>
                <w:b/>
                <w:bCs/>
                <w:rPrChange w:id="256" w:author="Julie Alonzo" w:date="2023-04-09T10:43:00Z">
                  <w:rPr>
                    <w:ins w:id="257" w:author="Julie Alonzo" w:date="2023-04-09T10:42:00Z"/>
                    <w:rFonts w:ascii="Calibri" w:eastAsia="Calibri" w:hAnsi="Calibri" w:cs="Calibri"/>
                  </w:rPr>
                </w:rPrChange>
              </w:rPr>
              <w:pPrChange w:id="258" w:author="Julie Alonzo" w:date="2023-04-09T10:42:00Z">
                <w:pPr/>
              </w:pPrChange>
            </w:pPr>
            <w:commentRangeStart w:id="259"/>
            <w:ins w:id="260" w:author="Julie Alonzo" w:date="2023-04-09T10:42:00Z">
              <w:r w:rsidRPr="007C39D5">
                <w:rPr>
                  <w:rFonts w:ascii="Calibri" w:eastAsia="Calibri" w:hAnsi="Calibri" w:cs="Calibri"/>
                  <w:b/>
                  <w:bCs/>
                  <w:rPrChange w:id="261" w:author="Julie Alonzo" w:date="2023-04-09T10:43:00Z">
                    <w:rPr>
                      <w:rFonts w:ascii="Calibri" w:eastAsia="Calibri" w:hAnsi="Calibri" w:cs="Calibri"/>
                    </w:rPr>
                  </w:rPrChange>
                </w:rPr>
                <w:lastRenderedPageBreak/>
                <w:t>Table 1</w:t>
              </w:r>
            </w:ins>
            <w:commentRangeEnd w:id="259"/>
            <w:ins w:id="262" w:author="Julie Alonzo" w:date="2023-04-09T10:51:00Z">
              <w:r w:rsidR="00870FEF">
                <w:rPr>
                  <w:rStyle w:val="CommentReference"/>
                </w:rPr>
                <w:commentReference w:id="259"/>
              </w:r>
            </w:ins>
          </w:p>
          <w:p w14:paraId="23F4BDE1" w14:textId="2E864063" w:rsidR="007C39D5" w:rsidRPr="007C39D5" w:rsidRDefault="007C39D5" w:rsidP="007C39D5">
            <w:pPr>
              <w:spacing w:before="120" w:after="120"/>
              <w:rPr>
                <w:ins w:id="263" w:author="Julie Alonzo" w:date="2023-04-09T10:42:00Z"/>
                <w:rFonts w:ascii="Calibri" w:eastAsia="Calibri" w:hAnsi="Calibri" w:cs="Calibri"/>
                <w:i/>
                <w:iCs/>
                <w:rPrChange w:id="264" w:author="Julie Alonzo" w:date="2023-04-09T10:43:00Z">
                  <w:rPr>
                    <w:ins w:id="265" w:author="Julie Alonzo" w:date="2023-04-09T10:42:00Z"/>
                    <w:rFonts w:ascii="Calibri" w:eastAsia="Calibri" w:hAnsi="Calibri" w:cs="Calibri"/>
                  </w:rPr>
                </w:rPrChange>
              </w:rPr>
              <w:pPrChange w:id="266" w:author="Julie Alonzo" w:date="2023-04-09T10:42:00Z">
                <w:pPr/>
              </w:pPrChange>
            </w:pPr>
            <w:ins w:id="267" w:author="Julie Alonzo" w:date="2023-04-09T10:42:00Z">
              <w:r w:rsidRPr="007C39D5">
                <w:rPr>
                  <w:rFonts w:ascii="Calibri" w:eastAsia="Calibri" w:hAnsi="Calibri" w:cs="Calibri"/>
                  <w:i/>
                  <w:iCs/>
                  <w:rPrChange w:id="268" w:author="Julie Alonzo" w:date="2023-04-09T10:43:00Z">
                    <w:rPr>
                      <w:rFonts w:ascii="Calibri" w:eastAsia="Calibri" w:hAnsi="Calibri" w:cs="Calibri"/>
                    </w:rPr>
                  </w:rPrChange>
                </w:rPr>
                <w:t>Analytic Sample Summary Statistics</w:t>
              </w:r>
            </w:ins>
          </w:p>
        </w:tc>
      </w:tr>
      <w:tr w:rsidR="007C39D5" w14:paraId="70AEF10C" w14:textId="77777777" w:rsidTr="00870FEF">
        <w:trPr>
          <w:ins w:id="269" w:author="Julie Alonzo" w:date="2023-04-09T10:42:00Z"/>
          <w:trPrChange w:id="270" w:author="Julie Alonzo" w:date="2023-04-09T10:48:00Z">
            <w:trPr>
              <w:gridAfter w:val="0"/>
            </w:trPr>
          </w:trPrChange>
        </w:trPr>
        <w:tc>
          <w:tcPr>
            <w:tcW w:w="9350" w:type="dxa"/>
            <w:gridSpan w:val="3"/>
            <w:tcBorders>
              <w:left w:val="nil"/>
              <w:bottom w:val="single" w:sz="4" w:space="0" w:color="auto"/>
              <w:right w:val="nil"/>
            </w:tcBorders>
            <w:tcPrChange w:id="271" w:author="Julie Alonzo" w:date="2023-04-09T10:48:00Z">
              <w:tcPr>
                <w:tcW w:w="9350" w:type="dxa"/>
                <w:gridSpan w:val="4"/>
              </w:tcPr>
            </w:tcPrChange>
          </w:tcPr>
          <w:p w14:paraId="35D6134B" w14:textId="0DC54A52" w:rsidR="007C39D5" w:rsidRDefault="007C39D5" w:rsidP="00870FEF">
            <w:pPr>
              <w:spacing w:before="120" w:after="120"/>
              <w:rPr>
                <w:ins w:id="272" w:author="Julie Alonzo" w:date="2023-04-09T10:42:00Z"/>
                <w:rFonts w:ascii="Calibri" w:eastAsia="Calibri" w:hAnsi="Calibri" w:cs="Calibri"/>
              </w:rPr>
              <w:pPrChange w:id="273" w:author="Julie Alonzo" w:date="2023-04-09T10:47:00Z">
                <w:pPr/>
              </w:pPrChange>
            </w:pPr>
            <w:ins w:id="274" w:author="Julie Alonzo" w:date="2023-04-09T10:43:00Z">
              <w:r>
                <w:rPr>
                  <w:rFonts w:ascii="Calibri" w:eastAsia="Calibri" w:hAnsi="Calibri" w:cs="Calibri"/>
                </w:rPr>
                <w:t>Panel A. Chinese Sample</w:t>
              </w:r>
            </w:ins>
          </w:p>
        </w:tc>
      </w:tr>
      <w:tr w:rsidR="007C39D5" w14:paraId="63DA4D74" w14:textId="77777777" w:rsidTr="00870FEF">
        <w:trPr>
          <w:ins w:id="275" w:author="Julie Alonzo" w:date="2023-04-09T10:42:00Z"/>
          <w:trPrChange w:id="276" w:author="Julie Alonzo" w:date="2023-04-09T10:48:00Z">
            <w:trPr>
              <w:gridAfter w:val="0"/>
            </w:trPr>
          </w:trPrChange>
        </w:trPr>
        <w:tc>
          <w:tcPr>
            <w:tcW w:w="3116" w:type="dxa"/>
            <w:tcBorders>
              <w:left w:val="nil"/>
              <w:bottom w:val="single" w:sz="4" w:space="0" w:color="auto"/>
              <w:right w:val="nil"/>
            </w:tcBorders>
            <w:tcPrChange w:id="277" w:author="Julie Alonzo" w:date="2023-04-09T10:48:00Z">
              <w:tcPr>
                <w:tcW w:w="3116" w:type="dxa"/>
                <w:gridSpan w:val="2"/>
              </w:tcPr>
            </w:tcPrChange>
          </w:tcPr>
          <w:p w14:paraId="02623A2C" w14:textId="6072A2D0" w:rsidR="007C39D5" w:rsidRDefault="007C39D5" w:rsidP="007C39D5">
            <w:pPr>
              <w:spacing w:before="120" w:after="120"/>
              <w:rPr>
                <w:ins w:id="278" w:author="Julie Alonzo" w:date="2023-04-09T10:42:00Z"/>
                <w:rFonts w:ascii="Calibri" w:eastAsia="Calibri" w:hAnsi="Calibri" w:cs="Calibri"/>
              </w:rPr>
              <w:pPrChange w:id="279" w:author="Julie Alonzo" w:date="2023-04-09T10:42:00Z">
                <w:pPr/>
              </w:pPrChange>
            </w:pPr>
          </w:p>
        </w:tc>
        <w:tc>
          <w:tcPr>
            <w:tcW w:w="3117" w:type="dxa"/>
            <w:tcBorders>
              <w:left w:val="nil"/>
              <w:bottom w:val="single" w:sz="4" w:space="0" w:color="auto"/>
              <w:right w:val="nil"/>
            </w:tcBorders>
            <w:tcPrChange w:id="280" w:author="Julie Alonzo" w:date="2023-04-09T10:48:00Z">
              <w:tcPr>
                <w:tcW w:w="3117" w:type="dxa"/>
              </w:tcPr>
            </w:tcPrChange>
          </w:tcPr>
          <w:p w14:paraId="0D5E512D" w14:textId="1C90411D" w:rsidR="007C39D5" w:rsidRDefault="007C39D5" w:rsidP="00870FEF">
            <w:pPr>
              <w:spacing w:before="120" w:after="120"/>
              <w:jc w:val="center"/>
              <w:rPr>
                <w:ins w:id="281" w:author="Julie Alonzo" w:date="2023-04-09T10:42:00Z"/>
                <w:rFonts w:ascii="Calibri" w:eastAsia="Calibri" w:hAnsi="Calibri" w:cs="Calibri"/>
              </w:rPr>
              <w:pPrChange w:id="282" w:author="Julie Alonzo" w:date="2023-04-09T10:48:00Z">
                <w:pPr/>
              </w:pPrChange>
            </w:pPr>
            <w:ins w:id="283" w:author="Julie Alonzo" w:date="2023-04-09T10:43:00Z">
              <w:r>
                <w:rPr>
                  <w:rFonts w:ascii="Calibri" w:eastAsia="Calibri" w:hAnsi="Calibri" w:cs="Calibri"/>
                  <w:color w:val="333333"/>
                </w:rPr>
                <w:t xml:space="preserve">Female </w:t>
              </w:r>
            </w:ins>
            <w:ins w:id="284" w:author="Julie Alonzo" w:date="2023-04-09T10:51:00Z">
              <w:r w:rsidR="00870FEF">
                <w:rPr>
                  <w:rFonts w:ascii="Calibri" w:eastAsia="Calibri" w:hAnsi="Calibri" w:cs="Calibri"/>
                  <w:color w:val="333333"/>
                </w:rPr>
                <w:t>S</w:t>
              </w:r>
            </w:ins>
            <w:ins w:id="285" w:author="Julie Alonzo" w:date="2023-04-09T10:43:00Z">
              <w:r>
                <w:rPr>
                  <w:rFonts w:ascii="Calibri" w:eastAsia="Calibri" w:hAnsi="Calibri" w:cs="Calibri"/>
                  <w:color w:val="333333"/>
                </w:rPr>
                <w:t xml:space="preserve">tudents, </w:t>
              </w:r>
            </w:ins>
            <w:ins w:id="286" w:author="Julie Alonzo" w:date="2023-04-09T10:44:00Z">
              <w:r>
                <w:rPr>
                  <w:rFonts w:ascii="Calibri" w:eastAsia="Calibri" w:hAnsi="Calibri" w:cs="Calibri"/>
                  <w:i/>
                  <w:iCs/>
                  <w:color w:val="333333"/>
                </w:rPr>
                <w:t>n</w:t>
              </w:r>
            </w:ins>
            <w:ins w:id="287" w:author="Julie Alonzo" w:date="2023-04-09T10:43:00Z">
              <w:r>
                <w:rPr>
                  <w:rFonts w:ascii="Calibri" w:eastAsia="Calibri" w:hAnsi="Calibri" w:cs="Calibri"/>
                  <w:color w:val="333333"/>
                </w:rPr>
                <w:t xml:space="preserve"> = 2,464</w:t>
              </w:r>
            </w:ins>
          </w:p>
        </w:tc>
        <w:tc>
          <w:tcPr>
            <w:tcW w:w="3117" w:type="dxa"/>
            <w:tcBorders>
              <w:left w:val="nil"/>
              <w:bottom w:val="single" w:sz="4" w:space="0" w:color="auto"/>
              <w:right w:val="nil"/>
            </w:tcBorders>
            <w:tcPrChange w:id="288" w:author="Julie Alonzo" w:date="2023-04-09T10:48:00Z">
              <w:tcPr>
                <w:tcW w:w="3117" w:type="dxa"/>
              </w:tcPr>
            </w:tcPrChange>
          </w:tcPr>
          <w:p w14:paraId="765CDEBF" w14:textId="1036E6A6" w:rsidR="007C39D5" w:rsidRDefault="007C39D5" w:rsidP="00870FEF">
            <w:pPr>
              <w:spacing w:before="120" w:after="120"/>
              <w:jc w:val="center"/>
              <w:rPr>
                <w:ins w:id="289" w:author="Julie Alonzo" w:date="2023-04-09T10:42:00Z"/>
                <w:rFonts w:ascii="Calibri" w:eastAsia="Calibri" w:hAnsi="Calibri" w:cs="Calibri"/>
              </w:rPr>
              <w:pPrChange w:id="290" w:author="Julie Alonzo" w:date="2023-04-09T10:48:00Z">
                <w:pPr/>
              </w:pPrChange>
            </w:pPr>
            <w:ins w:id="291" w:author="Julie Alonzo" w:date="2023-04-09T10:44:00Z">
              <w:r>
                <w:rPr>
                  <w:rFonts w:ascii="Calibri" w:eastAsia="Calibri" w:hAnsi="Calibri" w:cs="Calibri"/>
                  <w:color w:val="333333"/>
                </w:rPr>
                <w:t xml:space="preserve">Male </w:t>
              </w:r>
            </w:ins>
            <w:ins w:id="292" w:author="Julie Alonzo" w:date="2023-04-09T10:51:00Z">
              <w:r w:rsidR="00870FEF">
                <w:rPr>
                  <w:rFonts w:ascii="Calibri" w:eastAsia="Calibri" w:hAnsi="Calibri" w:cs="Calibri"/>
                  <w:color w:val="333333"/>
                </w:rPr>
                <w:t>S</w:t>
              </w:r>
            </w:ins>
            <w:ins w:id="293" w:author="Julie Alonzo" w:date="2023-04-09T10:44:00Z">
              <w:r>
                <w:rPr>
                  <w:rFonts w:ascii="Calibri" w:eastAsia="Calibri" w:hAnsi="Calibri" w:cs="Calibri"/>
                  <w:color w:val="333333"/>
                </w:rPr>
                <w:t xml:space="preserve">tudents, </w:t>
              </w:r>
              <w:r>
                <w:rPr>
                  <w:rFonts w:ascii="Calibri" w:eastAsia="Calibri" w:hAnsi="Calibri" w:cs="Calibri"/>
                  <w:i/>
                  <w:iCs/>
                  <w:color w:val="333333"/>
                </w:rPr>
                <w:t>n</w:t>
              </w:r>
              <w:r>
                <w:rPr>
                  <w:rFonts w:ascii="Calibri" w:eastAsia="Calibri" w:hAnsi="Calibri" w:cs="Calibri"/>
                  <w:color w:val="333333"/>
                </w:rPr>
                <w:t xml:space="preserve"> = 2,481</w:t>
              </w:r>
            </w:ins>
          </w:p>
        </w:tc>
      </w:tr>
      <w:tr w:rsidR="007C39D5" w14:paraId="55DF35CB" w14:textId="77777777" w:rsidTr="00870FEF">
        <w:trPr>
          <w:ins w:id="294" w:author="Julie Alonzo" w:date="2023-04-09T10:42:00Z"/>
          <w:trPrChange w:id="295" w:author="Julie Alonzo" w:date="2023-04-09T10:48:00Z">
            <w:trPr>
              <w:gridAfter w:val="0"/>
            </w:trPr>
          </w:trPrChange>
        </w:trPr>
        <w:tc>
          <w:tcPr>
            <w:tcW w:w="3116" w:type="dxa"/>
            <w:tcBorders>
              <w:left w:val="nil"/>
              <w:bottom w:val="nil"/>
              <w:right w:val="nil"/>
            </w:tcBorders>
            <w:tcPrChange w:id="296" w:author="Julie Alonzo" w:date="2023-04-09T10:48:00Z">
              <w:tcPr>
                <w:tcW w:w="3116" w:type="dxa"/>
                <w:gridSpan w:val="2"/>
              </w:tcPr>
            </w:tcPrChange>
          </w:tcPr>
          <w:p w14:paraId="48DA55F3" w14:textId="320EAB50" w:rsidR="007C39D5" w:rsidRDefault="007C39D5" w:rsidP="007C39D5">
            <w:pPr>
              <w:spacing w:before="120" w:after="120"/>
              <w:rPr>
                <w:ins w:id="297" w:author="Julie Alonzo" w:date="2023-04-09T10:42:00Z"/>
                <w:rFonts w:ascii="Calibri" w:eastAsia="Calibri" w:hAnsi="Calibri" w:cs="Calibri"/>
              </w:rPr>
              <w:pPrChange w:id="298" w:author="Julie Alonzo" w:date="2023-04-09T10:42:00Z">
                <w:pPr/>
              </w:pPrChange>
            </w:pPr>
            <w:ins w:id="299" w:author="Julie Alonzo" w:date="2023-04-09T10:43:00Z">
              <w:r>
                <w:rPr>
                  <w:rFonts w:ascii="Calibri" w:eastAsia="Calibri" w:hAnsi="Calibri" w:cs="Calibri"/>
                </w:rPr>
                <w:t>Match</w:t>
              </w:r>
            </w:ins>
          </w:p>
        </w:tc>
        <w:tc>
          <w:tcPr>
            <w:tcW w:w="3117" w:type="dxa"/>
            <w:tcBorders>
              <w:left w:val="nil"/>
              <w:bottom w:val="nil"/>
              <w:right w:val="nil"/>
            </w:tcBorders>
            <w:tcPrChange w:id="300" w:author="Julie Alonzo" w:date="2023-04-09T10:48:00Z">
              <w:tcPr>
                <w:tcW w:w="3117" w:type="dxa"/>
              </w:tcPr>
            </w:tcPrChange>
          </w:tcPr>
          <w:p w14:paraId="7B2019F3" w14:textId="4307DC91" w:rsidR="007C39D5" w:rsidRDefault="007C39D5" w:rsidP="00870FEF">
            <w:pPr>
              <w:spacing w:before="120" w:after="120"/>
              <w:jc w:val="center"/>
              <w:rPr>
                <w:ins w:id="301" w:author="Julie Alonzo" w:date="2023-04-09T10:42:00Z"/>
                <w:rFonts w:ascii="Calibri" w:eastAsia="Calibri" w:hAnsi="Calibri" w:cs="Calibri"/>
              </w:rPr>
              <w:pPrChange w:id="302" w:author="Julie Alonzo" w:date="2023-04-09T10:48:00Z">
                <w:pPr/>
              </w:pPrChange>
            </w:pPr>
            <w:ins w:id="303" w:author="Julie Alonzo" w:date="2023-04-09T10:44:00Z">
              <w:r>
                <w:rPr>
                  <w:rFonts w:ascii="Calibri" w:eastAsia="Calibri" w:hAnsi="Calibri" w:cs="Calibri"/>
                  <w:color w:val="333333"/>
                </w:rPr>
                <w:t>80.03%</w:t>
              </w:r>
            </w:ins>
          </w:p>
        </w:tc>
        <w:tc>
          <w:tcPr>
            <w:tcW w:w="3117" w:type="dxa"/>
            <w:tcBorders>
              <w:left w:val="nil"/>
              <w:bottom w:val="nil"/>
              <w:right w:val="nil"/>
            </w:tcBorders>
            <w:tcPrChange w:id="304" w:author="Julie Alonzo" w:date="2023-04-09T10:48:00Z">
              <w:tcPr>
                <w:tcW w:w="3117" w:type="dxa"/>
              </w:tcPr>
            </w:tcPrChange>
          </w:tcPr>
          <w:p w14:paraId="199074D8" w14:textId="7BBF9BF6" w:rsidR="007C39D5" w:rsidRDefault="007C39D5" w:rsidP="00870FEF">
            <w:pPr>
              <w:spacing w:before="120" w:after="120"/>
              <w:jc w:val="center"/>
              <w:rPr>
                <w:ins w:id="305" w:author="Julie Alonzo" w:date="2023-04-09T10:42:00Z"/>
                <w:rFonts w:ascii="Calibri" w:eastAsia="Calibri" w:hAnsi="Calibri" w:cs="Calibri"/>
              </w:rPr>
              <w:pPrChange w:id="306" w:author="Julie Alonzo" w:date="2023-04-09T10:48:00Z">
                <w:pPr/>
              </w:pPrChange>
            </w:pPr>
            <w:ins w:id="307" w:author="Julie Alonzo" w:date="2023-04-09T10:44:00Z">
              <w:r>
                <w:rPr>
                  <w:rFonts w:ascii="Calibri" w:eastAsia="Calibri" w:hAnsi="Calibri" w:cs="Calibri"/>
                  <w:color w:val="333333"/>
                </w:rPr>
                <w:t>19.59%</w:t>
              </w:r>
            </w:ins>
          </w:p>
        </w:tc>
      </w:tr>
      <w:tr w:rsidR="007C39D5" w14:paraId="6444E866" w14:textId="77777777" w:rsidTr="00870FEF">
        <w:trPr>
          <w:ins w:id="308" w:author="Julie Alonzo" w:date="2023-04-09T10:42:00Z"/>
          <w:trPrChange w:id="309" w:author="Julie Alonzo" w:date="2023-04-09T10:48:00Z">
            <w:trPr>
              <w:gridAfter w:val="0"/>
            </w:trPr>
          </w:trPrChange>
        </w:trPr>
        <w:tc>
          <w:tcPr>
            <w:tcW w:w="3116" w:type="dxa"/>
            <w:tcBorders>
              <w:top w:val="nil"/>
              <w:left w:val="nil"/>
              <w:bottom w:val="nil"/>
              <w:right w:val="nil"/>
            </w:tcBorders>
            <w:tcPrChange w:id="310" w:author="Julie Alonzo" w:date="2023-04-09T10:48:00Z">
              <w:tcPr>
                <w:tcW w:w="3116" w:type="dxa"/>
                <w:gridSpan w:val="2"/>
              </w:tcPr>
            </w:tcPrChange>
          </w:tcPr>
          <w:p w14:paraId="6F1F96D8" w14:textId="77CEFD2B" w:rsidR="007C39D5" w:rsidRDefault="007C39D5" w:rsidP="007C39D5">
            <w:pPr>
              <w:spacing w:before="120" w:after="120"/>
              <w:rPr>
                <w:ins w:id="311" w:author="Julie Alonzo" w:date="2023-04-09T10:42:00Z"/>
                <w:rFonts w:ascii="Calibri" w:eastAsia="Calibri" w:hAnsi="Calibri" w:cs="Calibri"/>
              </w:rPr>
              <w:pPrChange w:id="312" w:author="Julie Alonzo" w:date="2023-04-09T10:42:00Z">
                <w:pPr/>
              </w:pPrChange>
            </w:pPr>
            <w:ins w:id="313" w:author="Julie Alonzo" w:date="2023-04-09T10:43:00Z">
              <w:r>
                <w:rPr>
                  <w:rFonts w:ascii="Calibri" w:eastAsia="Calibri" w:hAnsi="Calibri" w:cs="Calibri"/>
                </w:rPr>
                <w:t>Female Teacher</w:t>
              </w:r>
            </w:ins>
          </w:p>
        </w:tc>
        <w:tc>
          <w:tcPr>
            <w:tcW w:w="3117" w:type="dxa"/>
            <w:tcBorders>
              <w:top w:val="nil"/>
              <w:left w:val="nil"/>
              <w:bottom w:val="nil"/>
              <w:right w:val="nil"/>
            </w:tcBorders>
            <w:tcPrChange w:id="314" w:author="Julie Alonzo" w:date="2023-04-09T10:48:00Z">
              <w:tcPr>
                <w:tcW w:w="3117" w:type="dxa"/>
              </w:tcPr>
            </w:tcPrChange>
          </w:tcPr>
          <w:p w14:paraId="29EABE1A" w14:textId="773B8D32" w:rsidR="007C39D5" w:rsidRDefault="007C39D5" w:rsidP="00870FEF">
            <w:pPr>
              <w:spacing w:before="120" w:after="120"/>
              <w:jc w:val="center"/>
              <w:rPr>
                <w:ins w:id="315" w:author="Julie Alonzo" w:date="2023-04-09T10:42:00Z"/>
                <w:rFonts w:ascii="Calibri" w:eastAsia="Calibri" w:hAnsi="Calibri" w:cs="Calibri"/>
              </w:rPr>
              <w:pPrChange w:id="316" w:author="Julie Alonzo" w:date="2023-04-09T10:48:00Z">
                <w:pPr/>
              </w:pPrChange>
            </w:pPr>
            <w:ins w:id="317" w:author="Julie Alonzo" w:date="2023-04-09T10:44:00Z">
              <w:r>
                <w:rPr>
                  <w:rFonts w:ascii="Calibri" w:eastAsia="Calibri" w:hAnsi="Calibri" w:cs="Calibri"/>
                  <w:color w:val="333333"/>
                </w:rPr>
                <w:t>80.03%</w:t>
              </w:r>
            </w:ins>
          </w:p>
        </w:tc>
        <w:tc>
          <w:tcPr>
            <w:tcW w:w="3117" w:type="dxa"/>
            <w:tcBorders>
              <w:top w:val="nil"/>
              <w:left w:val="nil"/>
              <w:bottom w:val="nil"/>
              <w:right w:val="nil"/>
            </w:tcBorders>
            <w:tcPrChange w:id="318" w:author="Julie Alonzo" w:date="2023-04-09T10:48:00Z">
              <w:tcPr>
                <w:tcW w:w="3117" w:type="dxa"/>
              </w:tcPr>
            </w:tcPrChange>
          </w:tcPr>
          <w:p w14:paraId="2D8BB8FF" w14:textId="00CF24EE" w:rsidR="007C39D5" w:rsidRDefault="007C39D5" w:rsidP="00870FEF">
            <w:pPr>
              <w:spacing w:before="120" w:after="120"/>
              <w:jc w:val="center"/>
              <w:rPr>
                <w:ins w:id="319" w:author="Julie Alonzo" w:date="2023-04-09T10:42:00Z"/>
                <w:rFonts w:ascii="Calibri" w:eastAsia="Calibri" w:hAnsi="Calibri" w:cs="Calibri"/>
              </w:rPr>
              <w:pPrChange w:id="320" w:author="Julie Alonzo" w:date="2023-04-09T10:48:00Z">
                <w:pPr/>
              </w:pPrChange>
            </w:pPr>
            <w:ins w:id="321" w:author="Julie Alonzo" w:date="2023-04-09T10:44:00Z">
              <w:r>
                <w:rPr>
                  <w:rFonts w:ascii="Calibri" w:eastAsia="Calibri" w:hAnsi="Calibri" w:cs="Calibri"/>
                  <w:color w:val="333333"/>
                </w:rPr>
                <w:t>80.41%</w:t>
              </w:r>
            </w:ins>
          </w:p>
        </w:tc>
      </w:tr>
      <w:tr w:rsidR="007C39D5" w14:paraId="3DED8D4A" w14:textId="77777777" w:rsidTr="00870FEF">
        <w:trPr>
          <w:ins w:id="322" w:author="Julie Alonzo" w:date="2023-04-09T10:43:00Z"/>
          <w:trPrChange w:id="323" w:author="Julie Alonzo" w:date="2023-04-09T10:48:00Z">
            <w:trPr>
              <w:gridAfter w:val="0"/>
            </w:trPr>
          </w:trPrChange>
        </w:trPr>
        <w:tc>
          <w:tcPr>
            <w:tcW w:w="3116" w:type="dxa"/>
            <w:tcBorders>
              <w:top w:val="nil"/>
              <w:left w:val="nil"/>
              <w:bottom w:val="nil"/>
              <w:right w:val="nil"/>
            </w:tcBorders>
            <w:tcPrChange w:id="324" w:author="Julie Alonzo" w:date="2023-04-09T10:48:00Z">
              <w:tcPr>
                <w:tcW w:w="3116" w:type="dxa"/>
                <w:gridSpan w:val="2"/>
              </w:tcPr>
            </w:tcPrChange>
          </w:tcPr>
          <w:p w14:paraId="73C9C898" w14:textId="5AD3440B" w:rsidR="007C39D5" w:rsidRDefault="007C39D5" w:rsidP="007C39D5">
            <w:pPr>
              <w:spacing w:before="120" w:after="120"/>
              <w:rPr>
                <w:ins w:id="325" w:author="Julie Alonzo" w:date="2023-04-09T10:43:00Z"/>
                <w:rFonts w:ascii="Calibri" w:eastAsia="Calibri" w:hAnsi="Calibri" w:cs="Calibri"/>
              </w:rPr>
            </w:pPr>
            <w:ins w:id="326" w:author="Julie Alonzo" w:date="2023-04-09T10:43:00Z">
              <w:r>
                <w:rPr>
                  <w:rFonts w:ascii="Calibri" w:eastAsia="Calibri" w:hAnsi="Calibri" w:cs="Calibri"/>
                </w:rPr>
                <w:t>Score</w:t>
              </w:r>
            </w:ins>
          </w:p>
        </w:tc>
        <w:tc>
          <w:tcPr>
            <w:tcW w:w="3117" w:type="dxa"/>
            <w:tcBorders>
              <w:top w:val="nil"/>
              <w:left w:val="nil"/>
              <w:bottom w:val="nil"/>
              <w:right w:val="nil"/>
            </w:tcBorders>
            <w:tcPrChange w:id="327" w:author="Julie Alonzo" w:date="2023-04-09T10:48:00Z">
              <w:tcPr>
                <w:tcW w:w="3117" w:type="dxa"/>
              </w:tcPr>
            </w:tcPrChange>
          </w:tcPr>
          <w:p w14:paraId="1F21696E" w14:textId="24E8F4BB" w:rsidR="007C39D5" w:rsidRDefault="007C39D5" w:rsidP="00870FEF">
            <w:pPr>
              <w:spacing w:before="120" w:after="120"/>
              <w:jc w:val="center"/>
              <w:rPr>
                <w:ins w:id="328" w:author="Julie Alonzo" w:date="2023-04-09T10:43:00Z"/>
                <w:rFonts w:ascii="Calibri" w:eastAsia="Calibri" w:hAnsi="Calibri" w:cs="Calibri"/>
              </w:rPr>
              <w:pPrChange w:id="329" w:author="Julie Alonzo" w:date="2023-04-09T10:48:00Z">
                <w:pPr>
                  <w:spacing w:before="120" w:after="120"/>
                </w:pPr>
              </w:pPrChange>
            </w:pPr>
            <w:ins w:id="330" w:author="Julie Alonzo" w:date="2023-04-09T10:44:00Z">
              <w:r>
                <w:rPr>
                  <w:rFonts w:ascii="Calibri" w:eastAsia="Calibri" w:hAnsi="Calibri" w:cs="Calibri"/>
                  <w:color w:val="333333"/>
                </w:rPr>
                <w:t>0.305 (0.814)</w:t>
              </w:r>
            </w:ins>
          </w:p>
        </w:tc>
        <w:tc>
          <w:tcPr>
            <w:tcW w:w="3117" w:type="dxa"/>
            <w:tcBorders>
              <w:top w:val="nil"/>
              <w:left w:val="nil"/>
              <w:bottom w:val="nil"/>
              <w:right w:val="nil"/>
            </w:tcBorders>
            <w:tcPrChange w:id="331" w:author="Julie Alonzo" w:date="2023-04-09T10:48:00Z">
              <w:tcPr>
                <w:tcW w:w="3117" w:type="dxa"/>
              </w:tcPr>
            </w:tcPrChange>
          </w:tcPr>
          <w:p w14:paraId="5FD65E53" w14:textId="25C87BFB" w:rsidR="007C39D5" w:rsidRDefault="007C39D5" w:rsidP="00870FEF">
            <w:pPr>
              <w:spacing w:before="120" w:after="120"/>
              <w:jc w:val="center"/>
              <w:rPr>
                <w:ins w:id="332" w:author="Julie Alonzo" w:date="2023-04-09T10:43:00Z"/>
                <w:rFonts w:ascii="Calibri" w:eastAsia="Calibri" w:hAnsi="Calibri" w:cs="Calibri"/>
              </w:rPr>
              <w:pPrChange w:id="333" w:author="Julie Alonzo" w:date="2023-04-09T10:48:00Z">
                <w:pPr>
                  <w:spacing w:before="120" w:after="120"/>
                </w:pPr>
              </w:pPrChange>
            </w:pPr>
            <w:ins w:id="334" w:author="Julie Alonzo" w:date="2023-04-09T10:44:00Z">
              <w:r>
                <w:rPr>
                  <w:rFonts w:ascii="Calibri" w:eastAsia="Calibri" w:hAnsi="Calibri" w:cs="Calibri"/>
                  <w:color w:val="333333"/>
                </w:rPr>
                <w:t>-0.273 (1.045)</w:t>
              </w:r>
            </w:ins>
          </w:p>
        </w:tc>
      </w:tr>
      <w:tr w:rsidR="007C39D5" w14:paraId="431AD357" w14:textId="77777777" w:rsidTr="00870FEF">
        <w:trPr>
          <w:ins w:id="335" w:author="Julie Alonzo" w:date="2023-04-09T10:43:00Z"/>
          <w:trPrChange w:id="336" w:author="Julie Alonzo" w:date="2023-04-09T10:48:00Z">
            <w:trPr>
              <w:gridAfter w:val="0"/>
            </w:trPr>
          </w:trPrChange>
        </w:trPr>
        <w:tc>
          <w:tcPr>
            <w:tcW w:w="3116" w:type="dxa"/>
            <w:tcBorders>
              <w:top w:val="nil"/>
              <w:left w:val="nil"/>
              <w:bottom w:val="single" w:sz="4" w:space="0" w:color="auto"/>
              <w:right w:val="nil"/>
            </w:tcBorders>
            <w:tcPrChange w:id="337" w:author="Julie Alonzo" w:date="2023-04-09T10:48:00Z">
              <w:tcPr>
                <w:tcW w:w="3116" w:type="dxa"/>
                <w:gridSpan w:val="2"/>
              </w:tcPr>
            </w:tcPrChange>
          </w:tcPr>
          <w:p w14:paraId="054AEEB3" w14:textId="32F898AC" w:rsidR="007C39D5" w:rsidRDefault="00870FEF" w:rsidP="007C39D5">
            <w:pPr>
              <w:spacing w:before="120" w:after="120"/>
              <w:rPr>
                <w:ins w:id="338" w:author="Julie Alonzo" w:date="2023-04-09T10:43:00Z"/>
                <w:rFonts w:ascii="Calibri" w:eastAsia="Calibri" w:hAnsi="Calibri" w:cs="Calibri"/>
              </w:rPr>
            </w:pPr>
            <w:ins w:id="339" w:author="Julie Alonzo" w:date="2023-04-09T10:50:00Z">
              <w:r>
                <w:rPr>
                  <w:rFonts w:ascii="Calibri" w:eastAsia="Calibri" w:hAnsi="Calibri" w:cs="Calibri"/>
                </w:rPr>
                <w:t>Self-Concept</w:t>
              </w:r>
            </w:ins>
          </w:p>
        </w:tc>
        <w:tc>
          <w:tcPr>
            <w:tcW w:w="3117" w:type="dxa"/>
            <w:tcBorders>
              <w:top w:val="nil"/>
              <w:left w:val="nil"/>
              <w:bottom w:val="single" w:sz="4" w:space="0" w:color="auto"/>
              <w:right w:val="nil"/>
            </w:tcBorders>
            <w:tcPrChange w:id="340" w:author="Julie Alonzo" w:date="2023-04-09T10:48:00Z">
              <w:tcPr>
                <w:tcW w:w="3117" w:type="dxa"/>
              </w:tcPr>
            </w:tcPrChange>
          </w:tcPr>
          <w:p w14:paraId="26B3F16A" w14:textId="49E0CB17" w:rsidR="007C39D5" w:rsidRDefault="007C39D5" w:rsidP="00870FEF">
            <w:pPr>
              <w:spacing w:before="120" w:after="120"/>
              <w:jc w:val="center"/>
              <w:rPr>
                <w:ins w:id="341" w:author="Julie Alonzo" w:date="2023-04-09T10:43:00Z"/>
                <w:rFonts w:ascii="Calibri" w:eastAsia="Calibri" w:hAnsi="Calibri" w:cs="Calibri"/>
              </w:rPr>
              <w:pPrChange w:id="342" w:author="Julie Alonzo" w:date="2023-04-09T10:48:00Z">
                <w:pPr>
                  <w:spacing w:before="120" w:after="120"/>
                </w:pPr>
              </w:pPrChange>
            </w:pPr>
            <w:ins w:id="343" w:author="Julie Alonzo" w:date="2023-04-09T10:44:00Z">
              <w:r>
                <w:rPr>
                  <w:rFonts w:ascii="Calibri" w:eastAsia="Calibri" w:hAnsi="Calibri" w:cs="Calibri"/>
                  <w:color w:val="333333"/>
                </w:rPr>
                <w:t>0.150 (0.921)</w:t>
              </w:r>
            </w:ins>
          </w:p>
        </w:tc>
        <w:tc>
          <w:tcPr>
            <w:tcW w:w="3117" w:type="dxa"/>
            <w:tcBorders>
              <w:top w:val="nil"/>
              <w:left w:val="nil"/>
              <w:bottom w:val="single" w:sz="4" w:space="0" w:color="auto"/>
              <w:right w:val="nil"/>
            </w:tcBorders>
            <w:tcPrChange w:id="344" w:author="Julie Alonzo" w:date="2023-04-09T10:48:00Z">
              <w:tcPr>
                <w:tcW w:w="3117" w:type="dxa"/>
              </w:tcPr>
            </w:tcPrChange>
          </w:tcPr>
          <w:p w14:paraId="604145AC" w14:textId="17490489" w:rsidR="007C39D5" w:rsidRDefault="007C39D5" w:rsidP="00870FEF">
            <w:pPr>
              <w:spacing w:before="120" w:after="120"/>
              <w:jc w:val="center"/>
              <w:rPr>
                <w:ins w:id="345" w:author="Julie Alonzo" w:date="2023-04-09T10:43:00Z"/>
                <w:rFonts w:ascii="Calibri" w:eastAsia="Calibri" w:hAnsi="Calibri" w:cs="Calibri"/>
              </w:rPr>
              <w:pPrChange w:id="346" w:author="Julie Alonzo" w:date="2023-04-09T10:48:00Z">
                <w:pPr>
                  <w:spacing w:before="120" w:after="120"/>
                </w:pPr>
              </w:pPrChange>
            </w:pPr>
            <w:ins w:id="347" w:author="Julie Alonzo" w:date="2023-04-09T10:44:00Z">
              <w:r>
                <w:rPr>
                  <w:rFonts w:ascii="Calibri" w:eastAsia="Calibri" w:hAnsi="Calibri" w:cs="Calibri"/>
                  <w:color w:val="333333"/>
                </w:rPr>
                <w:t>-0.140 (1.036)</w:t>
              </w:r>
            </w:ins>
          </w:p>
        </w:tc>
      </w:tr>
      <w:tr w:rsidR="007C39D5" w14:paraId="2EEAA263" w14:textId="77777777" w:rsidTr="00870FEF">
        <w:trPr>
          <w:ins w:id="348" w:author="Julie Alonzo" w:date="2023-04-09T10:44:00Z"/>
          <w:trPrChange w:id="349" w:author="Julie Alonzo" w:date="2023-04-09T10:48:00Z">
            <w:trPr>
              <w:gridAfter w:val="0"/>
            </w:trPr>
          </w:trPrChange>
        </w:trPr>
        <w:tc>
          <w:tcPr>
            <w:tcW w:w="9350" w:type="dxa"/>
            <w:gridSpan w:val="3"/>
            <w:tcBorders>
              <w:left w:val="nil"/>
              <w:bottom w:val="single" w:sz="4" w:space="0" w:color="auto"/>
              <w:right w:val="nil"/>
            </w:tcBorders>
            <w:tcPrChange w:id="350" w:author="Julie Alonzo" w:date="2023-04-09T10:48:00Z">
              <w:tcPr>
                <w:tcW w:w="9350" w:type="dxa"/>
                <w:gridSpan w:val="4"/>
              </w:tcPr>
            </w:tcPrChange>
          </w:tcPr>
          <w:p w14:paraId="38A862FF" w14:textId="2A1A506A" w:rsidR="007C39D5" w:rsidRDefault="007C39D5" w:rsidP="007C39D5">
            <w:pPr>
              <w:spacing w:before="120" w:after="120"/>
              <w:rPr>
                <w:ins w:id="351" w:author="Julie Alonzo" w:date="2023-04-09T10:44:00Z"/>
                <w:rFonts w:ascii="Calibri" w:eastAsia="Calibri" w:hAnsi="Calibri" w:cs="Calibri"/>
                <w:color w:val="333333"/>
              </w:rPr>
            </w:pPr>
            <w:ins w:id="352" w:author="Julie Alonzo" w:date="2023-04-09T10:45:00Z">
              <w:r>
                <w:rPr>
                  <w:rFonts w:ascii="Calibri" w:eastAsia="Calibri" w:hAnsi="Calibri" w:cs="Calibri"/>
                </w:rPr>
                <w:t xml:space="preserve">Panel B. English </w:t>
              </w:r>
              <w:r>
                <w:rPr>
                  <w:rFonts w:ascii="Calibri" w:eastAsia="Calibri" w:hAnsi="Calibri" w:cs="Calibri"/>
                </w:rPr>
                <w:t>S</w:t>
              </w:r>
              <w:r>
                <w:rPr>
                  <w:rFonts w:ascii="Calibri" w:eastAsia="Calibri" w:hAnsi="Calibri" w:cs="Calibri"/>
                </w:rPr>
                <w:t>ample</w:t>
              </w:r>
            </w:ins>
          </w:p>
        </w:tc>
      </w:tr>
      <w:tr w:rsidR="007C39D5" w14:paraId="25016DAD" w14:textId="77777777" w:rsidTr="00870FEF">
        <w:trPr>
          <w:ins w:id="353" w:author="Julie Alonzo" w:date="2023-04-09T10:45:00Z"/>
          <w:trPrChange w:id="354" w:author="Julie Alonzo" w:date="2023-04-09T10:49:00Z">
            <w:trPr>
              <w:gridAfter w:val="0"/>
            </w:trPr>
          </w:trPrChange>
        </w:trPr>
        <w:tc>
          <w:tcPr>
            <w:tcW w:w="3116" w:type="dxa"/>
            <w:tcBorders>
              <w:left w:val="nil"/>
              <w:bottom w:val="single" w:sz="4" w:space="0" w:color="auto"/>
              <w:right w:val="nil"/>
            </w:tcBorders>
            <w:tcPrChange w:id="355" w:author="Julie Alonzo" w:date="2023-04-09T10:49:00Z">
              <w:tcPr>
                <w:tcW w:w="3116" w:type="dxa"/>
                <w:gridSpan w:val="2"/>
              </w:tcPr>
            </w:tcPrChange>
          </w:tcPr>
          <w:p w14:paraId="48693469" w14:textId="77777777" w:rsidR="007C39D5" w:rsidRDefault="007C39D5" w:rsidP="007C39D5">
            <w:pPr>
              <w:spacing w:before="120" w:after="120"/>
              <w:rPr>
                <w:ins w:id="356" w:author="Julie Alonzo" w:date="2023-04-09T10:45:00Z"/>
                <w:rFonts w:ascii="Calibri" w:eastAsia="Calibri" w:hAnsi="Calibri" w:cs="Calibri"/>
              </w:rPr>
            </w:pPr>
          </w:p>
        </w:tc>
        <w:tc>
          <w:tcPr>
            <w:tcW w:w="3117" w:type="dxa"/>
            <w:tcBorders>
              <w:left w:val="nil"/>
              <w:bottom w:val="single" w:sz="4" w:space="0" w:color="auto"/>
              <w:right w:val="nil"/>
            </w:tcBorders>
            <w:tcPrChange w:id="357" w:author="Julie Alonzo" w:date="2023-04-09T10:49:00Z">
              <w:tcPr>
                <w:tcW w:w="3117" w:type="dxa"/>
              </w:tcPr>
            </w:tcPrChange>
          </w:tcPr>
          <w:p w14:paraId="070C80E1" w14:textId="173EF68C" w:rsidR="007C39D5" w:rsidRDefault="007C39D5" w:rsidP="00870FEF">
            <w:pPr>
              <w:spacing w:before="120" w:after="120"/>
              <w:jc w:val="center"/>
              <w:rPr>
                <w:ins w:id="358" w:author="Julie Alonzo" w:date="2023-04-09T10:45:00Z"/>
                <w:rFonts w:ascii="Calibri" w:eastAsia="Calibri" w:hAnsi="Calibri" w:cs="Calibri"/>
                <w:color w:val="333333"/>
              </w:rPr>
              <w:pPrChange w:id="359" w:author="Julie Alonzo" w:date="2023-04-09T10:49:00Z">
                <w:pPr>
                  <w:spacing w:before="120" w:after="120"/>
                </w:pPr>
              </w:pPrChange>
            </w:pPr>
            <w:ins w:id="360" w:author="Julie Alonzo" w:date="2023-04-09T10:45:00Z">
              <w:r>
                <w:rPr>
                  <w:rFonts w:ascii="Calibri" w:eastAsia="Calibri" w:hAnsi="Calibri" w:cs="Calibri"/>
                  <w:color w:val="333333"/>
                </w:rPr>
                <w:t xml:space="preserve">Female </w:t>
              </w:r>
              <w:r>
                <w:rPr>
                  <w:rFonts w:ascii="Calibri" w:eastAsia="Calibri" w:hAnsi="Calibri" w:cs="Calibri"/>
                  <w:color w:val="333333"/>
                </w:rPr>
                <w:t>S</w:t>
              </w:r>
              <w:r>
                <w:rPr>
                  <w:rFonts w:ascii="Calibri" w:eastAsia="Calibri" w:hAnsi="Calibri" w:cs="Calibri"/>
                  <w:color w:val="333333"/>
                </w:rPr>
                <w:t xml:space="preserve">tudents, </w:t>
              </w:r>
              <w:r>
                <w:rPr>
                  <w:rFonts w:ascii="Calibri" w:eastAsia="Calibri" w:hAnsi="Calibri" w:cs="Calibri"/>
                  <w:i/>
                  <w:iCs/>
                  <w:color w:val="333333"/>
                </w:rPr>
                <w:t>n</w:t>
              </w:r>
              <w:r>
                <w:rPr>
                  <w:rFonts w:ascii="Calibri" w:eastAsia="Calibri" w:hAnsi="Calibri" w:cs="Calibri"/>
                  <w:color w:val="333333"/>
                </w:rPr>
                <w:t xml:space="preserve"> = 2,473</w:t>
              </w:r>
            </w:ins>
          </w:p>
        </w:tc>
        <w:tc>
          <w:tcPr>
            <w:tcW w:w="3117" w:type="dxa"/>
            <w:tcBorders>
              <w:left w:val="nil"/>
              <w:bottom w:val="single" w:sz="4" w:space="0" w:color="auto"/>
              <w:right w:val="nil"/>
            </w:tcBorders>
            <w:tcPrChange w:id="361" w:author="Julie Alonzo" w:date="2023-04-09T10:49:00Z">
              <w:tcPr>
                <w:tcW w:w="3117" w:type="dxa"/>
              </w:tcPr>
            </w:tcPrChange>
          </w:tcPr>
          <w:p w14:paraId="05B8FE53" w14:textId="1E9437CF" w:rsidR="007C39D5" w:rsidRDefault="007C39D5" w:rsidP="00870FEF">
            <w:pPr>
              <w:spacing w:before="120" w:after="120"/>
              <w:jc w:val="center"/>
              <w:rPr>
                <w:ins w:id="362" w:author="Julie Alonzo" w:date="2023-04-09T10:45:00Z"/>
                <w:rFonts w:ascii="Calibri" w:eastAsia="Calibri" w:hAnsi="Calibri" w:cs="Calibri"/>
                <w:color w:val="333333"/>
              </w:rPr>
              <w:pPrChange w:id="363" w:author="Julie Alonzo" w:date="2023-04-09T10:49:00Z">
                <w:pPr>
                  <w:spacing w:before="120" w:after="120"/>
                </w:pPr>
              </w:pPrChange>
            </w:pPr>
            <w:ins w:id="364" w:author="Julie Alonzo" w:date="2023-04-09T10:45:00Z">
              <w:r>
                <w:rPr>
                  <w:rFonts w:ascii="Calibri" w:eastAsia="Calibri" w:hAnsi="Calibri" w:cs="Calibri"/>
                  <w:color w:val="333333"/>
                </w:rPr>
                <w:t xml:space="preserve">Male </w:t>
              </w:r>
              <w:r>
                <w:rPr>
                  <w:rFonts w:ascii="Calibri" w:eastAsia="Calibri" w:hAnsi="Calibri" w:cs="Calibri"/>
                  <w:color w:val="333333"/>
                </w:rPr>
                <w:t>S</w:t>
              </w:r>
              <w:r>
                <w:rPr>
                  <w:rFonts w:ascii="Calibri" w:eastAsia="Calibri" w:hAnsi="Calibri" w:cs="Calibri"/>
                  <w:color w:val="333333"/>
                </w:rPr>
                <w:t xml:space="preserve">tudents, </w:t>
              </w:r>
              <w:r>
                <w:rPr>
                  <w:rFonts w:ascii="Calibri" w:eastAsia="Calibri" w:hAnsi="Calibri" w:cs="Calibri"/>
                  <w:i/>
                  <w:iCs/>
                  <w:color w:val="333333"/>
                </w:rPr>
                <w:t>n</w:t>
              </w:r>
              <w:r>
                <w:rPr>
                  <w:rFonts w:ascii="Calibri" w:eastAsia="Calibri" w:hAnsi="Calibri" w:cs="Calibri"/>
                  <w:color w:val="333333"/>
                </w:rPr>
                <w:t xml:space="preserve"> = 2,489</w:t>
              </w:r>
            </w:ins>
          </w:p>
        </w:tc>
      </w:tr>
      <w:tr w:rsidR="007C39D5" w14:paraId="3D864E48" w14:textId="77777777" w:rsidTr="00870FEF">
        <w:trPr>
          <w:ins w:id="365" w:author="Julie Alonzo" w:date="2023-04-09T10:44:00Z"/>
          <w:trPrChange w:id="366" w:author="Julie Alonzo" w:date="2023-04-09T10:49:00Z">
            <w:trPr>
              <w:gridAfter w:val="0"/>
            </w:trPr>
          </w:trPrChange>
        </w:trPr>
        <w:tc>
          <w:tcPr>
            <w:tcW w:w="3116" w:type="dxa"/>
            <w:tcBorders>
              <w:left w:val="nil"/>
              <w:bottom w:val="nil"/>
              <w:right w:val="nil"/>
            </w:tcBorders>
            <w:tcPrChange w:id="367" w:author="Julie Alonzo" w:date="2023-04-09T10:49:00Z">
              <w:tcPr>
                <w:tcW w:w="3116" w:type="dxa"/>
                <w:gridSpan w:val="2"/>
              </w:tcPr>
            </w:tcPrChange>
          </w:tcPr>
          <w:p w14:paraId="30E38308" w14:textId="6B98F70E" w:rsidR="007C39D5" w:rsidRDefault="007C39D5" w:rsidP="007C39D5">
            <w:pPr>
              <w:spacing w:before="120" w:after="120"/>
              <w:rPr>
                <w:ins w:id="368" w:author="Julie Alonzo" w:date="2023-04-09T10:44:00Z"/>
                <w:rFonts w:ascii="Calibri" w:eastAsia="Calibri" w:hAnsi="Calibri" w:cs="Calibri"/>
              </w:rPr>
            </w:pPr>
            <w:ins w:id="369" w:author="Julie Alonzo" w:date="2023-04-09T10:45:00Z">
              <w:r>
                <w:rPr>
                  <w:rFonts w:ascii="Calibri" w:eastAsia="Calibri" w:hAnsi="Calibri" w:cs="Calibri"/>
                </w:rPr>
                <w:t>Match</w:t>
              </w:r>
            </w:ins>
          </w:p>
        </w:tc>
        <w:tc>
          <w:tcPr>
            <w:tcW w:w="3117" w:type="dxa"/>
            <w:tcBorders>
              <w:left w:val="nil"/>
              <w:bottom w:val="nil"/>
              <w:right w:val="nil"/>
            </w:tcBorders>
            <w:tcPrChange w:id="370" w:author="Julie Alonzo" w:date="2023-04-09T10:49:00Z">
              <w:tcPr>
                <w:tcW w:w="3117" w:type="dxa"/>
              </w:tcPr>
            </w:tcPrChange>
          </w:tcPr>
          <w:p w14:paraId="232690F1" w14:textId="3346468F" w:rsidR="007C39D5" w:rsidRDefault="007C39D5" w:rsidP="00870FEF">
            <w:pPr>
              <w:spacing w:before="120" w:after="120"/>
              <w:jc w:val="center"/>
              <w:rPr>
                <w:ins w:id="371" w:author="Julie Alonzo" w:date="2023-04-09T10:44:00Z"/>
                <w:rFonts w:ascii="Calibri" w:eastAsia="Calibri" w:hAnsi="Calibri" w:cs="Calibri"/>
                <w:color w:val="333333"/>
              </w:rPr>
              <w:pPrChange w:id="372" w:author="Julie Alonzo" w:date="2023-04-09T10:49:00Z">
                <w:pPr>
                  <w:spacing w:before="120" w:after="120"/>
                </w:pPr>
              </w:pPrChange>
            </w:pPr>
            <w:ins w:id="373" w:author="Julie Alonzo" w:date="2023-04-09T10:45:00Z">
              <w:r>
                <w:rPr>
                  <w:rFonts w:ascii="Calibri" w:eastAsia="Calibri" w:hAnsi="Calibri" w:cs="Calibri"/>
                  <w:color w:val="333333"/>
                </w:rPr>
                <w:t>89.77%</w:t>
              </w:r>
            </w:ins>
          </w:p>
        </w:tc>
        <w:tc>
          <w:tcPr>
            <w:tcW w:w="3117" w:type="dxa"/>
            <w:tcBorders>
              <w:left w:val="nil"/>
              <w:bottom w:val="nil"/>
              <w:right w:val="nil"/>
            </w:tcBorders>
            <w:tcPrChange w:id="374" w:author="Julie Alonzo" w:date="2023-04-09T10:49:00Z">
              <w:tcPr>
                <w:tcW w:w="3117" w:type="dxa"/>
              </w:tcPr>
            </w:tcPrChange>
          </w:tcPr>
          <w:p w14:paraId="19932886" w14:textId="2A0DBB56" w:rsidR="007C39D5" w:rsidRDefault="007C39D5" w:rsidP="00870FEF">
            <w:pPr>
              <w:spacing w:before="120" w:after="120"/>
              <w:jc w:val="center"/>
              <w:rPr>
                <w:ins w:id="375" w:author="Julie Alonzo" w:date="2023-04-09T10:44:00Z"/>
                <w:rFonts w:ascii="Calibri" w:eastAsia="Calibri" w:hAnsi="Calibri" w:cs="Calibri"/>
                <w:color w:val="333333"/>
              </w:rPr>
              <w:pPrChange w:id="376" w:author="Julie Alonzo" w:date="2023-04-09T10:49:00Z">
                <w:pPr>
                  <w:spacing w:before="120" w:after="120"/>
                </w:pPr>
              </w:pPrChange>
            </w:pPr>
            <w:ins w:id="377" w:author="Julie Alonzo" w:date="2023-04-09T10:45:00Z">
              <w:r>
                <w:rPr>
                  <w:rFonts w:ascii="Calibri" w:eastAsia="Calibri" w:hAnsi="Calibri" w:cs="Calibri"/>
                  <w:color w:val="333333"/>
                </w:rPr>
                <w:t>10.85%</w:t>
              </w:r>
            </w:ins>
          </w:p>
        </w:tc>
      </w:tr>
      <w:tr w:rsidR="007C39D5" w14:paraId="63AB3A6F" w14:textId="77777777" w:rsidTr="00870FEF">
        <w:trPr>
          <w:ins w:id="378" w:author="Julie Alonzo" w:date="2023-04-09T10:44:00Z"/>
          <w:trPrChange w:id="379" w:author="Julie Alonzo" w:date="2023-04-09T10:49:00Z">
            <w:trPr>
              <w:gridAfter w:val="0"/>
            </w:trPr>
          </w:trPrChange>
        </w:trPr>
        <w:tc>
          <w:tcPr>
            <w:tcW w:w="3116" w:type="dxa"/>
            <w:tcBorders>
              <w:top w:val="nil"/>
              <w:left w:val="nil"/>
              <w:bottom w:val="nil"/>
              <w:right w:val="nil"/>
            </w:tcBorders>
            <w:tcPrChange w:id="380" w:author="Julie Alonzo" w:date="2023-04-09T10:49:00Z">
              <w:tcPr>
                <w:tcW w:w="3116" w:type="dxa"/>
                <w:gridSpan w:val="2"/>
              </w:tcPr>
            </w:tcPrChange>
          </w:tcPr>
          <w:p w14:paraId="1AF74770" w14:textId="664AB2DE" w:rsidR="007C39D5" w:rsidRDefault="007C39D5" w:rsidP="007C39D5">
            <w:pPr>
              <w:spacing w:before="120" w:after="120"/>
              <w:rPr>
                <w:ins w:id="381" w:author="Julie Alonzo" w:date="2023-04-09T10:44:00Z"/>
                <w:rFonts w:ascii="Calibri" w:eastAsia="Calibri" w:hAnsi="Calibri" w:cs="Calibri"/>
              </w:rPr>
            </w:pPr>
            <w:ins w:id="382" w:author="Julie Alonzo" w:date="2023-04-09T10:45:00Z">
              <w:r>
                <w:rPr>
                  <w:rFonts w:ascii="Calibri" w:eastAsia="Calibri" w:hAnsi="Calibri" w:cs="Calibri"/>
                </w:rPr>
                <w:t>Female Teacher</w:t>
              </w:r>
            </w:ins>
          </w:p>
        </w:tc>
        <w:tc>
          <w:tcPr>
            <w:tcW w:w="3117" w:type="dxa"/>
            <w:tcBorders>
              <w:top w:val="nil"/>
              <w:left w:val="nil"/>
              <w:bottom w:val="nil"/>
              <w:right w:val="nil"/>
            </w:tcBorders>
            <w:tcPrChange w:id="383" w:author="Julie Alonzo" w:date="2023-04-09T10:49:00Z">
              <w:tcPr>
                <w:tcW w:w="3117" w:type="dxa"/>
              </w:tcPr>
            </w:tcPrChange>
          </w:tcPr>
          <w:p w14:paraId="1B7C5687" w14:textId="6BD88E7B" w:rsidR="007C39D5" w:rsidRDefault="007C39D5" w:rsidP="00870FEF">
            <w:pPr>
              <w:spacing w:before="120" w:after="120"/>
              <w:jc w:val="center"/>
              <w:rPr>
                <w:ins w:id="384" w:author="Julie Alonzo" w:date="2023-04-09T10:44:00Z"/>
                <w:rFonts w:ascii="Calibri" w:eastAsia="Calibri" w:hAnsi="Calibri" w:cs="Calibri"/>
                <w:color w:val="333333"/>
              </w:rPr>
              <w:pPrChange w:id="385" w:author="Julie Alonzo" w:date="2023-04-09T10:49:00Z">
                <w:pPr>
                  <w:spacing w:before="120" w:after="120"/>
                </w:pPr>
              </w:pPrChange>
            </w:pPr>
            <w:ins w:id="386" w:author="Julie Alonzo" w:date="2023-04-09T10:45:00Z">
              <w:r>
                <w:rPr>
                  <w:rFonts w:ascii="Calibri" w:eastAsia="Calibri" w:hAnsi="Calibri" w:cs="Calibri"/>
                  <w:color w:val="333333"/>
                </w:rPr>
                <w:t>89.77%</w:t>
              </w:r>
            </w:ins>
          </w:p>
        </w:tc>
        <w:tc>
          <w:tcPr>
            <w:tcW w:w="3117" w:type="dxa"/>
            <w:tcBorders>
              <w:top w:val="nil"/>
              <w:left w:val="nil"/>
              <w:bottom w:val="nil"/>
              <w:right w:val="nil"/>
            </w:tcBorders>
            <w:tcPrChange w:id="387" w:author="Julie Alonzo" w:date="2023-04-09T10:49:00Z">
              <w:tcPr>
                <w:tcW w:w="3117" w:type="dxa"/>
              </w:tcPr>
            </w:tcPrChange>
          </w:tcPr>
          <w:p w14:paraId="0C102D6C" w14:textId="6DDF0662" w:rsidR="007C39D5" w:rsidRDefault="007C39D5" w:rsidP="00870FEF">
            <w:pPr>
              <w:spacing w:before="120" w:after="120"/>
              <w:jc w:val="center"/>
              <w:rPr>
                <w:ins w:id="388" w:author="Julie Alonzo" w:date="2023-04-09T10:44:00Z"/>
                <w:rFonts w:ascii="Calibri" w:eastAsia="Calibri" w:hAnsi="Calibri" w:cs="Calibri"/>
                <w:color w:val="333333"/>
              </w:rPr>
              <w:pPrChange w:id="389" w:author="Julie Alonzo" w:date="2023-04-09T10:49:00Z">
                <w:pPr>
                  <w:spacing w:before="120" w:after="120"/>
                </w:pPr>
              </w:pPrChange>
            </w:pPr>
            <w:ins w:id="390" w:author="Julie Alonzo" w:date="2023-04-09T10:45:00Z">
              <w:r>
                <w:rPr>
                  <w:rFonts w:ascii="Calibri" w:eastAsia="Calibri" w:hAnsi="Calibri" w:cs="Calibri"/>
                  <w:color w:val="333333"/>
                </w:rPr>
                <w:t>89.15%</w:t>
              </w:r>
            </w:ins>
          </w:p>
        </w:tc>
      </w:tr>
      <w:tr w:rsidR="007C39D5" w14:paraId="620B49D5" w14:textId="77777777" w:rsidTr="00870FEF">
        <w:trPr>
          <w:ins w:id="391" w:author="Julie Alonzo" w:date="2023-04-09T10:44:00Z"/>
          <w:trPrChange w:id="392" w:author="Julie Alonzo" w:date="2023-04-09T10:49:00Z">
            <w:trPr>
              <w:gridAfter w:val="0"/>
            </w:trPr>
          </w:trPrChange>
        </w:trPr>
        <w:tc>
          <w:tcPr>
            <w:tcW w:w="3116" w:type="dxa"/>
            <w:tcBorders>
              <w:top w:val="nil"/>
              <w:left w:val="nil"/>
              <w:bottom w:val="nil"/>
              <w:right w:val="nil"/>
            </w:tcBorders>
            <w:tcPrChange w:id="393" w:author="Julie Alonzo" w:date="2023-04-09T10:49:00Z">
              <w:tcPr>
                <w:tcW w:w="3116" w:type="dxa"/>
                <w:gridSpan w:val="2"/>
              </w:tcPr>
            </w:tcPrChange>
          </w:tcPr>
          <w:p w14:paraId="6E1B2012" w14:textId="5ABCE64F" w:rsidR="007C39D5" w:rsidRDefault="007C39D5" w:rsidP="007C39D5">
            <w:pPr>
              <w:spacing w:before="120" w:after="120"/>
              <w:rPr>
                <w:ins w:id="394" w:author="Julie Alonzo" w:date="2023-04-09T10:44:00Z"/>
                <w:rFonts w:ascii="Calibri" w:eastAsia="Calibri" w:hAnsi="Calibri" w:cs="Calibri"/>
              </w:rPr>
            </w:pPr>
            <w:ins w:id="395" w:author="Julie Alonzo" w:date="2023-04-09T10:45:00Z">
              <w:r>
                <w:rPr>
                  <w:rFonts w:ascii="Calibri" w:eastAsia="Calibri" w:hAnsi="Calibri" w:cs="Calibri"/>
                </w:rPr>
                <w:t>Score</w:t>
              </w:r>
            </w:ins>
          </w:p>
        </w:tc>
        <w:tc>
          <w:tcPr>
            <w:tcW w:w="3117" w:type="dxa"/>
            <w:tcBorders>
              <w:top w:val="nil"/>
              <w:left w:val="nil"/>
              <w:bottom w:val="nil"/>
              <w:right w:val="nil"/>
            </w:tcBorders>
            <w:tcPrChange w:id="396" w:author="Julie Alonzo" w:date="2023-04-09T10:49:00Z">
              <w:tcPr>
                <w:tcW w:w="3117" w:type="dxa"/>
              </w:tcPr>
            </w:tcPrChange>
          </w:tcPr>
          <w:p w14:paraId="21AA4661" w14:textId="2004C7A1" w:rsidR="007C39D5" w:rsidRDefault="007C39D5" w:rsidP="00870FEF">
            <w:pPr>
              <w:spacing w:before="120" w:after="120"/>
              <w:jc w:val="center"/>
              <w:rPr>
                <w:ins w:id="397" w:author="Julie Alonzo" w:date="2023-04-09T10:44:00Z"/>
                <w:rFonts w:ascii="Calibri" w:eastAsia="Calibri" w:hAnsi="Calibri" w:cs="Calibri"/>
                <w:color w:val="333333"/>
              </w:rPr>
              <w:pPrChange w:id="398" w:author="Julie Alonzo" w:date="2023-04-09T10:49:00Z">
                <w:pPr>
                  <w:spacing w:before="120" w:after="120"/>
                </w:pPr>
              </w:pPrChange>
            </w:pPr>
            <w:ins w:id="399" w:author="Julie Alonzo" w:date="2023-04-09T10:45:00Z">
              <w:r>
                <w:rPr>
                  <w:rFonts w:ascii="Calibri" w:eastAsia="Calibri" w:hAnsi="Calibri" w:cs="Calibri"/>
                  <w:color w:val="333333"/>
                </w:rPr>
                <w:t>0.276 (0.858)</w:t>
              </w:r>
            </w:ins>
          </w:p>
        </w:tc>
        <w:tc>
          <w:tcPr>
            <w:tcW w:w="3117" w:type="dxa"/>
            <w:tcBorders>
              <w:top w:val="nil"/>
              <w:left w:val="nil"/>
              <w:bottom w:val="nil"/>
              <w:right w:val="nil"/>
            </w:tcBorders>
            <w:tcPrChange w:id="400" w:author="Julie Alonzo" w:date="2023-04-09T10:49:00Z">
              <w:tcPr>
                <w:tcW w:w="3117" w:type="dxa"/>
              </w:tcPr>
            </w:tcPrChange>
          </w:tcPr>
          <w:p w14:paraId="1C5ACA30" w14:textId="726B1FDC" w:rsidR="007C39D5" w:rsidRDefault="007C39D5" w:rsidP="00870FEF">
            <w:pPr>
              <w:spacing w:before="120" w:after="120"/>
              <w:jc w:val="center"/>
              <w:rPr>
                <w:ins w:id="401" w:author="Julie Alonzo" w:date="2023-04-09T10:44:00Z"/>
                <w:rFonts w:ascii="Calibri" w:eastAsia="Calibri" w:hAnsi="Calibri" w:cs="Calibri"/>
                <w:color w:val="333333"/>
              </w:rPr>
              <w:pPrChange w:id="402" w:author="Julie Alonzo" w:date="2023-04-09T10:49:00Z">
                <w:pPr>
                  <w:spacing w:before="120" w:after="120"/>
                </w:pPr>
              </w:pPrChange>
            </w:pPr>
            <w:ins w:id="403" w:author="Julie Alonzo" w:date="2023-04-09T10:45:00Z">
              <w:r>
                <w:rPr>
                  <w:rFonts w:ascii="Calibri" w:eastAsia="Calibri" w:hAnsi="Calibri" w:cs="Calibri"/>
                  <w:color w:val="333333"/>
                </w:rPr>
                <w:t>-0.252 (1.044)</w:t>
              </w:r>
            </w:ins>
          </w:p>
        </w:tc>
      </w:tr>
      <w:tr w:rsidR="007C39D5" w14:paraId="433D823C" w14:textId="77777777" w:rsidTr="00870FEF">
        <w:trPr>
          <w:ins w:id="404" w:author="Julie Alonzo" w:date="2023-04-09T10:44:00Z"/>
          <w:trPrChange w:id="405" w:author="Julie Alonzo" w:date="2023-04-09T10:49:00Z">
            <w:trPr>
              <w:gridAfter w:val="0"/>
            </w:trPr>
          </w:trPrChange>
        </w:trPr>
        <w:tc>
          <w:tcPr>
            <w:tcW w:w="3116" w:type="dxa"/>
            <w:tcBorders>
              <w:top w:val="nil"/>
              <w:left w:val="nil"/>
              <w:bottom w:val="single" w:sz="4" w:space="0" w:color="auto"/>
              <w:right w:val="nil"/>
            </w:tcBorders>
            <w:tcPrChange w:id="406" w:author="Julie Alonzo" w:date="2023-04-09T10:49:00Z">
              <w:tcPr>
                <w:tcW w:w="3116" w:type="dxa"/>
                <w:gridSpan w:val="2"/>
              </w:tcPr>
            </w:tcPrChange>
          </w:tcPr>
          <w:p w14:paraId="1D11B750" w14:textId="15DD4CA6" w:rsidR="007C39D5" w:rsidRDefault="00870FEF" w:rsidP="007C39D5">
            <w:pPr>
              <w:spacing w:before="120" w:after="120"/>
              <w:rPr>
                <w:ins w:id="407" w:author="Julie Alonzo" w:date="2023-04-09T10:44:00Z"/>
                <w:rFonts w:ascii="Calibri" w:eastAsia="Calibri" w:hAnsi="Calibri" w:cs="Calibri"/>
              </w:rPr>
            </w:pPr>
            <w:ins w:id="408" w:author="Julie Alonzo" w:date="2023-04-09T10:50:00Z">
              <w:r>
                <w:rPr>
                  <w:rFonts w:ascii="Calibri" w:eastAsia="Calibri" w:hAnsi="Calibri" w:cs="Calibri"/>
                </w:rPr>
                <w:t>Self-Concept</w:t>
              </w:r>
            </w:ins>
          </w:p>
        </w:tc>
        <w:tc>
          <w:tcPr>
            <w:tcW w:w="3117" w:type="dxa"/>
            <w:tcBorders>
              <w:top w:val="nil"/>
              <w:left w:val="nil"/>
              <w:bottom w:val="single" w:sz="4" w:space="0" w:color="auto"/>
              <w:right w:val="nil"/>
            </w:tcBorders>
            <w:tcPrChange w:id="409" w:author="Julie Alonzo" w:date="2023-04-09T10:49:00Z">
              <w:tcPr>
                <w:tcW w:w="3117" w:type="dxa"/>
              </w:tcPr>
            </w:tcPrChange>
          </w:tcPr>
          <w:p w14:paraId="4BB23EB8" w14:textId="12B239DA" w:rsidR="007C39D5" w:rsidRDefault="007C39D5" w:rsidP="00870FEF">
            <w:pPr>
              <w:spacing w:before="120" w:after="120"/>
              <w:jc w:val="center"/>
              <w:rPr>
                <w:ins w:id="410" w:author="Julie Alonzo" w:date="2023-04-09T10:44:00Z"/>
                <w:rFonts w:ascii="Calibri" w:eastAsia="Calibri" w:hAnsi="Calibri" w:cs="Calibri"/>
                <w:color w:val="333333"/>
              </w:rPr>
              <w:pPrChange w:id="411" w:author="Julie Alonzo" w:date="2023-04-09T10:49:00Z">
                <w:pPr>
                  <w:spacing w:before="120" w:after="120"/>
                </w:pPr>
              </w:pPrChange>
            </w:pPr>
            <w:ins w:id="412" w:author="Julie Alonzo" w:date="2023-04-09T10:45:00Z">
              <w:r>
                <w:rPr>
                  <w:rFonts w:ascii="Calibri" w:eastAsia="Calibri" w:hAnsi="Calibri" w:cs="Calibri"/>
                  <w:color w:val="333333"/>
                </w:rPr>
                <w:t>0.217 (0.935)</w:t>
              </w:r>
            </w:ins>
          </w:p>
        </w:tc>
        <w:tc>
          <w:tcPr>
            <w:tcW w:w="3117" w:type="dxa"/>
            <w:tcBorders>
              <w:top w:val="nil"/>
              <w:left w:val="nil"/>
              <w:bottom w:val="single" w:sz="4" w:space="0" w:color="auto"/>
              <w:right w:val="nil"/>
            </w:tcBorders>
            <w:tcPrChange w:id="413" w:author="Julie Alonzo" w:date="2023-04-09T10:49:00Z">
              <w:tcPr>
                <w:tcW w:w="3117" w:type="dxa"/>
              </w:tcPr>
            </w:tcPrChange>
          </w:tcPr>
          <w:p w14:paraId="101CFDB3" w14:textId="5A622EA5" w:rsidR="007C39D5" w:rsidRDefault="007C39D5" w:rsidP="00870FEF">
            <w:pPr>
              <w:spacing w:before="120" w:after="120"/>
              <w:jc w:val="center"/>
              <w:rPr>
                <w:ins w:id="414" w:author="Julie Alonzo" w:date="2023-04-09T10:44:00Z"/>
                <w:rFonts w:ascii="Calibri" w:eastAsia="Calibri" w:hAnsi="Calibri" w:cs="Calibri"/>
                <w:color w:val="333333"/>
              </w:rPr>
              <w:pPrChange w:id="415" w:author="Julie Alonzo" w:date="2023-04-09T10:49:00Z">
                <w:pPr>
                  <w:spacing w:before="120" w:after="120"/>
                </w:pPr>
              </w:pPrChange>
            </w:pPr>
            <w:ins w:id="416" w:author="Julie Alonzo" w:date="2023-04-09T10:45:00Z">
              <w:r>
                <w:rPr>
                  <w:rFonts w:ascii="Calibri" w:eastAsia="Calibri" w:hAnsi="Calibri" w:cs="Calibri"/>
                  <w:color w:val="333333"/>
                </w:rPr>
                <w:t>-0.208 (1.003)</w:t>
              </w:r>
            </w:ins>
          </w:p>
        </w:tc>
      </w:tr>
      <w:tr w:rsidR="007C39D5" w14:paraId="7E666AA0" w14:textId="77777777" w:rsidTr="00870FEF">
        <w:trPr>
          <w:ins w:id="417" w:author="Julie Alonzo" w:date="2023-04-09T10:45:00Z"/>
          <w:trPrChange w:id="418" w:author="Julie Alonzo" w:date="2023-04-09T10:49:00Z">
            <w:trPr>
              <w:gridAfter w:val="0"/>
            </w:trPr>
          </w:trPrChange>
        </w:trPr>
        <w:tc>
          <w:tcPr>
            <w:tcW w:w="9350" w:type="dxa"/>
            <w:gridSpan w:val="3"/>
            <w:tcBorders>
              <w:left w:val="nil"/>
              <w:bottom w:val="single" w:sz="4" w:space="0" w:color="auto"/>
              <w:right w:val="nil"/>
            </w:tcBorders>
            <w:tcPrChange w:id="419" w:author="Julie Alonzo" w:date="2023-04-09T10:49:00Z">
              <w:tcPr>
                <w:tcW w:w="9350" w:type="dxa"/>
                <w:gridSpan w:val="4"/>
              </w:tcPr>
            </w:tcPrChange>
          </w:tcPr>
          <w:p w14:paraId="318CB772" w14:textId="78C98FDB" w:rsidR="007C39D5" w:rsidRDefault="007C39D5" w:rsidP="007C39D5">
            <w:pPr>
              <w:spacing w:before="120" w:after="120"/>
              <w:rPr>
                <w:ins w:id="420" w:author="Julie Alonzo" w:date="2023-04-09T10:45:00Z"/>
                <w:rFonts w:ascii="Calibri" w:eastAsia="Calibri" w:hAnsi="Calibri" w:cs="Calibri"/>
                <w:color w:val="333333"/>
              </w:rPr>
            </w:pPr>
            <w:ins w:id="421" w:author="Julie Alonzo" w:date="2023-04-09T10:46:00Z">
              <w:r>
                <w:rPr>
                  <w:rFonts w:ascii="Calibri" w:eastAsia="Calibri" w:hAnsi="Calibri" w:cs="Calibri"/>
                </w:rPr>
                <w:t>Panel C. Math sample</w:t>
              </w:r>
            </w:ins>
          </w:p>
        </w:tc>
      </w:tr>
      <w:tr w:rsidR="00870FEF" w14:paraId="70D903B8" w14:textId="77777777" w:rsidTr="00870FEF">
        <w:trPr>
          <w:ins w:id="422" w:author="Julie Alonzo" w:date="2023-04-09T10:45:00Z"/>
          <w:trPrChange w:id="423" w:author="Julie Alonzo" w:date="2023-04-09T10:49:00Z">
            <w:trPr>
              <w:gridAfter w:val="0"/>
            </w:trPr>
          </w:trPrChange>
        </w:trPr>
        <w:tc>
          <w:tcPr>
            <w:tcW w:w="3116" w:type="dxa"/>
            <w:tcBorders>
              <w:left w:val="nil"/>
              <w:bottom w:val="single" w:sz="4" w:space="0" w:color="auto"/>
              <w:right w:val="nil"/>
            </w:tcBorders>
            <w:tcPrChange w:id="424" w:author="Julie Alonzo" w:date="2023-04-09T10:49:00Z">
              <w:tcPr>
                <w:tcW w:w="3116" w:type="dxa"/>
                <w:gridSpan w:val="2"/>
              </w:tcPr>
            </w:tcPrChange>
          </w:tcPr>
          <w:p w14:paraId="1C01BA43" w14:textId="77777777" w:rsidR="00870FEF" w:rsidRDefault="00870FEF" w:rsidP="00870FEF">
            <w:pPr>
              <w:spacing w:before="120" w:after="120"/>
              <w:rPr>
                <w:ins w:id="425" w:author="Julie Alonzo" w:date="2023-04-09T10:45:00Z"/>
                <w:rFonts w:ascii="Calibri" w:eastAsia="Calibri" w:hAnsi="Calibri" w:cs="Calibri"/>
              </w:rPr>
            </w:pPr>
          </w:p>
        </w:tc>
        <w:tc>
          <w:tcPr>
            <w:tcW w:w="3117" w:type="dxa"/>
            <w:tcBorders>
              <w:left w:val="nil"/>
              <w:bottom w:val="single" w:sz="4" w:space="0" w:color="auto"/>
              <w:right w:val="nil"/>
            </w:tcBorders>
            <w:tcPrChange w:id="426" w:author="Julie Alonzo" w:date="2023-04-09T10:49:00Z">
              <w:tcPr>
                <w:tcW w:w="3117" w:type="dxa"/>
              </w:tcPr>
            </w:tcPrChange>
          </w:tcPr>
          <w:p w14:paraId="09536AB8" w14:textId="3686F9FC" w:rsidR="00870FEF" w:rsidRDefault="00870FEF" w:rsidP="00870FEF">
            <w:pPr>
              <w:spacing w:before="120" w:after="120"/>
              <w:jc w:val="center"/>
              <w:rPr>
                <w:ins w:id="427" w:author="Julie Alonzo" w:date="2023-04-09T10:45:00Z"/>
                <w:rFonts w:ascii="Calibri" w:eastAsia="Calibri" w:hAnsi="Calibri" w:cs="Calibri"/>
                <w:color w:val="333333"/>
              </w:rPr>
              <w:pPrChange w:id="428" w:author="Julie Alonzo" w:date="2023-04-09T10:49:00Z">
                <w:pPr>
                  <w:spacing w:before="120" w:after="120"/>
                </w:pPr>
              </w:pPrChange>
            </w:pPr>
            <w:ins w:id="429" w:author="Julie Alonzo" w:date="2023-04-09T10:46:00Z">
              <w:r>
                <w:rPr>
                  <w:rFonts w:ascii="Calibri" w:eastAsia="Calibri" w:hAnsi="Calibri" w:cs="Calibri"/>
                  <w:color w:val="333333"/>
                </w:rPr>
                <w:t xml:space="preserve">Female </w:t>
              </w:r>
            </w:ins>
            <w:ins w:id="430" w:author="Julie Alonzo" w:date="2023-04-09T10:51:00Z">
              <w:r>
                <w:rPr>
                  <w:rFonts w:ascii="Calibri" w:eastAsia="Calibri" w:hAnsi="Calibri" w:cs="Calibri"/>
                  <w:color w:val="333333"/>
                </w:rPr>
                <w:t>S</w:t>
              </w:r>
            </w:ins>
            <w:ins w:id="431" w:author="Julie Alonzo" w:date="2023-04-09T10:46:00Z">
              <w:r>
                <w:rPr>
                  <w:rFonts w:ascii="Calibri" w:eastAsia="Calibri" w:hAnsi="Calibri" w:cs="Calibri"/>
                  <w:color w:val="333333"/>
                </w:rPr>
                <w:t xml:space="preserve">tudents, </w:t>
              </w:r>
              <w:r>
                <w:rPr>
                  <w:rFonts w:ascii="Calibri" w:eastAsia="Calibri" w:hAnsi="Calibri" w:cs="Calibri"/>
                  <w:i/>
                  <w:iCs/>
                  <w:color w:val="333333"/>
                </w:rPr>
                <w:t>n</w:t>
              </w:r>
              <w:r>
                <w:rPr>
                  <w:rFonts w:ascii="Calibri" w:eastAsia="Calibri" w:hAnsi="Calibri" w:cs="Calibri"/>
                  <w:color w:val="333333"/>
                </w:rPr>
                <w:t xml:space="preserve"> = 2,498</w:t>
              </w:r>
            </w:ins>
          </w:p>
        </w:tc>
        <w:tc>
          <w:tcPr>
            <w:tcW w:w="3117" w:type="dxa"/>
            <w:tcBorders>
              <w:left w:val="nil"/>
              <w:bottom w:val="single" w:sz="4" w:space="0" w:color="auto"/>
              <w:right w:val="nil"/>
            </w:tcBorders>
            <w:tcPrChange w:id="432" w:author="Julie Alonzo" w:date="2023-04-09T10:49:00Z">
              <w:tcPr>
                <w:tcW w:w="3117" w:type="dxa"/>
              </w:tcPr>
            </w:tcPrChange>
          </w:tcPr>
          <w:p w14:paraId="6031C82B" w14:textId="5B27BBE2" w:rsidR="00870FEF" w:rsidRDefault="00870FEF" w:rsidP="00870FEF">
            <w:pPr>
              <w:spacing w:before="120" w:after="120"/>
              <w:jc w:val="center"/>
              <w:rPr>
                <w:ins w:id="433" w:author="Julie Alonzo" w:date="2023-04-09T10:45:00Z"/>
                <w:rFonts w:ascii="Calibri" w:eastAsia="Calibri" w:hAnsi="Calibri" w:cs="Calibri"/>
                <w:color w:val="333333"/>
              </w:rPr>
              <w:pPrChange w:id="434" w:author="Julie Alonzo" w:date="2023-04-09T10:49:00Z">
                <w:pPr>
                  <w:spacing w:before="120" w:after="120"/>
                </w:pPr>
              </w:pPrChange>
            </w:pPr>
            <w:ins w:id="435" w:author="Julie Alonzo" w:date="2023-04-09T10:46:00Z">
              <w:r>
                <w:rPr>
                  <w:rFonts w:ascii="Calibri" w:eastAsia="Calibri" w:hAnsi="Calibri" w:cs="Calibri"/>
                  <w:color w:val="333333"/>
                </w:rPr>
                <w:t xml:space="preserve">Male </w:t>
              </w:r>
            </w:ins>
            <w:ins w:id="436" w:author="Julie Alonzo" w:date="2023-04-09T10:51:00Z">
              <w:r>
                <w:rPr>
                  <w:rFonts w:ascii="Calibri" w:eastAsia="Calibri" w:hAnsi="Calibri" w:cs="Calibri"/>
                  <w:color w:val="333333"/>
                </w:rPr>
                <w:t>S</w:t>
              </w:r>
            </w:ins>
            <w:ins w:id="437" w:author="Julie Alonzo" w:date="2023-04-09T10:46:00Z">
              <w:r>
                <w:rPr>
                  <w:rFonts w:ascii="Calibri" w:eastAsia="Calibri" w:hAnsi="Calibri" w:cs="Calibri"/>
                  <w:color w:val="333333"/>
                </w:rPr>
                <w:t xml:space="preserve">tudents, </w:t>
              </w:r>
              <w:r>
                <w:rPr>
                  <w:rFonts w:ascii="Calibri" w:eastAsia="Calibri" w:hAnsi="Calibri" w:cs="Calibri"/>
                  <w:i/>
                  <w:iCs/>
                  <w:color w:val="333333"/>
                </w:rPr>
                <w:t>n</w:t>
              </w:r>
              <w:r>
                <w:rPr>
                  <w:rFonts w:ascii="Calibri" w:eastAsia="Calibri" w:hAnsi="Calibri" w:cs="Calibri"/>
                  <w:color w:val="333333"/>
                </w:rPr>
                <w:t xml:space="preserve"> = 2,518</w:t>
              </w:r>
            </w:ins>
          </w:p>
        </w:tc>
      </w:tr>
      <w:tr w:rsidR="00870FEF" w14:paraId="369EFB76" w14:textId="77777777" w:rsidTr="00870FEF">
        <w:trPr>
          <w:ins w:id="438" w:author="Julie Alonzo" w:date="2023-04-09T10:45:00Z"/>
          <w:trPrChange w:id="439" w:author="Julie Alonzo" w:date="2023-04-09T10:49:00Z">
            <w:trPr>
              <w:gridAfter w:val="0"/>
            </w:trPr>
          </w:trPrChange>
        </w:trPr>
        <w:tc>
          <w:tcPr>
            <w:tcW w:w="3116" w:type="dxa"/>
            <w:tcBorders>
              <w:left w:val="nil"/>
              <w:bottom w:val="nil"/>
              <w:right w:val="nil"/>
            </w:tcBorders>
            <w:tcPrChange w:id="440" w:author="Julie Alonzo" w:date="2023-04-09T10:49:00Z">
              <w:tcPr>
                <w:tcW w:w="3116" w:type="dxa"/>
                <w:gridSpan w:val="2"/>
              </w:tcPr>
            </w:tcPrChange>
          </w:tcPr>
          <w:p w14:paraId="65C05B9E" w14:textId="0622A7D7" w:rsidR="00870FEF" w:rsidRDefault="00870FEF" w:rsidP="00870FEF">
            <w:pPr>
              <w:spacing w:before="120" w:after="120"/>
              <w:rPr>
                <w:ins w:id="441" w:author="Julie Alonzo" w:date="2023-04-09T10:45:00Z"/>
                <w:rFonts w:ascii="Calibri" w:eastAsia="Calibri" w:hAnsi="Calibri" w:cs="Calibri"/>
              </w:rPr>
            </w:pPr>
            <w:ins w:id="442" w:author="Julie Alonzo" w:date="2023-04-09T10:46:00Z">
              <w:r>
                <w:rPr>
                  <w:rFonts w:ascii="Calibri" w:eastAsia="Calibri" w:hAnsi="Calibri" w:cs="Calibri"/>
                </w:rPr>
                <w:t>Match</w:t>
              </w:r>
            </w:ins>
          </w:p>
        </w:tc>
        <w:tc>
          <w:tcPr>
            <w:tcW w:w="3117" w:type="dxa"/>
            <w:tcBorders>
              <w:left w:val="nil"/>
              <w:bottom w:val="nil"/>
              <w:right w:val="nil"/>
            </w:tcBorders>
            <w:tcPrChange w:id="443" w:author="Julie Alonzo" w:date="2023-04-09T10:49:00Z">
              <w:tcPr>
                <w:tcW w:w="3117" w:type="dxa"/>
              </w:tcPr>
            </w:tcPrChange>
          </w:tcPr>
          <w:p w14:paraId="1F879BEF" w14:textId="188F4C66" w:rsidR="00870FEF" w:rsidRDefault="00870FEF" w:rsidP="00870FEF">
            <w:pPr>
              <w:spacing w:before="120" w:after="120"/>
              <w:jc w:val="center"/>
              <w:rPr>
                <w:ins w:id="444" w:author="Julie Alonzo" w:date="2023-04-09T10:45:00Z"/>
                <w:rFonts w:ascii="Calibri" w:eastAsia="Calibri" w:hAnsi="Calibri" w:cs="Calibri"/>
                <w:color w:val="333333"/>
              </w:rPr>
              <w:pPrChange w:id="445" w:author="Julie Alonzo" w:date="2023-04-09T10:49:00Z">
                <w:pPr>
                  <w:spacing w:before="120" w:after="120"/>
                </w:pPr>
              </w:pPrChange>
            </w:pPr>
            <w:ins w:id="446" w:author="Julie Alonzo" w:date="2023-04-09T10:46:00Z">
              <w:r>
                <w:rPr>
                  <w:rFonts w:ascii="Calibri" w:eastAsia="Calibri" w:hAnsi="Calibri" w:cs="Calibri"/>
                  <w:color w:val="333333"/>
                </w:rPr>
                <w:t>58.61%</w:t>
              </w:r>
            </w:ins>
          </w:p>
        </w:tc>
        <w:tc>
          <w:tcPr>
            <w:tcW w:w="3117" w:type="dxa"/>
            <w:tcBorders>
              <w:left w:val="nil"/>
              <w:bottom w:val="nil"/>
              <w:right w:val="nil"/>
            </w:tcBorders>
            <w:tcPrChange w:id="447" w:author="Julie Alonzo" w:date="2023-04-09T10:49:00Z">
              <w:tcPr>
                <w:tcW w:w="3117" w:type="dxa"/>
              </w:tcPr>
            </w:tcPrChange>
          </w:tcPr>
          <w:p w14:paraId="3075EA01" w14:textId="4C7292C3" w:rsidR="00870FEF" w:rsidRDefault="00870FEF" w:rsidP="00870FEF">
            <w:pPr>
              <w:spacing w:before="120" w:after="120"/>
              <w:jc w:val="center"/>
              <w:rPr>
                <w:ins w:id="448" w:author="Julie Alonzo" w:date="2023-04-09T10:45:00Z"/>
                <w:rFonts w:ascii="Calibri" w:eastAsia="Calibri" w:hAnsi="Calibri" w:cs="Calibri"/>
                <w:color w:val="333333"/>
              </w:rPr>
              <w:pPrChange w:id="449" w:author="Julie Alonzo" w:date="2023-04-09T10:49:00Z">
                <w:pPr>
                  <w:spacing w:before="120" w:after="120"/>
                </w:pPr>
              </w:pPrChange>
            </w:pPr>
            <w:ins w:id="450" w:author="Julie Alonzo" w:date="2023-04-09T10:46:00Z">
              <w:r>
                <w:rPr>
                  <w:rFonts w:ascii="Calibri" w:eastAsia="Calibri" w:hAnsi="Calibri" w:cs="Calibri"/>
                  <w:color w:val="333333"/>
                </w:rPr>
                <w:t>40.87%</w:t>
              </w:r>
            </w:ins>
          </w:p>
        </w:tc>
      </w:tr>
      <w:tr w:rsidR="00870FEF" w14:paraId="28ECA9EB" w14:textId="77777777" w:rsidTr="00870FEF">
        <w:trPr>
          <w:ins w:id="451" w:author="Julie Alonzo" w:date="2023-04-09T10:46:00Z"/>
          <w:trPrChange w:id="452" w:author="Julie Alonzo" w:date="2023-04-09T10:49:00Z">
            <w:trPr>
              <w:gridAfter w:val="0"/>
            </w:trPr>
          </w:trPrChange>
        </w:trPr>
        <w:tc>
          <w:tcPr>
            <w:tcW w:w="3116" w:type="dxa"/>
            <w:tcBorders>
              <w:top w:val="nil"/>
              <w:left w:val="nil"/>
              <w:bottom w:val="nil"/>
              <w:right w:val="nil"/>
            </w:tcBorders>
            <w:tcPrChange w:id="453" w:author="Julie Alonzo" w:date="2023-04-09T10:49:00Z">
              <w:tcPr>
                <w:tcW w:w="3116" w:type="dxa"/>
                <w:gridSpan w:val="2"/>
              </w:tcPr>
            </w:tcPrChange>
          </w:tcPr>
          <w:p w14:paraId="125A891B" w14:textId="7A8DA3B1" w:rsidR="00870FEF" w:rsidRDefault="00870FEF" w:rsidP="00870FEF">
            <w:pPr>
              <w:spacing w:before="120" w:after="120"/>
              <w:rPr>
                <w:ins w:id="454" w:author="Julie Alonzo" w:date="2023-04-09T10:46:00Z"/>
                <w:rFonts w:ascii="Calibri" w:eastAsia="Calibri" w:hAnsi="Calibri" w:cs="Calibri"/>
              </w:rPr>
            </w:pPr>
            <w:ins w:id="455" w:author="Julie Alonzo" w:date="2023-04-09T10:46:00Z">
              <w:r>
                <w:rPr>
                  <w:rFonts w:ascii="Calibri" w:eastAsia="Calibri" w:hAnsi="Calibri" w:cs="Calibri"/>
                </w:rPr>
                <w:t>Female Teacher</w:t>
              </w:r>
            </w:ins>
          </w:p>
        </w:tc>
        <w:tc>
          <w:tcPr>
            <w:tcW w:w="3117" w:type="dxa"/>
            <w:tcBorders>
              <w:top w:val="nil"/>
              <w:left w:val="nil"/>
              <w:bottom w:val="nil"/>
              <w:right w:val="nil"/>
            </w:tcBorders>
            <w:tcPrChange w:id="456" w:author="Julie Alonzo" w:date="2023-04-09T10:49:00Z">
              <w:tcPr>
                <w:tcW w:w="3117" w:type="dxa"/>
              </w:tcPr>
            </w:tcPrChange>
          </w:tcPr>
          <w:p w14:paraId="364A9020" w14:textId="62751509" w:rsidR="00870FEF" w:rsidRDefault="00870FEF" w:rsidP="00870FEF">
            <w:pPr>
              <w:spacing w:before="120" w:after="120"/>
              <w:jc w:val="center"/>
              <w:rPr>
                <w:ins w:id="457" w:author="Julie Alonzo" w:date="2023-04-09T10:46:00Z"/>
                <w:rFonts w:ascii="Calibri" w:eastAsia="Calibri" w:hAnsi="Calibri" w:cs="Calibri"/>
                <w:color w:val="333333"/>
              </w:rPr>
              <w:pPrChange w:id="458" w:author="Julie Alonzo" w:date="2023-04-09T10:49:00Z">
                <w:pPr>
                  <w:spacing w:before="120" w:after="120"/>
                </w:pPr>
              </w:pPrChange>
            </w:pPr>
            <w:ins w:id="459" w:author="Julie Alonzo" w:date="2023-04-09T10:46:00Z">
              <w:r>
                <w:rPr>
                  <w:rFonts w:ascii="Calibri" w:eastAsia="Calibri" w:hAnsi="Calibri" w:cs="Calibri"/>
                  <w:color w:val="333333"/>
                </w:rPr>
                <w:t>58.61%</w:t>
              </w:r>
            </w:ins>
          </w:p>
        </w:tc>
        <w:tc>
          <w:tcPr>
            <w:tcW w:w="3117" w:type="dxa"/>
            <w:tcBorders>
              <w:top w:val="nil"/>
              <w:left w:val="nil"/>
              <w:bottom w:val="nil"/>
              <w:right w:val="nil"/>
            </w:tcBorders>
            <w:tcPrChange w:id="460" w:author="Julie Alonzo" w:date="2023-04-09T10:49:00Z">
              <w:tcPr>
                <w:tcW w:w="3117" w:type="dxa"/>
              </w:tcPr>
            </w:tcPrChange>
          </w:tcPr>
          <w:p w14:paraId="6587E1C2" w14:textId="40B4DE13" w:rsidR="00870FEF" w:rsidRDefault="00870FEF" w:rsidP="00870FEF">
            <w:pPr>
              <w:spacing w:before="120" w:after="120"/>
              <w:jc w:val="center"/>
              <w:rPr>
                <w:ins w:id="461" w:author="Julie Alonzo" w:date="2023-04-09T10:46:00Z"/>
                <w:rFonts w:ascii="Calibri" w:eastAsia="Calibri" w:hAnsi="Calibri" w:cs="Calibri"/>
                <w:color w:val="333333"/>
              </w:rPr>
              <w:pPrChange w:id="462" w:author="Julie Alonzo" w:date="2023-04-09T10:49:00Z">
                <w:pPr>
                  <w:spacing w:before="120" w:after="120"/>
                </w:pPr>
              </w:pPrChange>
            </w:pPr>
            <w:ins w:id="463" w:author="Julie Alonzo" w:date="2023-04-09T10:46:00Z">
              <w:r>
                <w:rPr>
                  <w:rFonts w:ascii="Calibri" w:eastAsia="Calibri" w:hAnsi="Calibri" w:cs="Calibri"/>
                  <w:color w:val="333333"/>
                </w:rPr>
                <w:t>59.13%</w:t>
              </w:r>
            </w:ins>
          </w:p>
        </w:tc>
      </w:tr>
      <w:tr w:rsidR="00870FEF" w14:paraId="63C39F61" w14:textId="77777777" w:rsidTr="00870FEF">
        <w:trPr>
          <w:ins w:id="464" w:author="Julie Alonzo" w:date="2023-04-09T10:46:00Z"/>
          <w:trPrChange w:id="465" w:author="Julie Alonzo" w:date="2023-04-09T10:49:00Z">
            <w:trPr>
              <w:gridAfter w:val="0"/>
            </w:trPr>
          </w:trPrChange>
        </w:trPr>
        <w:tc>
          <w:tcPr>
            <w:tcW w:w="3116" w:type="dxa"/>
            <w:tcBorders>
              <w:top w:val="nil"/>
              <w:left w:val="nil"/>
              <w:bottom w:val="nil"/>
              <w:right w:val="nil"/>
            </w:tcBorders>
            <w:tcPrChange w:id="466" w:author="Julie Alonzo" w:date="2023-04-09T10:49:00Z">
              <w:tcPr>
                <w:tcW w:w="3116" w:type="dxa"/>
                <w:gridSpan w:val="2"/>
              </w:tcPr>
            </w:tcPrChange>
          </w:tcPr>
          <w:p w14:paraId="6B8FFC03" w14:textId="26CDAD2C" w:rsidR="00870FEF" w:rsidRDefault="00870FEF" w:rsidP="00870FEF">
            <w:pPr>
              <w:spacing w:before="120" w:after="120"/>
              <w:rPr>
                <w:ins w:id="467" w:author="Julie Alonzo" w:date="2023-04-09T10:46:00Z"/>
                <w:rFonts w:ascii="Calibri" w:eastAsia="Calibri" w:hAnsi="Calibri" w:cs="Calibri"/>
              </w:rPr>
            </w:pPr>
            <w:ins w:id="468" w:author="Julie Alonzo" w:date="2023-04-09T10:46:00Z">
              <w:r>
                <w:rPr>
                  <w:rFonts w:ascii="Calibri" w:eastAsia="Calibri" w:hAnsi="Calibri" w:cs="Calibri"/>
                </w:rPr>
                <w:t>Score</w:t>
              </w:r>
            </w:ins>
          </w:p>
        </w:tc>
        <w:tc>
          <w:tcPr>
            <w:tcW w:w="3117" w:type="dxa"/>
            <w:tcBorders>
              <w:top w:val="nil"/>
              <w:left w:val="nil"/>
              <w:bottom w:val="nil"/>
              <w:right w:val="nil"/>
            </w:tcBorders>
            <w:tcPrChange w:id="469" w:author="Julie Alonzo" w:date="2023-04-09T10:49:00Z">
              <w:tcPr>
                <w:tcW w:w="3117" w:type="dxa"/>
              </w:tcPr>
            </w:tcPrChange>
          </w:tcPr>
          <w:p w14:paraId="0DC3FE19" w14:textId="75B856A4" w:rsidR="00870FEF" w:rsidRDefault="00870FEF" w:rsidP="00870FEF">
            <w:pPr>
              <w:spacing w:before="120" w:after="120"/>
              <w:jc w:val="center"/>
              <w:rPr>
                <w:ins w:id="470" w:author="Julie Alonzo" w:date="2023-04-09T10:46:00Z"/>
                <w:rFonts w:ascii="Calibri" w:eastAsia="Calibri" w:hAnsi="Calibri" w:cs="Calibri"/>
                <w:color w:val="333333"/>
              </w:rPr>
              <w:pPrChange w:id="471" w:author="Julie Alonzo" w:date="2023-04-09T10:49:00Z">
                <w:pPr>
                  <w:spacing w:before="120" w:after="120"/>
                </w:pPr>
              </w:pPrChange>
            </w:pPr>
            <w:ins w:id="472" w:author="Julie Alonzo" w:date="2023-04-09T10:46:00Z">
              <w:r>
                <w:rPr>
                  <w:rFonts w:ascii="Calibri" w:eastAsia="Calibri" w:hAnsi="Calibri" w:cs="Calibri"/>
                  <w:color w:val="333333"/>
                </w:rPr>
                <w:t>0.100 (0.927)</w:t>
              </w:r>
            </w:ins>
          </w:p>
        </w:tc>
        <w:tc>
          <w:tcPr>
            <w:tcW w:w="3117" w:type="dxa"/>
            <w:tcBorders>
              <w:top w:val="nil"/>
              <w:left w:val="nil"/>
              <w:bottom w:val="nil"/>
              <w:right w:val="nil"/>
            </w:tcBorders>
            <w:tcPrChange w:id="473" w:author="Julie Alonzo" w:date="2023-04-09T10:49:00Z">
              <w:tcPr>
                <w:tcW w:w="3117" w:type="dxa"/>
              </w:tcPr>
            </w:tcPrChange>
          </w:tcPr>
          <w:p w14:paraId="32F7B410" w14:textId="3BE0C651" w:rsidR="00870FEF" w:rsidRDefault="00870FEF" w:rsidP="00870FEF">
            <w:pPr>
              <w:spacing w:before="120" w:after="120"/>
              <w:jc w:val="center"/>
              <w:rPr>
                <w:ins w:id="474" w:author="Julie Alonzo" w:date="2023-04-09T10:46:00Z"/>
                <w:rFonts w:ascii="Calibri" w:eastAsia="Calibri" w:hAnsi="Calibri" w:cs="Calibri"/>
                <w:color w:val="333333"/>
              </w:rPr>
              <w:pPrChange w:id="475" w:author="Julie Alonzo" w:date="2023-04-09T10:49:00Z">
                <w:pPr>
                  <w:spacing w:before="120" w:after="120"/>
                </w:pPr>
              </w:pPrChange>
            </w:pPr>
            <w:ins w:id="476" w:author="Julie Alonzo" w:date="2023-04-09T10:46:00Z">
              <w:r>
                <w:rPr>
                  <w:rFonts w:ascii="Calibri" w:eastAsia="Calibri" w:hAnsi="Calibri" w:cs="Calibri"/>
                  <w:color w:val="333333"/>
                </w:rPr>
                <w:t>-0.074 (1.042)</w:t>
              </w:r>
            </w:ins>
          </w:p>
        </w:tc>
      </w:tr>
      <w:tr w:rsidR="00870FEF" w14:paraId="37816412" w14:textId="77777777" w:rsidTr="00870FEF">
        <w:trPr>
          <w:ins w:id="477" w:author="Julie Alonzo" w:date="2023-04-09T10:46:00Z"/>
          <w:trPrChange w:id="478" w:author="Julie Alonzo" w:date="2023-04-09T10:50:00Z">
            <w:trPr>
              <w:gridAfter w:val="0"/>
            </w:trPr>
          </w:trPrChange>
        </w:trPr>
        <w:tc>
          <w:tcPr>
            <w:tcW w:w="3116" w:type="dxa"/>
            <w:tcBorders>
              <w:top w:val="nil"/>
              <w:left w:val="nil"/>
              <w:bottom w:val="single" w:sz="4" w:space="0" w:color="auto"/>
              <w:right w:val="nil"/>
            </w:tcBorders>
            <w:tcPrChange w:id="479" w:author="Julie Alonzo" w:date="2023-04-09T10:50:00Z">
              <w:tcPr>
                <w:tcW w:w="3116" w:type="dxa"/>
                <w:gridSpan w:val="2"/>
              </w:tcPr>
            </w:tcPrChange>
          </w:tcPr>
          <w:p w14:paraId="686006B8" w14:textId="3C425C7B" w:rsidR="00870FEF" w:rsidRDefault="00870FEF" w:rsidP="00870FEF">
            <w:pPr>
              <w:spacing w:before="120" w:after="120"/>
              <w:rPr>
                <w:ins w:id="480" w:author="Julie Alonzo" w:date="2023-04-09T10:46:00Z"/>
                <w:rFonts w:ascii="Calibri" w:eastAsia="Calibri" w:hAnsi="Calibri" w:cs="Calibri"/>
              </w:rPr>
            </w:pPr>
            <w:ins w:id="481" w:author="Julie Alonzo" w:date="2023-04-09T10:50:00Z">
              <w:r>
                <w:rPr>
                  <w:rFonts w:ascii="Calibri" w:eastAsia="Calibri" w:hAnsi="Calibri" w:cs="Calibri"/>
                </w:rPr>
                <w:t>Self-Concept</w:t>
              </w:r>
            </w:ins>
          </w:p>
        </w:tc>
        <w:tc>
          <w:tcPr>
            <w:tcW w:w="3117" w:type="dxa"/>
            <w:tcBorders>
              <w:top w:val="nil"/>
              <w:left w:val="nil"/>
              <w:bottom w:val="single" w:sz="4" w:space="0" w:color="auto"/>
              <w:right w:val="nil"/>
            </w:tcBorders>
            <w:tcPrChange w:id="482" w:author="Julie Alonzo" w:date="2023-04-09T10:50:00Z">
              <w:tcPr>
                <w:tcW w:w="3117" w:type="dxa"/>
              </w:tcPr>
            </w:tcPrChange>
          </w:tcPr>
          <w:p w14:paraId="46EEB2CF" w14:textId="3924EB44" w:rsidR="00870FEF" w:rsidRDefault="00870FEF" w:rsidP="00870FEF">
            <w:pPr>
              <w:spacing w:before="120" w:after="120"/>
              <w:jc w:val="center"/>
              <w:rPr>
                <w:ins w:id="483" w:author="Julie Alonzo" w:date="2023-04-09T10:46:00Z"/>
                <w:rFonts w:ascii="Calibri" w:eastAsia="Calibri" w:hAnsi="Calibri" w:cs="Calibri"/>
                <w:color w:val="333333"/>
              </w:rPr>
              <w:pPrChange w:id="484" w:author="Julie Alonzo" w:date="2023-04-09T10:49:00Z">
                <w:pPr>
                  <w:spacing w:before="120" w:after="120"/>
                </w:pPr>
              </w:pPrChange>
            </w:pPr>
            <w:ins w:id="485" w:author="Julie Alonzo" w:date="2023-04-09T10:46:00Z">
              <w:r>
                <w:rPr>
                  <w:rFonts w:ascii="Calibri" w:eastAsia="Calibri" w:hAnsi="Calibri" w:cs="Calibri"/>
                  <w:color w:val="333333"/>
                </w:rPr>
                <w:t>-0.106 (0.932)</w:t>
              </w:r>
            </w:ins>
          </w:p>
        </w:tc>
        <w:tc>
          <w:tcPr>
            <w:tcW w:w="3117" w:type="dxa"/>
            <w:tcBorders>
              <w:top w:val="nil"/>
              <w:left w:val="nil"/>
              <w:bottom w:val="single" w:sz="4" w:space="0" w:color="auto"/>
              <w:right w:val="nil"/>
            </w:tcBorders>
            <w:tcPrChange w:id="486" w:author="Julie Alonzo" w:date="2023-04-09T10:50:00Z">
              <w:tcPr>
                <w:tcW w:w="3117" w:type="dxa"/>
              </w:tcPr>
            </w:tcPrChange>
          </w:tcPr>
          <w:p w14:paraId="4E4E939A" w14:textId="58626160" w:rsidR="00870FEF" w:rsidRDefault="00870FEF" w:rsidP="00870FEF">
            <w:pPr>
              <w:spacing w:before="120" w:after="120"/>
              <w:jc w:val="center"/>
              <w:rPr>
                <w:ins w:id="487" w:author="Julie Alonzo" w:date="2023-04-09T10:46:00Z"/>
                <w:rFonts w:ascii="Calibri" w:eastAsia="Calibri" w:hAnsi="Calibri" w:cs="Calibri"/>
                <w:color w:val="333333"/>
              </w:rPr>
              <w:pPrChange w:id="488" w:author="Julie Alonzo" w:date="2023-04-09T10:49:00Z">
                <w:pPr>
                  <w:spacing w:before="120" w:after="120"/>
                </w:pPr>
              </w:pPrChange>
            </w:pPr>
            <w:ins w:id="489" w:author="Julie Alonzo" w:date="2023-04-09T10:46:00Z">
              <w:r>
                <w:rPr>
                  <w:rFonts w:ascii="Calibri" w:eastAsia="Calibri" w:hAnsi="Calibri" w:cs="Calibri"/>
                  <w:color w:val="333333"/>
                </w:rPr>
                <w:t>0.115 (1.036)</w:t>
              </w:r>
            </w:ins>
          </w:p>
        </w:tc>
      </w:tr>
      <w:tr w:rsidR="00870FEF" w14:paraId="3A7BFB61" w14:textId="77777777" w:rsidTr="00870FEF">
        <w:trPr>
          <w:ins w:id="490" w:author="Julie Alonzo" w:date="2023-04-09T10:47:00Z"/>
          <w:trPrChange w:id="491" w:author="Julie Alonzo" w:date="2023-04-09T10:50:00Z">
            <w:trPr>
              <w:gridAfter w:val="0"/>
            </w:trPr>
          </w:trPrChange>
        </w:trPr>
        <w:tc>
          <w:tcPr>
            <w:tcW w:w="9350" w:type="dxa"/>
            <w:gridSpan w:val="3"/>
            <w:tcBorders>
              <w:left w:val="nil"/>
              <w:bottom w:val="nil"/>
              <w:right w:val="nil"/>
            </w:tcBorders>
            <w:tcPrChange w:id="492" w:author="Julie Alonzo" w:date="2023-04-09T10:50:00Z">
              <w:tcPr>
                <w:tcW w:w="9350" w:type="dxa"/>
                <w:gridSpan w:val="4"/>
              </w:tcPr>
            </w:tcPrChange>
          </w:tcPr>
          <w:p w14:paraId="613CE397" w14:textId="77777777" w:rsidR="00870FEF" w:rsidDel="00870FEF" w:rsidRDefault="00870FEF" w:rsidP="00870FEF">
            <w:pPr>
              <w:rPr>
                <w:del w:id="493" w:author="Julie Alonzo" w:date="2023-04-09T10:47:00Z"/>
                <w:moveTo w:id="494" w:author="Julie Alonzo" w:date="2023-04-09T10:47:00Z"/>
                <w:rFonts w:ascii="Calibri" w:eastAsia="Calibri" w:hAnsi="Calibri" w:cs="Calibri"/>
                <w:i/>
              </w:rPr>
            </w:pPr>
            <w:moveToRangeStart w:id="495" w:author="Julie Alonzo" w:date="2023-04-09T10:47:00Z" w:name="move131929649"/>
            <w:moveTo w:id="496" w:author="Julie Alonzo" w:date="2023-04-09T10:47:00Z">
              <w:r>
                <w:rPr>
                  <w:rFonts w:ascii="Calibri" w:eastAsia="Calibri" w:hAnsi="Calibri" w:cs="Calibri"/>
                  <w:i/>
                </w:rPr>
                <w:t>*Cells display (%); mean (SD)</w:t>
              </w:r>
            </w:moveTo>
          </w:p>
          <w:moveToRangeEnd w:id="495"/>
          <w:p w14:paraId="4A29A3C1" w14:textId="77777777" w:rsidR="00870FEF" w:rsidRDefault="00870FEF" w:rsidP="00870FEF">
            <w:pPr>
              <w:rPr>
                <w:ins w:id="497" w:author="Julie Alonzo" w:date="2023-04-09T10:47:00Z"/>
                <w:rFonts w:ascii="Calibri" w:eastAsia="Calibri" w:hAnsi="Calibri" w:cs="Calibri"/>
                <w:color w:val="333333"/>
              </w:rPr>
              <w:pPrChange w:id="498" w:author="Julie Alonzo" w:date="2023-04-09T10:47:00Z">
                <w:pPr>
                  <w:spacing w:before="120" w:after="120"/>
                </w:pPr>
              </w:pPrChange>
            </w:pPr>
          </w:p>
        </w:tc>
      </w:tr>
    </w:tbl>
    <w:p w14:paraId="7DD21516" w14:textId="77777777" w:rsidR="00412029" w:rsidRDefault="00412029">
      <w:pPr>
        <w:spacing w:line="240" w:lineRule="auto"/>
        <w:rPr>
          <w:ins w:id="499" w:author="Julie Alonzo" w:date="2023-04-09T10:42:00Z"/>
          <w:rFonts w:ascii="Calibri" w:eastAsia="Calibri" w:hAnsi="Calibri" w:cs="Calibri"/>
        </w:rPr>
      </w:pPr>
    </w:p>
    <w:p w14:paraId="019254D0" w14:textId="77777777" w:rsidR="007C39D5" w:rsidRDefault="007C39D5">
      <w:pPr>
        <w:spacing w:line="240" w:lineRule="auto"/>
        <w:rPr>
          <w:ins w:id="500" w:author="Julie Alonzo" w:date="2023-04-09T10:42:00Z"/>
          <w:rFonts w:ascii="Calibri" w:eastAsia="Calibri" w:hAnsi="Calibri" w:cs="Calibri"/>
        </w:rPr>
      </w:pPr>
    </w:p>
    <w:p w14:paraId="32196B41" w14:textId="77777777" w:rsidR="007C39D5" w:rsidRDefault="007C39D5">
      <w:pPr>
        <w:spacing w:line="240" w:lineRule="auto"/>
        <w:rPr>
          <w:rFonts w:ascii="Calibri" w:eastAsia="Calibri" w:hAnsi="Calibri" w:cs="Calibri"/>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160"/>
        <w:gridCol w:w="3737"/>
        <w:gridCol w:w="3463"/>
      </w:tblGrid>
      <w:tr w:rsidR="007C39D5" w:rsidDel="00870FEF" w14:paraId="688AB69E" w14:textId="641A189F" w:rsidTr="007C39D5">
        <w:trPr>
          <w:trHeight w:val="1230"/>
          <w:del w:id="501" w:author="Julie Alonzo" w:date="2023-04-09T10:46:00Z"/>
        </w:trPr>
        <w:tc>
          <w:tcPr>
            <w:tcW w:w="9360" w:type="dxa"/>
            <w:gridSpan w:val="3"/>
            <w:tcMar>
              <w:top w:w="100" w:type="dxa"/>
              <w:left w:w="100" w:type="dxa"/>
              <w:bottom w:w="100" w:type="dxa"/>
              <w:right w:w="100" w:type="dxa"/>
            </w:tcMar>
          </w:tcPr>
          <w:p w14:paraId="23CDE36B" w14:textId="251DB033" w:rsidR="007C39D5" w:rsidDel="00870FEF" w:rsidRDefault="007C39D5" w:rsidP="007C39D5">
            <w:pPr>
              <w:spacing w:before="120" w:after="120" w:line="240" w:lineRule="auto"/>
              <w:contextualSpacing/>
              <w:rPr>
                <w:del w:id="502" w:author="Julie Alonzo" w:date="2023-04-09T10:46:00Z"/>
                <w:rFonts w:ascii="Calibri" w:eastAsia="Calibri" w:hAnsi="Calibri" w:cs="Calibri"/>
              </w:rPr>
            </w:pPr>
            <w:del w:id="503" w:author="Julie Alonzo" w:date="2023-04-09T10:46:00Z">
              <w:r w:rsidDel="00870FEF">
                <w:rPr>
                  <w:rFonts w:ascii="Calibri" w:eastAsia="Calibri" w:hAnsi="Calibri" w:cs="Calibri"/>
                </w:rPr>
                <w:delText>Table 1.</w:delText>
              </w:r>
            </w:del>
            <w:del w:id="504" w:author="Julie Alonzo" w:date="2023-04-09T10:40:00Z">
              <w:r w:rsidDel="007C39D5">
                <w:rPr>
                  <w:rFonts w:ascii="Calibri" w:eastAsia="Calibri" w:hAnsi="Calibri" w:cs="Calibri"/>
                </w:rPr>
                <w:delText xml:space="preserve"> </w:delText>
              </w:r>
            </w:del>
            <w:del w:id="505" w:author="Julie Alonzo" w:date="2023-04-09T10:46:00Z">
              <w:r w:rsidDel="00870FEF">
                <w:rPr>
                  <w:rFonts w:ascii="Calibri" w:eastAsia="Calibri" w:hAnsi="Calibri" w:cs="Calibri"/>
                </w:rPr>
                <w:delText>Analytic sample summary statistics</w:delText>
              </w:r>
            </w:del>
          </w:p>
          <w:p w14:paraId="7F7FE540" w14:textId="55F99D73" w:rsidR="007C39D5" w:rsidDel="00870FEF" w:rsidRDefault="007C39D5" w:rsidP="007C39D5">
            <w:pPr>
              <w:spacing w:before="120" w:after="120" w:line="240" w:lineRule="auto"/>
              <w:contextualSpacing/>
              <w:rPr>
                <w:del w:id="506" w:author="Julie Alonzo" w:date="2023-04-09T10:46:00Z"/>
                <w:rFonts w:ascii="Calibri" w:eastAsia="Calibri" w:hAnsi="Calibri" w:cs="Calibri"/>
              </w:rPr>
              <w:pPrChange w:id="507" w:author="Julie Alonzo" w:date="2023-04-09T10:41:00Z">
                <w:pPr>
                  <w:spacing w:line="240" w:lineRule="auto"/>
                </w:pPr>
              </w:pPrChange>
            </w:pPr>
            <w:del w:id="508" w:author="Julie Alonzo" w:date="2023-04-09T10:46:00Z">
              <w:r w:rsidDel="00870FEF">
                <w:rPr>
                  <w:rFonts w:ascii="Calibri" w:eastAsia="Calibri" w:hAnsi="Calibri" w:cs="Calibri"/>
                </w:rPr>
                <w:delText>Panel A. Chinese sample</w:delText>
              </w:r>
            </w:del>
          </w:p>
        </w:tc>
      </w:tr>
      <w:tr w:rsidR="00412029" w:rsidDel="00870FEF" w14:paraId="139E79B9" w14:textId="47A16885" w:rsidTr="007C39D5">
        <w:trPr>
          <w:trHeight w:val="515"/>
          <w:del w:id="509" w:author="Julie Alonzo" w:date="2023-04-09T10:46:00Z"/>
        </w:trPr>
        <w:tc>
          <w:tcPr>
            <w:tcW w:w="2160" w:type="dxa"/>
            <w:tcBorders>
              <w:top w:val="single" w:sz="8" w:space="0" w:color="000000"/>
              <w:bottom w:val="single" w:sz="8" w:space="0" w:color="000000"/>
            </w:tcBorders>
            <w:shd w:val="clear" w:color="auto" w:fill="auto"/>
            <w:tcMar>
              <w:top w:w="100" w:type="dxa"/>
              <w:left w:w="100" w:type="dxa"/>
              <w:bottom w:w="100" w:type="dxa"/>
              <w:right w:w="100" w:type="dxa"/>
            </w:tcMar>
          </w:tcPr>
          <w:p w14:paraId="526D9F7F" w14:textId="2ED225AD" w:rsidR="00412029" w:rsidDel="00870FEF" w:rsidRDefault="00000000" w:rsidP="007C39D5">
            <w:pPr>
              <w:spacing w:before="120" w:after="120" w:line="240" w:lineRule="auto"/>
              <w:rPr>
                <w:del w:id="510" w:author="Julie Alonzo" w:date="2023-04-09T10:46:00Z"/>
                <w:rFonts w:ascii="Calibri" w:eastAsia="Calibri" w:hAnsi="Calibri" w:cs="Calibri"/>
                <w:color w:val="333333"/>
              </w:rPr>
              <w:pPrChange w:id="511" w:author="Julie Alonzo" w:date="2023-04-09T10:41:00Z">
                <w:pPr>
                  <w:spacing w:line="240" w:lineRule="auto"/>
                </w:pPr>
              </w:pPrChange>
            </w:pPr>
            <w:del w:id="512" w:author="Julie Alonzo" w:date="2023-04-09T10:46:00Z">
              <w:r w:rsidDel="00870FEF">
                <w:rPr>
                  <w:rFonts w:ascii="Calibri" w:eastAsia="Calibri" w:hAnsi="Calibri" w:cs="Calibri"/>
                  <w:color w:val="333333"/>
                </w:rPr>
                <w:delText xml:space="preserve"> </w:delText>
              </w:r>
            </w:del>
          </w:p>
        </w:tc>
        <w:tc>
          <w:tcPr>
            <w:tcW w:w="3737" w:type="dxa"/>
            <w:tcBorders>
              <w:top w:val="single" w:sz="8" w:space="0" w:color="000000"/>
              <w:bottom w:val="single" w:sz="8" w:space="0" w:color="000000"/>
            </w:tcBorders>
            <w:shd w:val="clear" w:color="auto" w:fill="auto"/>
            <w:tcMar>
              <w:top w:w="100" w:type="dxa"/>
              <w:left w:w="100" w:type="dxa"/>
              <w:bottom w:w="100" w:type="dxa"/>
              <w:right w:w="100" w:type="dxa"/>
            </w:tcMar>
          </w:tcPr>
          <w:p w14:paraId="528CB7C8" w14:textId="3C75922C" w:rsidR="00412029" w:rsidDel="00870FEF" w:rsidRDefault="00000000" w:rsidP="007C39D5">
            <w:pPr>
              <w:spacing w:before="120" w:after="120" w:line="240" w:lineRule="auto"/>
              <w:rPr>
                <w:del w:id="513" w:author="Julie Alonzo" w:date="2023-04-09T10:46:00Z"/>
                <w:rFonts w:ascii="Calibri" w:eastAsia="Calibri" w:hAnsi="Calibri" w:cs="Calibri"/>
                <w:color w:val="333333"/>
              </w:rPr>
              <w:pPrChange w:id="514" w:author="Julie Alonzo" w:date="2023-04-09T10:41:00Z">
                <w:pPr>
                  <w:spacing w:line="240" w:lineRule="auto"/>
                </w:pPr>
              </w:pPrChange>
            </w:pPr>
            <w:del w:id="515" w:author="Julie Alonzo" w:date="2023-04-09T10:46:00Z">
              <w:r w:rsidDel="00870FEF">
                <w:rPr>
                  <w:rFonts w:ascii="Calibri" w:eastAsia="Calibri" w:hAnsi="Calibri" w:cs="Calibri"/>
                  <w:color w:val="333333"/>
                </w:rPr>
                <w:delText>Female students, N = 2,464</w:delText>
              </w:r>
            </w:del>
          </w:p>
        </w:tc>
        <w:tc>
          <w:tcPr>
            <w:tcW w:w="3463" w:type="dxa"/>
            <w:tcBorders>
              <w:top w:val="single" w:sz="8" w:space="0" w:color="000000"/>
              <w:bottom w:val="single" w:sz="8" w:space="0" w:color="000000"/>
            </w:tcBorders>
            <w:shd w:val="clear" w:color="auto" w:fill="auto"/>
            <w:tcMar>
              <w:top w:w="100" w:type="dxa"/>
              <w:left w:w="100" w:type="dxa"/>
              <w:bottom w:w="100" w:type="dxa"/>
              <w:right w:w="100" w:type="dxa"/>
            </w:tcMar>
          </w:tcPr>
          <w:p w14:paraId="7B735C07" w14:textId="04DA5953" w:rsidR="00412029" w:rsidDel="00870FEF" w:rsidRDefault="00000000" w:rsidP="007C39D5">
            <w:pPr>
              <w:spacing w:before="120" w:after="120" w:line="240" w:lineRule="auto"/>
              <w:rPr>
                <w:del w:id="516" w:author="Julie Alonzo" w:date="2023-04-09T10:46:00Z"/>
                <w:rFonts w:ascii="Calibri" w:eastAsia="Calibri" w:hAnsi="Calibri" w:cs="Calibri"/>
                <w:color w:val="333333"/>
              </w:rPr>
              <w:pPrChange w:id="517" w:author="Julie Alonzo" w:date="2023-04-09T10:41:00Z">
                <w:pPr>
                  <w:spacing w:line="240" w:lineRule="auto"/>
                </w:pPr>
              </w:pPrChange>
            </w:pPr>
            <w:del w:id="518" w:author="Julie Alonzo" w:date="2023-04-09T10:46:00Z">
              <w:r w:rsidDel="00870FEF">
                <w:rPr>
                  <w:rFonts w:ascii="Calibri" w:eastAsia="Calibri" w:hAnsi="Calibri" w:cs="Calibri"/>
                  <w:color w:val="333333"/>
                </w:rPr>
                <w:delText>Male students, N = 2,481</w:delText>
              </w:r>
            </w:del>
          </w:p>
        </w:tc>
      </w:tr>
      <w:tr w:rsidR="00412029" w:rsidDel="00870FEF" w14:paraId="1CD4AB6E" w14:textId="1DC16705" w:rsidTr="007C39D5">
        <w:trPr>
          <w:trHeight w:val="515"/>
          <w:del w:id="519" w:author="Julie Alonzo" w:date="2023-04-09T10:46:00Z"/>
        </w:trPr>
        <w:tc>
          <w:tcPr>
            <w:tcW w:w="2160" w:type="dxa"/>
            <w:shd w:val="clear" w:color="auto" w:fill="auto"/>
            <w:tcMar>
              <w:top w:w="100" w:type="dxa"/>
              <w:left w:w="100" w:type="dxa"/>
              <w:bottom w:w="100" w:type="dxa"/>
              <w:right w:w="100" w:type="dxa"/>
            </w:tcMar>
          </w:tcPr>
          <w:p w14:paraId="41B06761" w14:textId="51A731CA" w:rsidR="00412029" w:rsidDel="00870FEF" w:rsidRDefault="00000000" w:rsidP="007C39D5">
            <w:pPr>
              <w:spacing w:before="120" w:after="120" w:line="240" w:lineRule="auto"/>
              <w:rPr>
                <w:del w:id="520" w:author="Julie Alonzo" w:date="2023-04-09T10:46:00Z"/>
                <w:rFonts w:ascii="Calibri" w:eastAsia="Calibri" w:hAnsi="Calibri" w:cs="Calibri"/>
                <w:color w:val="333333"/>
              </w:rPr>
              <w:pPrChange w:id="521" w:author="Julie Alonzo" w:date="2023-04-09T10:41:00Z">
                <w:pPr>
                  <w:spacing w:line="240" w:lineRule="auto"/>
                </w:pPr>
              </w:pPrChange>
            </w:pPr>
            <w:del w:id="522" w:author="Julie Alonzo" w:date="2023-04-09T10:46:00Z">
              <w:r w:rsidDel="00870FEF">
                <w:rPr>
                  <w:rFonts w:ascii="Calibri" w:eastAsia="Calibri" w:hAnsi="Calibri" w:cs="Calibri"/>
                  <w:color w:val="333333"/>
                </w:rPr>
                <w:delText>Match</w:delText>
              </w:r>
            </w:del>
          </w:p>
        </w:tc>
        <w:tc>
          <w:tcPr>
            <w:tcW w:w="3737" w:type="dxa"/>
            <w:shd w:val="clear" w:color="auto" w:fill="auto"/>
            <w:tcMar>
              <w:top w:w="100" w:type="dxa"/>
              <w:left w:w="100" w:type="dxa"/>
              <w:bottom w:w="100" w:type="dxa"/>
              <w:right w:w="100" w:type="dxa"/>
            </w:tcMar>
          </w:tcPr>
          <w:p w14:paraId="277ABE6B" w14:textId="7E3BB0CD" w:rsidR="00412029" w:rsidDel="00870FEF" w:rsidRDefault="00000000" w:rsidP="007C39D5">
            <w:pPr>
              <w:spacing w:before="120" w:after="120" w:line="240" w:lineRule="auto"/>
              <w:rPr>
                <w:del w:id="523" w:author="Julie Alonzo" w:date="2023-04-09T10:46:00Z"/>
                <w:rFonts w:ascii="Calibri" w:eastAsia="Calibri" w:hAnsi="Calibri" w:cs="Calibri"/>
                <w:color w:val="333333"/>
              </w:rPr>
              <w:pPrChange w:id="524" w:author="Julie Alonzo" w:date="2023-04-09T10:41:00Z">
                <w:pPr>
                  <w:spacing w:line="240" w:lineRule="auto"/>
                </w:pPr>
              </w:pPrChange>
            </w:pPr>
            <w:del w:id="525" w:author="Julie Alonzo" w:date="2023-04-09T10:46:00Z">
              <w:r w:rsidDel="00870FEF">
                <w:rPr>
                  <w:rFonts w:ascii="Calibri" w:eastAsia="Calibri" w:hAnsi="Calibri" w:cs="Calibri"/>
                  <w:color w:val="333333"/>
                </w:rPr>
                <w:delText>80.03%</w:delText>
              </w:r>
            </w:del>
          </w:p>
        </w:tc>
        <w:tc>
          <w:tcPr>
            <w:tcW w:w="3463" w:type="dxa"/>
            <w:shd w:val="clear" w:color="auto" w:fill="auto"/>
            <w:tcMar>
              <w:top w:w="100" w:type="dxa"/>
              <w:left w:w="100" w:type="dxa"/>
              <w:bottom w:w="100" w:type="dxa"/>
              <w:right w:w="100" w:type="dxa"/>
            </w:tcMar>
          </w:tcPr>
          <w:p w14:paraId="2AE7E1F8" w14:textId="75D23ED5" w:rsidR="00412029" w:rsidDel="00870FEF" w:rsidRDefault="00000000" w:rsidP="007C39D5">
            <w:pPr>
              <w:spacing w:before="120" w:after="120" w:line="240" w:lineRule="auto"/>
              <w:rPr>
                <w:del w:id="526" w:author="Julie Alonzo" w:date="2023-04-09T10:46:00Z"/>
                <w:rFonts w:ascii="Calibri" w:eastAsia="Calibri" w:hAnsi="Calibri" w:cs="Calibri"/>
                <w:color w:val="333333"/>
              </w:rPr>
              <w:pPrChange w:id="527" w:author="Julie Alonzo" w:date="2023-04-09T10:41:00Z">
                <w:pPr>
                  <w:spacing w:line="240" w:lineRule="auto"/>
                </w:pPr>
              </w:pPrChange>
            </w:pPr>
            <w:del w:id="528" w:author="Julie Alonzo" w:date="2023-04-09T10:46:00Z">
              <w:r w:rsidDel="00870FEF">
                <w:rPr>
                  <w:rFonts w:ascii="Calibri" w:eastAsia="Calibri" w:hAnsi="Calibri" w:cs="Calibri"/>
                  <w:color w:val="333333"/>
                </w:rPr>
                <w:delText>19.59%</w:delText>
              </w:r>
            </w:del>
          </w:p>
        </w:tc>
      </w:tr>
      <w:tr w:rsidR="00412029" w:rsidDel="00870FEF" w14:paraId="52B487EB" w14:textId="462F0BFC" w:rsidTr="007C39D5">
        <w:trPr>
          <w:trHeight w:val="515"/>
          <w:del w:id="529" w:author="Julie Alonzo" w:date="2023-04-09T10:46:00Z"/>
        </w:trPr>
        <w:tc>
          <w:tcPr>
            <w:tcW w:w="2160" w:type="dxa"/>
            <w:shd w:val="clear" w:color="auto" w:fill="auto"/>
            <w:tcMar>
              <w:top w:w="100" w:type="dxa"/>
              <w:left w:w="100" w:type="dxa"/>
              <w:bottom w:w="100" w:type="dxa"/>
              <w:right w:w="100" w:type="dxa"/>
            </w:tcMar>
          </w:tcPr>
          <w:p w14:paraId="25C1679D" w14:textId="6DFA2904" w:rsidR="00412029" w:rsidDel="00870FEF" w:rsidRDefault="00000000" w:rsidP="007C39D5">
            <w:pPr>
              <w:spacing w:before="120" w:after="120" w:line="240" w:lineRule="auto"/>
              <w:rPr>
                <w:del w:id="530" w:author="Julie Alonzo" w:date="2023-04-09T10:46:00Z"/>
                <w:rFonts w:ascii="Calibri" w:eastAsia="Calibri" w:hAnsi="Calibri" w:cs="Calibri"/>
                <w:color w:val="333333"/>
              </w:rPr>
              <w:pPrChange w:id="531" w:author="Julie Alonzo" w:date="2023-04-09T10:41:00Z">
                <w:pPr>
                  <w:spacing w:line="240" w:lineRule="auto"/>
                </w:pPr>
              </w:pPrChange>
            </w:pPr>
            <w:del w:id="532" w:author="Julie Alonzo" w:date="2023-04-09T10:46:00Z">
              <w:r w:rsidDel="00870FEF">
                <w:rPr>
                  <w:rFonts w:ascii="Calibri" w:eastAsia="Calibri" w:hAnsi="Calibri" w:cs="Calibri"/>
                  <w:color w:val="333333"/>
                </w:rPr>
                <w:delText>Female teacher</w:delText>
              </w:r>
            </w:del>
          </w:p>
        </w:tc>
        <w:tc>
          <w:tcPr>
            <w:tcW w:w="3737" w:type="dxa"/>
            <w:shd w:val="clear" w:color="auto" w:fill="auto"/>
            <w:tcMar>
              <w:top w:w="100" w:type="dxa"/>
              <w:left w:w="100" w:type="dxa"/>
              <w:bottom w:w="100" w:type="dxa"/>
              <w:right w:w="100" w:type="dxa"/>
            </w:tcMar>
          </w:tcPr>
          <w:p w14:paraId="07B0C4E9" w14:textId="1516FDCC" w:rsidR="00412029" w:rsidDel="00870FEF" w:rsidRDefault="00000000" w:rsidP="007C39D5">
            <w:pPr>
              <w:spacing w:before="120" w:after="120" w:line="240" w:lineRule="auto"/>
              <w:rPr>
                <w:del w:id="533" w:author="Julie Alonzo" w:date="2023-04-09T10:46:00Z"/>
                <w:rFonts w:ascii="Calibri" w:eastAsia="Calibri" w:hAnsi="Calibri" w:cs="Calibri"/>
                <w:color w:val="333333"/>
              </w:rPr>
              <w:pPrChange w:id="534" w:author="Julie Alonzo" w:date="2023-04-09T10:41:00Z">
                <w:pPr>
                  <w:spacing w:line="240" w:lineRule="auto"/>
                </w:pPr>
              </w:pPrChange>
            </w:pPr>
            <w:del w:id="535" w:author="Julie Alonzo" w:date="2023-04-09T10:46:00Z">
              <w:r w:rsidDel="00870FEF">
                <w:rPr>
                  <w:rFonts w:ascii="Calibri" w:eastAsia="Calibri" w:hAnsi="Calibri" w:cs="Calibri"/>
                  <w:color w:val="333333"/>
                </w:rPr>
                <w:delText>80.03%</w:delText>
              </w:r>
            </w:del>
          </w:p>
        </w:tc>
        <w:tc>
          <w:tcPr>
            <w:tcW w:w="3463" w:type="dxa"/>
            <w:shd w:val="clear" w:color="auto" w:fill="auto"/>
            <w:tcMar>
              <w:top w:w="100" w:type="dxa"/>
              <w:left w:w="100" w:type="dxa"/>
              <w:bottom w:w="100" w:type="dxa"/>
              <w:right w:w="100" w:type="dxa"/>
            </w:tcMar>
          </w:tcPr>
          <w:p w14:paraId="237ECE14" w14:textId="330E49B9" w:rsidR="00412029" w:rsidDel="00870FEF" w:rsidRDefault="00000000" w:rsidP="007C39D5">
            <w:pPr>
              <w:spacing w:before="120" w:after="120" w:line="240" w:lineRule="auto"/>
              <w:rPr>
                <w:del w:id="536" w:author="Julie Alonzo" w:date="2023-04-09T10:46:00Z"/>
                <w:rFonts w:ascii="Calibri" w:eastAsia="Calibri" w:hAnsi="Calibri" w:cs="Calibri"/>
                <w:color w:val="333333"/>
              </w:rPr>
              <w:pPrChange w:id="537" w:author="Julie Alonzo" w:date="2023-04-09T10:41:00Z">
                <w:pPr>
                  <w:spacing w:line="240" w:lineRule="auto"/>
                </w:pPr>
              </w:pPrChange>
            </w:pPr>
            <w:del w:id="538" w:author="Julie Alonzo" w:date="2023-04-09T10:46:00Z">
              <w:r w:rsidDel="00870FEF">
                <w:rPr>
                  <w:rFonts w:ascii="Calibri" w:eastAsia="Calibri" w:hAnsi="Calibri" w:cs="Calibri"/>
                  <w:color w:val="333333"/>
                </w:rPr>
                <w:delText>80.41%</w:delText>
              </w:r>
            </w:del>
          </w:p>
        </w:tc>
      </w:tr>
      <w:tr w:rsidR="00412029" w:rsidDel="00870FEF" w14:paraId="4698E27F" w14:textId="615D19C5" w:rsidTr="007C39D5">
        <w:trPr>
          <w:trHeight w:val="515"/>
          <w:del w:id="539" w:author="Julie Alonzo" w:date="2023-04-09T10:46:00Z"/>
        </w:trPr>
        <w:tc>
          <w:tcPr>
            <w:tcW w:w="2160" w:type="dxa"/>
            <w:shd w:val="clear" w:color="auto" w:fill="auto"/>
            <w:tcMar>
              <w:top w:w="100" w:type="dxa"/>
              <w:left w:w="100" w:type="dxa"/>
              <w:bottom w:w="100" w:type="dxa"/>
              <w:right w:w="100" w:type="dxa"/>
            </w:tcMar>
          </w:tcPr>
          <w:p w14:paraId="72CF141D" w14:textId="083AB1E7" w:rsidR="00412029" w:rsidDel="00870FEF" w:rsidRDefault="00000000" w:rsidP="007C39D5">
            <w:pPr>
              <w:spacing w:before="120" w:after="120" w:line="240" w:lineRule="auto"/>
              <w:rPr>
                <w:del w:id="540" w:author="Julie Alonzo" w:date="2023-04-09T10:46:00Z"/>
                <w:rFonts w:ascii="Calibri" w:eastAsia="Calibri" w:hAnsi="Calibri" w:cs="Calibri"/>
                <w:color w:val="333333"/>
              </w:rPr>
              <w:pPrChange w:id="541" w:author="Julie Alonzo" w:date="2023-04-09T10:41:00Z">
                <w:pPr>
                  <w:spacing w:line="240" w:lineRule="auto"/>
                </w:pPr>
              </w:pPrChange>
            </w:pPr>
            <w:del w:id="542" w:author="Julie Alonzo" w:date="2023-04-09T10:46:00Z">
              <w:r w:rsidDel="00870FEF">
                <w:rPr>
                  <w:rFonts w:ascii="Calibri" w:eastAsia="Calibri" w:hAnsi="Calibri" w:cs="Calibri"/>
                  <w:color w:val="333333"/>
                </w:rPr>
                <w:delText>Score</w:delText>
              </w:r>
            </w:del>
          </w:p>
        </w:tc>
        <w:tc>
          <w:tcPr>
            <w:tcW w:w="3737" w:type="dxa"/>
            <w:shd w:val="clear" w:color="auto" w:fill="auto"/>
            <w:tcMar>
              <w:top w:w="100" w:type="dxa"/>
              <w:left w:w="100" w:type="dxa"/>
              <w:bottom w:w="100" w:type="dxa"/>
              <w:right w:w="100" w:type="dxa"/>
            </w:tcMar>
          </w:tcPr>
          <w:p w14:paraId="0D43A342" w14:textId="5BCC5216" w:rsidR="00412029" w:rsidDel="00870FEF" w:rsidRDefault="00000000" w:rsidP="007C39D5">
            <w:pPr>
              <w:spacing w:before="120" w:after="120" w:line="240" w:lineRule="auto"/>
              <w:rPr>
                <w:del w:id="543" w:author="Julie Alonzo" w:date="2023-04-09T10:46:00Z"/>
                <w:rFonts w:ascii="Calibri" w:eastAsia="Calibri" w:hAnsi="Calibri" w:cs="Calibri"/>
                <w:color w:val="333333"/>
              </w:rPr>
              <w:pPrChange w:id="544" w:author="Julie Alonzo" w:date="2023-04-09T10:41:00Z">
                <w:pPr>
                  <w:spacing w:line="240" w:lineRule="auto"/>
                </w:pPr>
              </w:pPrChange>
            </w:pPr>
            <w:del w:id="545" w:author="Julie Alonzo" w:date="2023-04-09T10:46:00Z">
              <w:r w:rsidDel="00870FEF">
                <w:rPr>
                  <w:rFonts w:ascii="Calibri" w:eastAsia="Calibri" w:hAnsi="Calibri" w:cs="Calibri"/>
                  <w:color w:val="333333"/>
                </w:rPr>
                <w:delText>0.305 (0.814)</w:delText>
              </w:r>
            </w:del>
          </w:p>
        </w:tc>
        <w:tc>
          <w:tcPr>
            <w:tcW w:w="3463" w:type="dxa"/>
            <w:shd w:val="clear" w:color="auto" w:fill="auto"/>
            <w:tcMar>
              <w:top w:w="100" w:type="dxa"/>
              <w:left w:w="100" w:type="dxa"/>
              <w:bottom w:w="100" w:type="dxa"/>
              <w:right w:w="100" w:type="dxa"/>
            </w:tcMar>
          </w:tcPr>
          <w:p w14:paraId="76DAE53A" w14:textId="7025488C" w:rsidR="00412029" w:rsidDel="00870FEF" w:rsidRDefault="00000000" w:rsidP="007C39D5">
            <w:pPr>
              <w:spacing w:before="120" w:after="120" w:line="240" w:lineRule="auto"/>
              <w:rPr>
                <w:del w:id="546" w:author="Julie Alonzo" w:date="2023-04-09T10:46:00Z"/>
                <w:rFonts w:ascii="Calibri" w:eastAsia="Calibri" w:hAnsi="Calibri" w:cs="Calibri"/>
                <w:color w:val="333333"/>
              </w:rPr>
              <w:pPrChange w:id="547" w:author="Julie Alonzo" w:date="2023-04-09T10:41:00Z">
                <w:pPr>
                  <w:spacing w:line="240" w:lineRule="auto"/>
                </w:pPr>
              </w:pPrChange>
            </w:pPr>
            <w:del w:id="548" w:author="Julie Alonzo" w:date="2023-04-09T10:46:00Z">
              <w:r w:rsidDel="00870FEF">
                <w:rPr>
                  <w:rFonts w:ascii="Calibri" w:eastAsia="Calibri" w:hAnsi="Calibri" w:cs="Calibri"/>
                  <w:color w:val="333333"/>
                </w:rPr>
                <w:delText>-0.273 (1.045)</w:delText>
              </w:r>
            </w:del>
          </w:p>
        </w:tc>
      </w:tr>
      <w:tr w:rsidR="00412029" w:rsidDel="00870FEF" w14:paraId="5C701A19" w14:textId="4BE2FB68" w:rsidTr="007C39D5">
        <w:trPr>
          <w:trHeight w:val="515"/>
          <w:del w:id="549" w:author="Julie Alonzo" w:date="2023-04-09T10:46:00Z"/>
        </w:trPr>
        <w:tc>
          <w:tcPr>
            <w:tcW w:w="2160" w:type="dxa"/>
            <w:tcBorders>
              <w:bottom w:val="single" w:sz="8" w:space="0" w:color="000000"/>
            </w:tcBorders>
            <w:shd w:val="clear" w:color="auto" w:fill="auto"/>
            <w:tcMar>
              <w:top w:w="100" w:type="dxa"/>
              <w:left w:w="100" w:type="dxa"/>
              <w:bottom w:w="100" w:type="dxa"/>
              <w:right w:w="100" w:type="dxa"/>
            </w:tcMar>
          </w:tcPr>
          <w:p w14:paraId="723608DC" w14:textId="19AF79DE" w:rsidR="00412029" w:rsidDel="00870FEF" w:rsidRDefault="00000000" w:rsidP="007C39D5">
            <w:pPr>
              <w:spacing w:before="120" w:after="120" w:line="240" w:lineRule="auto"/>
              <w:rPr>
                <w:del w:id="550" w:author="Julie Alonzo" w:date="2023-04-09T10:46:00Z"/>
                <w:rFonts w:ascii="Calibri" w:eastAsia="Calibri" w:hAnsi="Calibri" w:cs="Calibri"/>
                <w:color w:val="333333"/>
              </w:rPr>
              <w:pPrChange w:id="551" w:author="Julie Alonzo" w:date="2023-04-09T10:41:00Z">
                <w:pPr>
                  <w:spacing w:line="240" w:lineRule="auto"/>
                </w:pPr>
              </w:pPrChange>
            </w:pPr>
            <w:del w:id="552" w:author="Julie Alonzo" w:date="2023-04-09T10:46:00Z">
              <w:r w:rsidDel="00870FEF">
                <w:rPr>
                  <w:rFonts w:ascii="Calibri" w:eastAsia="Calibri" w:hAnsi="Calibri" w:cs="Calibri"/>
                  <w:color w:val="333333"/>
                </w:rPr>
                <w:delText>Self-concept</w:delText>
              </w:r>
            </w:del>
          </w:p>
        </w:tc>
        <w:tc>
          <w:tcPr>
            <w:tcW w:w="3737" w:type="dxa"/>
            <w:tcBorders>
              <w:bottom w:val="single" w:sz="8" w:space="0" w:color="000000"/>
            </w:tcBorders>
            <w:shd w:val="clear" w:color="auto" w:fill="auto"/>
            <w:tcMar>
              <w:top w:w="100" w:type="dxa"/>
              <w:left w:w="100" w:type="dxa"/>
              <w:bottom w:w="100" w:type="dxa"/>
              <w:right w:w="100" w:type="dxa"/>
            </w:tcMar>
          </w:tcPr>
          <w:p w14:paraId="1DFEE140" w14:textId="4DDD5D35" w:rsidR="00412029" w:rsidDel="00870FEF" w:rsidRDefault="00000000" w:rsidP="007C39D5">
            <w:pPr>
              <w:spacing w:before="120" w:after="120" w:line="240" w:lineRule="auto"/>
              <w:rPr>
                <w:del w:id="553" w:author="Julie Alonzo" w:date="2023-04-09T10:46:00Z"/>
                <w:rFonts w:ascii="Calibri" w:eastAsia="Calibri" w:hAnsi="Calibri" w:cs="Calibri"/>
                <w:color w:val="333333"/>
              </w:rPr>
              <w:pPrChange w:id="554" w:author="Julie Alonzo" w:date="2023-04-09T10:41:00Z">
                <w:pPr>
                  <w:spacing w:line="240" w:lineRule="auto"/>
                </w:pPr>
              </w:pPrChange>
            </w:pPr>
            <w:del w:id="555" w:author="Julie Alonzo" w:date="2023-04-09T10:46:00Z">
              <w:r w:rsidDel="00870FEF">
                <w:rPr>
                  <w:rFonts w:ascii="Calibri" w:eastAsia="Calibri" w:hAnsi="Calibri" w:cs="Calibri"/>
                  <w:color w:val="333333"/>
                </w:rPr>
                <w:delText>0.150 (0.921)</w:delText>
              </w:r>
            </w:del>
          </w:p>
        </w:tc>
        <w:tc>
          <w:tcPr>
            <w:tcW w:w="3463" w:type="dxa"/>
            <w:tcBorders>
              <w:bottom w:val="single" w:sz="8" w:space="0" w:color="000000"/>
            </w:tcBorders>
            <w:shd w:val="clear" w:color="auto" w:fill="auto"/>
            <w:tcMar>
              <w:top w:w="100" w:type="dxa"/>
              <w:left w:w="100" w:type="dxa"/>
              <w:bottom w:w="100" w:type="dxa"/>
              <w:right w:w="100" w:type="dxa"/>
            </w:tcMar>
          </w:tcPr>
          <w:p w14:paraId="56141B81" w14:textId="7C11A48F" w:rsidR="00412029" w:rsidDel="00870FEF" w:rsidRDefault="00000000" w:rsidP="007C39D5">
            <w:pPr>
              <w:spacing w:before="120" w:after="120" w:line="240" w:lineRule="auto"/>
              <w:rPr>
                <w:del w:id="556" w:author="Julie Alonzo" w:date="2023-04-09T10:46:00Z"/>
                <w:rFonts w:ascii="Calibri" w:eastAsia="Calibri" w:hAnsi="Calibri" w:cs="Calibri"/>
                <w:color w:val="333333"/>
              </w:rPr>
              <w:pPrChange w:id="557" w:author="Julie Alonzo" w:date="2023-04-09T10:41:00Z">
                <w:pPr>
                  <w:spacing w:line="240" w:lineRule="auto"/>
                </w:pPr>
              </w:pPrChange>
            </w:pPr>
            <w:del w:id="558" w:author="Julie Alonzo" w:date="2023-04-09T10:46:00Z">
              <w:r w:rsidDel="00870FEF">
                <w:rPr>
                  <w:rFonts w:ascii="Calibri" w:eastAsia="Calibri" w:hAnsi="Calibri" w:cs="Calibri"/>
                  <w:color w:val="333333"/>
                </w:rPr>
                <w:delText>-0.140 (1.036)</w:delText>
              </w:r>
            </w:del>
          </w:p>
        </w:tc>
      </w:tr>
      <w:tr w:rsidR="00412029" w:rsidDel="00870FEF" w14:paraId="6774B380" w14:textId="19A75A89" w:rsidTr="007C39D5">
        <w:trPr>
          <w:trHeight w:val="515"/>
          <w:del w:id="559" w:author="Julie Alonzo" w:date="2023-04-09T10:46:00Z"/>
        </w:trPr>
        <w:tc>
          <w:tcPr>
            <w:tcW w:w="2160" w:type="dxa"/>
            <w:tcBorders>
              <w:top w:val="single" w:sz="8" w:space="0" w:color="000000"/>
            </w:tcBorders>
            <w:shd w:val="clear" w:color="auto" w:fill="auto"/>
            <w:tcMar>
              <w:top w:w="100" w:type="dxa"/>
              <w:left w:w="100" w:type="dxa"/>
              <w:bottom w:w="100" w:type="dxa"/>
              <w:right w:w="100" w:type="dxa"/>
            </w:tcMar>
          </w:tcPr>
          <w:p w14:paraId="53A6230C" w14:textId="5DD3AF8D" w:rsidR="00412029" w:rsidDel="00870FEF" w:rsidRDefault="00412029" w:rsidP="007C39D5">
            <w:pPr>
              <w:spacing w:before="120" w:after="120" w:line="240" w:lineRule="auto"/>
              <w:rPr>
                <w:del w:id="560" w:author="Julie Alonzo" w:date="2023-04-09T10:46:00Z"/>
                <w:rFonts w:ascii="Calibri" w:eastAsia="Calibri" w:hAnsi="Calibri" w:cs="Calibri"/>
              </w:rPr>
              <w:pPrChange w:id="561" w:author="Julie Alonzo" w:date="2023-04-09T10:41:00Z">
                <w:pPr>
                  <w:spacing w:line="240" w:lineRule="auto"/>
                </w:pPr>
              </w:pPrChange>
            </w:pPr>
          </w:p>
        </w:tc>
        <w:tc>
          <w:tcPr>
            <w:tcW w:w="3737" w:type="dxa"/>
            <w:tcBorders>
              <w:top w:val="single" w:sz="8" w:space="0" w:color="000000"/>
            </w:tcBorders>
            <w:shd w:val="clear" w:color="auto" w:fill="auto"/>
            <w:tcMar>
              <w:top w:w="100" w:type="dxa"/>
              <w:left w:w="100" w:type="dxa"/>
              <w:bottom w:w="100" w:type="dxa"/>
              <w:right w:w="100" w:type="dxa"/>
            </w:tcMar>
          </w:tcPr>
          <w:p w14:paraId="279B67C4" w14:textId="1D02AE35" w:rsidR="00412029" w:rsidDel="00870FEF" w:rsidRDefault="00412029" w:rsidP="007C39D5">
            <w:pPr>
              <w:widowControl w:val="0"/>
              <w:spacing w:before="120" w:after="120" w:line="240" w:lineRule="auto"/>
              <w:rPr>
                <w:del w:id="562" w:author="Julie Alonzo" w:date="2023-04-09T10:46:00Z"/>
                <w:rFonts w:ascii="Calibri" w:eastAsia="Calibri" w:hAnsi="Calibri" w:cs="Calibri"/>
              </w:rPr>
              <w:pPrChange w:id="563" w:author="Julie Alonzo" w:date="2023-04-09T10:41:00Z">
                <w:pPr>
                  <w:widowControl w:val="0"/>
                </w:pPr>
              </w:pPrChange>
            </w:pPr>
          </w:p>
        </w:tc>
        <w:tc>
          <w:tcPr>
            <w:tcW w:w="3463" w:type="dxa"/>
            <w:tcBorders>
              <w:top w:val="single" w:sz="8" w:space="0" w:color="000000"/>
            </w:tcBorders>
            <w:shd w:val="clear" w:color="auto" w:fill="auto"/>
            <w:tcMar>
              <w:top w:w="100" w:type="dxa"/>
              <w:left w:w="100" w:type="dxa"/>
              <w:bottom w:w="100" w:type="dxa"/>
              <w:right w:w="100" w:type="dxa"/>
            </w:tcMar>
          </w:tcPr>
          <w:p w14:paraId="0FE88CF8" w14:textId="0AE1F602" w:rsidR="00412029" w:rsidDel="00870FEF" w:rsidRDefault="00412029" w:rsidP="007C39D5">
            <w:pPr>
              <w:widowControl w:val="0"/>
              <w:spacing w:before="120" w:after="120" w:line="240" w:lineRule="auto"/>
              <w:rPr>
                <w:del w:id="564" w:author="Julie Alonzo" w:date="2023-04-09T10:46:00Z"/>
                <w:rFonts w:ascii="Calibri" w:eastAsia="Calibri" w:hAnsi="Calibri" w:cs="Calibri"/>
              </w:rPr>
              <w:pPrChange w:id="565" w:author="Julie Alonzo" w:date="2023-04-09T10:41:00Z">
                <w:pPr>
                  <w:widowControl w:val="0"/>
                </w:pPr>
              </w:pPrChange>
            </w:pPr>
          </w:p>
        </w:tc>
      </w:tr>
      <w:tr w:rsidR="00412029" w:rsidDel="00870FEF" w14:paraId="2721895D" w14:textId="0B4B58AF" w:rsidTr="007C39D5">
        <w:trPr>
          <w:trHeight w:val="515"/>
          <w:del w:id="566" w:author="Julie Alonzo" w:date="2023-04-09T10:46:00Z"/>
        </w:trPr>
        <w:tc>
          <w:tcPr>
            <w:tcW w:w="9360" w:type="dxa"/>
            <w:gridSpan w:val="3"/>
            <w:tcBorders>
              <w:bottom w:val="single" w:sz="8" w:space="0" w:color="000000"/>
            </w:tcBorders>
            <w:shd w:val="clear" w:color="auto" w:fill="auto"/>
            <w:tcMar>
              <w:top w:w="100" w:type="dxa"/>
              <w:left w:w="100" w:type="dxa"/>
              <w:bottom w:w="100" w:type="dxa"/>
              <w:right w:w="100" w:type="dxa"/>
            </w:tcMar>
          </w:tcPr>
          <w:p w14:paraId="03171231" w14:textId="3C1BA30F" w:rsidR="00412029" w:rsidDel="00870FEF" w:rsidRDefault="00000000" w:rsidP="007C39D5">
            <w:pPr>
              <w:spacing w:before="120" w:after="120" w:line="240" w:lineRule="auto"/>
              <w:rPr>
                <w:del w:id="567" w:author="Julie Alonzo" w:date="2023-04-09T10:46:00Z"/>
                <w:rFonts w:ascii="Calibri" w:eastAsia="Calibri" w:hAnsi="Calibri" w:cs="Calibri"/>
              </w:rPr>
              <w:pPrChange w:id="568" w:author="Julie Alonzo" w:date="2023-04-09T10:41:00Z">
                <w:pPr>
                  <w:spacing w:line="240" w:lineRule="auto"/>
                </w:pPr>
              </w:pPrChange>
            </w:pPr>
            <w:del w:id="569" w:author="Julie Alonzo" w:date="2023-04-09T10:46:00Z">
              <w:r w:rsidDel="00870FEF">
                <w:rPr>
                  <w:rFonts w:ascii="Calibri" w:eastAsia="Calibri" w:hAnsi="Calibri" w:cs="Calibri"/>
                </w:rPr>
                <w:delText>Panel B. English sample</w:delText>
              </w:r>
            </w:del>
          </w:p>
        </w:tc>
      </w:tr>
      <w:tr w:rsidR="00412029" w:rsidDel="00870FEF" w14:paraId="2AB9F76D" w14:textId="4906AAC1" w:rsidTr="007C39D5">
        <w:trPr>
          <w:trHeight w:val="515"/>
          <w:del w:id="570" w:author="Julie Alonzo" w:date="2023-04-09T10:46:00Z"/>
        </w:trPr>
        <w:tc>
          <w:tcPr>
            <w:tcW w:w="2160" w:type="dxa"/>
            <w:tcBorders>
              <w:bottom w:val="single" w:sz="8" w:space="0" w:color="000000"/>
            </w:tcBorders>
            <w:shd w:val="clear" w:color="auto" w:fill="auto"/>
            <w:tcMar>
              <w:top w:w="100" w:type="dxa"/>
              <w:left w:w="100" w:type="dxa"/>
              <w:bottom w:w="100" w:type="dxa"/>
              <w:right w:w="100" w:type="dxa"/>
            </w:tcMar>
          </w:tcPr>
          <w:p w14:paraId="4C9F8B08" w14:textId="66418CBA" w:rsidR="00412029" w:rsidDel="00870FEF" w:rsidRDefault="00000000" w:rsidP="007C39D5">
            <w:pPr>
              <w:spacing w:before="120" w:after="120" w:line="240" w:lineRule="auto"/>
              <w:rPr>
                <w:del w:id="571" w:author="Julie Alonzo" w:date="2023-04-09T10:46:00Z"/>
                <w:rFonts w:ascii="Calibri" w:eastAsia="Calibri" w:hAnsi="Calibri" w:cs="Calibri"/>
                <w:color w:val="333333"/>
              </w:rPr>
              <w:pPrChange w:id="572" w:author="Julie Alonzo" w:date="2023-04-09T10:41:00Z">
                <w:pPr>
                  <w:spacing w:line="240" w:lineRule="auto"/>
                </w:pPr>
              </w:pPrChange>
            </w:pPr>
            <w:del w:id="573" w:author="Julie Alonzo" w:date="2023-04-09T10:46:00Z">
              <w:r w:rsidDel="00870FEF">
                <w:rPr>
                  <w:rFonts w:ascii="Calibri" w:eastAsia="Calibri" w:hAnsi="Calibri" w:cs="Calibri"/>
                  <w:color w:val="333333"/>
                </w:rPr>
                <w:delText xml:space="preserve"> </w:delText>
              </w:r>
            </w:del>
          </w:p>
        </w:tc>
        <w:tc>
          <w:tcPr>
            <w:tcW w:w="3737" w:type="dxa"/>
            <w:tcBorders>
              <w:bottom w:val="single" w:sz="8" w:space="0" w:color="000000"/>
            </w:tcBorders>
            <w:shd w:val="clear" w:color="auto" w:fill="auto"/>
            <w:tcMar>
              <w:top w:w="100" w:type="dxa"/>
              <w:left w:w="100" w:type="dxa"/>
              <w:bottom w:w="100" w:type="dxa"/>
              <w:right w:w="100" w:type="dxa"/>
            </w:tcMar>
          </w:tcPr>
          <w:p w14:paraId="1FA57F02" w14:textId="2ABCDA71" w:rsidR="00412029" w:rsidDel="00870FEF" w:rsidRDefault="00000000" w:rsidP="007C39D5">
            <w:pPr>
              <w:spacing w:before="120" w:after="120" w:line="240" w:lineRule="auto"/>
              <w:rPr>
                <w:del w:id="574" w:author="Julie Alonzo" w:date="2023-04-09T10:46:00Z"/>
                <w:rFonts w:ascii="Calibri" w:eastAsia="Calibri" w:hAnsi="Calibri" w:cs="Calibri"/>
                <w:color w:val="333333"/>
              </w:rPr>
              <w:pPrChange w:id="575" w:author="Julie Alonzo" w:date="2023-04-09T10:41:00Z">
                <w:pPr>
                  <w:spacing w:line="240" w:lineRule="auto"/>
                </w:pPr>
              </w:pPrChange>
            </w:pPr>
            <w:del w:id="576" w:author="Julie Alonzo" w:date="2023-04-09T10:46:00Z">
              <w:r w:rsidDel="00870FEF">
                <w:rPr>
                  <w:rFonts w:ascii="Calibri" w:eastAsia="Calibri" w:hAnsi="Calibri" w:cs="Calibri"/>
                  <w:color w:val="333333"/>
                </w:rPr>
                <w:delText>Female students, N = 2,473</w:delText>
              </w:r>
            </w:del>
          </w:p>
        </w:tc>
        <w:tc>
          <w:tcPr>
            <w:tcW w:w="3463" w:type="dxa"/>
            <w:tcBorders>
              <w:bottom w:val="single" w:sz="8" w:space="0" w:color="000000"/>
            </w:tcBorders>
            <w:shd w:val="clear" w:color="auto" w:fill="auto"/>
            <w:tcMar>
              <w:top w:w="100" w:type="dxa"/>
              <w:left w:w="100" w:type="dxa"/>
              <w:bottom w:w="100" w:type="dxa"/>
              <w:right w:w="100" w:type="dxa"/>
            </w:tcMar>
          </w:tcPr>
          <w:p w14:paraId="2B06460C" w14:textId="7EF2F0A3" w:rsidR="00412029" w:rsidDel="00870FEF" w:rsidRDefault="00000000" w:rsidP="007C39D5">
            <w:pPr>
              <w:spacing w:before="120" w:after="120" w:line="240" w:lineRule="auto"/>
              <w:rPr>
                <w:del w:id="577" w:author="Julie Alonzo" w:date="2023-04-09T10:46:00Z"/>
                <w:rFonts w:ascii="Calibri" w:eastAsia="Calibri" w:hAnsi="Calibri" w:cs="Calibri"/>
                <w:color w:val="333333"/>
              </w:rPr>
              <w:pPrChange w:id="578" w:author="Julie Alonzo" w:date="2023-04-09T10:41:00Z">
                <w:pPr>
                  <w:spacing w:line="240" w:lineRule="auto"/>
                </w:pPr>
              </w:pPrChange>
            </w:pPr>
            <w:del w:id="579" w:author="Julie Alonzo" w:date="2023-04-09T10:46:00Z">
              <w:r w:rsidDel="00870FEF">
                <w:rPr>
                  <w:rFonts w:ascii="Calibri" w:eastAsia="Calibri" w:hAnsi="Calibri" w:cs="Calibri"/>
                  <w:color w:val="333333"/>
                </w:rPr>
                <w:delText>Male students, N = 2,489</w:delText>
              </w:r>
            </w:del>
          </w:p>
        </w:tc>
      </w:tr>
      <w:tr w:rsidR="00412029" w:rsidDel="00870FEF" w14:paraId="56FC43A4" w14:textId="4319CC4D" w:rsidTr="007C39D5">
        <w:trPr>
          <w:trHeight w:val="515"/>
          <w:del w:id="580" w:author="Julie Alonzo" w:date="2023-04-09T10:46:00Z"/>
        </w:trPr>
        <w:tc>
          <w:tcPr>
            <w:tcW w:w="2160" w:type="dxa"/>
            <w:shd w:val="clear" w:color="auto" w:fill="auto"/>
            <w:tcMar>
              <w:top w:w="100" w:type="dxa"/>
              <w:left w:w="100" w:type="dxa"/>
              <w:bottom w:w="100" w:type="dxa"/>
              <w:right w:w="100" w:type="dxa"/>
            </w:tcMar>
          </w:tcPr>
          <w:p w14:paraId="3B55EBDC" w14:textId="450BA54B" w:rsidR="00412029" w:rsidDel="00870FEF" w:rsidRDefault="00000000" w:rsidP="007C39D5">
            <w:pPr>
              <w:spacing w:before="120" w:after="120" w:line="240" w:lineRule="auto"/>
              <w:rPr>
                <w:del w:id="581" w:author="Julie Alonzo" w:date="2023-04-09T10:46:00Z"/>
                <w:rFonts w:ascii="Calibri" w:eastAsia="Calibri" w:hAnsi="Calibri" w:cs="Calibri"/>
                <w:color w:val="333333"/>
              </w:rPr>
              <w:pPrChange w:id="582" w:author="Julie Alonzo" w:date="2023-04-09T10:41:00Z">
                <w:pPr>
                  <w:spacing w:line="240" w:lineRule="auto"/>
                </w:pPr>
              </w:pPrChange>
            </w:pPr>
            <w:del w:id="583" w:author="Julie Alonzo" w:date="2023-04-09T10:46:00Z">
              <w:r w:rsidDel="00870FEF">
                <w:rPr>
                  <w:rFonts w:ascii="Calibri" w:eastAsia="Calibri" w:hAnsi="Calibri" w:cs="Calibri"/>
                  <w:color w:val="333333"/>
                </w:rPr>
                <w:delText>Match</w:delText>
              </w:r>
            </w:del>
          </w:p>
        </w:tc>
        <w:tc>
          <w:tcPr>
            <w:tcW w:w="3737" w:type="dxa"/>
            <w:shd w:val="clear" w:color="auto" w:fill="auto"/>
            <w:tcMar>
              <w:top w:w="100" w:type="dxa"/>
              <w:left w:w="100" w:type="dxa"/>
              <w:bottom w:w="100" w:type="dxa"/>
              <w:right w:w="100" w:type="dxa"/>
            </w:tcMar>
          </w:tcPr>
          <w:p w14:paraId="6A4639E6" w14:textId="7212EFEF" w:rsidR="00412029" w:rsidDel="00870FEF" w:rsidRDefault="00000000" w:rsidP="007C39D5">
            <w:pPr>
              <w:spacing w:before="120" w:after="120" w:line="240" w:lineRule="auto"/>
              <w:rPr>
                <w:del w:id="584" w:author="Julie Alonzo" w:date="2023-04-09T10:46:00Z"/>
                <w:rFonts w:ascii="Calibri" w:eastAsia="Calibri" w:hAnsi="Calibri" w:cs="Calibri"/>
                <w:color w:val="333333"/>
              </w:rPr>
              <w:pPrChange w:id="585" w:author="Julie Alonzo" w:date="2023-04-09T10:41:00Z">
                <w:pPr>
                  <w:spacing w:line="240" w:lineRule="auto"/>
                </w:pPr>
              </w:pPrChange>
            </w:pPr>
            <w:del w:id="586" w:author="Julie Alonzo" w:date="2023-04-09T10:46:00Z">
              <w:r w:rsidDel="00870FEF">
                <w:rPr>
                  <w:rFonts w:ascii="Calibri" w:eastAsia="Calibri" w:hAnsi="Calibri" w:cs="Calibri"/>
                  <w:color w:val="333333"/>
                </w:rPr>
                <w:delText>89.77%</w:delText>
              </w:r>
            </w:del>
          </w:p>
        </w:tc>
        <w:tc>
          <w:tcPr>
            <w:tcW w:w="3463" w:type="dxa"/>
            <w:shd w:val="clear" w:color="auto" w:fill="auto"/>
            <w:tcMar>
              <w:top w:w="100" w:type="dxa"/>
              <w:left w:w="100" w:type="dxa"/>
              <w:bottom w:w="100" w:type="dxa"/>
              <w:right w:w="100" w:type="dxa"/>
            </w:tcMar>
          </w:tcPr>
          <w:p w14:paraId="23282ABC" w14:textId="16CFF5EA" w:rsidR="00412029" w:rsidDel="00870FEF" w:rsidRDefault="00000000" w:rsidP="007C39D5">
            <w:pPr>
              <w:spacing w:before="120" w:after="120" w:line="240" w:lineRule="auto"/>
              <w:rPr>
                <w:del w:id="587" w:author="Julie Alonzo" w:date="2023-04-09T10:46:00Z"/>
                <w:rFonts w:ascii="Calibri" w:eastAsia="Calibri" w:hAnsi="Calibri" w:cs="Calibri"/>
                <w:color w:val="333333"/>
              </w:rPr>
              <w:pPrChange w:id="588" w:author="Julie Alonzo" w:date="2023-04-09T10:41:00Z">
                <w:pPr>
                  <w:spacing w:line="240" w:lineRule="auto"/>
                </w:pPr>
              </w:pPrChange>
            </w:pPr>
            <w:del w:id="589" w:author="Julie Alonzo" w:date="2023-04-09T10:46:00Z">
              <w:r w:rsidDel="00870FEF">
                <w:rPr>
                  <w:rFonts w:ascii="Calibri" w:eastAsia="Calibri" w:hAnsi="Calibri" w:cs="Calibri"/>
                  <w:color w:val="333333"/>
                </w:rPr>
                <w:delText>10.85%</w:delText>
              </w:r>
            </w:del>
          </w:p>
        </w:tc>
      </w:tr>
      <w:tr w:rsidR="00412029" w:rsidDel="00870FEF" w14:paraId="757ECE21" w14:textId="4839A7B9" w:rsidTr="007C39D5">
        <w:trPr>
          <w:trHeight w:val="515"/>
          <w:del w:id="590" w:author="Julie Alonzo" w:date="2023-04-09T10:46:00Z"/>
        </w:trPr>
        <w:tc>
          <w:tcPr>
            <w:tcW w:w="2160" w:type="dxa"/>
            <w:shd w:val="clear" w:color="auto" w:fill="auto"/>
            <w:tcMar>
              <w:top w:w="100" w:type="dxa"/>
              <w:left w:w="100" w:type="dxa"/>
              <w:bottom w:w="100" w:type="dxa"/>
              <w:right w:w="100" w:type="dxa"/>
            </w:tcMar>
          </w:tcPr>
          <w:p w14:paraId="26BBC026" w14:textId="0268CB4A" w:rsidR="00412029" w:rsidDel="00870FEF" w:rsidRDefault="00000000" w:rsidP="007C39D5">
            <w:pPr>
              <w:spacing w:before="120" w:after="120" w:line="240" w:lineRule="auto"/>
              <w:rPr>
                <w:del w:id="591" w:author="Julie Alonzo" w:date="2023-04-09T10:46:00Z"/>
                <w:rFonts w:ascii="Calibri" w:eastAsia="Calibri" w:hAnsi="Calibri" w:cs="Calibri"/>
                <w:color w:val="333333"/>
              </w:rPr>
              <w:pPrChange w:id="592" w:author="Julie Alonzo" w:date="2023-04-09T10:41:00Z">
                <w:pPr>
                  <w:spacing w:line="240" w:lineRule="auto"/>
                </w:pPr>
              </w:pPrChange>
            </w:pPr>
            <w:del w:id="593" w:author="Julie Alonzo" w:date="2023-04-09T10:46:00Z">
              <w:r w:rsidDel="00870FEF">
                <w:rPr>
                  <w:rFonts w:ascii="Calibri" w:eastAsia="Calibri" w:hAnsi="Calibri" w:cs="Calibri"/>
                  <w:color w:val="333333"/>
                </w:rPr>
                <w:delText>Female teacher</w:delText>
              </w:r>
            </w:del>
          </w:p>
        </w:tc>
        <w:tc>
          <w:tcPr>
            <w:tcW w:w="3737" w:type="dxa"/>
            <w:shd w:val="clear" w:color="auto" w:fill="auto"/>
            <w:tcMar>
              <w:top w:w="100" w:type="dxa"/>
              <w:left w:w="100" w:type="dxa"/>
              <w:bottom w:w="100" w:type="dxa"/>
              <w:right w:w="100" w:type="dxa"/>
            </w:tcMar>
          </w:tcPr>
          <w:p w14:paraId="0BC735EB" w14:textId="2F7FFB84" w:rsidR="00412029" w:rsidDel="00870FEF" w:rsidRDefault="00000000" w:rsidP="007C39D5">
            <w:pPr>
              <w:spacing w:before="120" w:after="120" w:line="240" w:lineRule="auto"/>
              <w:rPr>
                <w:del w:id="594" w:author="Julie Alonzo" w:date="2023-04-09T10:46:00Z"/>
                <w:rFonts w:ascii="Calibri" w:eastAsia="Calibri" w:hAnsi="Calibri" w:cs="Calibri"/>
                <w:color w:val="333333"/>
              </w:rPr>
              <w:pPrChange w:id="595" w:author="Julie Alonzo" w:date="2023-04-09T10:41:00Z">
                <w:pPr>
                  <w:spacing w:line="240" w:lineRule="auto"/>
                </w:pPr>
              </w:pPrChange>
            </w:pPr>
            <w:del w:id="596" w:author="Julie Alonzo" w:date="2023-04-09T10:46:00Z">
              <w:r w:rsidDel="00870FEF">
                <w:rPr>
                  <w:rFonts w:ascii="Calibri" w:eastAsia="Calibri" w:hAnsi="Calibri" w:cs="Calibri"/>
                  <w:color w:val="333333"/>
                </w:rPr>
                <w:delText>89.77%</w:delText>
              </w:r>
            </w:del>
          </w:p>
        </w:tc>
        <w:tc>
          <w:tcPr>
            <w:tcW w:w="3463" w:type="dxa"/>
            <w:shd w:val="clear" w:color="auto" w:fill="auto"/>
            <w:tcMar>
              <w:top w:w="100" w:type="dxa"/>
              <w:left w:w="100" w:type="dxa"/>
              <w:bottom w:w="100" w:type="dxa"/>
              <w:right w:w="100" w:type="dxa"/>
            </w:tcMar>
          </w:tcPr>
          <w:p w14:paraId="746C301D" w14:textId="570A7BBB" w:rsidR="00412029" w:rsidDel="00870FEF" w:rsidRDefault="00000000" w:rsidP="007C39D5">
            <w:pPr>
              <w:spacing w:before="120" w:after="120" w:line="240" w:lineRule="auto"/>
              <w:rPr>
                <w:del w:id="597" w:author="Julie Alonzo" w:date="2023-04-09T10:46:00Z"/>
                <w:rFonts w:ascii="Calibri" w:eastAsia="Calibri" w:hAnsi="Calibri" w:cs="Calibri"/>
                <w:color w:val="333333"/>
              </w:rPr>
              <w:pPrChange w:id="598" w:author="Julie Alonzo" w:date="2023-04-09T10:41:00Z">
                <w:pPr>
                  <w:spacing w:line="240" w:lineRule="auto"/>
                </w:pPr>
              </w:pPrChange>
            </w:pPr>
            <w:del w:id="599" w:author="Julie Alonzo" w:date="2023-04-09T10:46:00Z">
              <w:r w:rsidDel="00870FEF">
                <w:rPr>
                  <w:rFonts w:ascii="Calibri" w:eastAsia="Calibri" w:hAnsi="Calibri" w:cs="Calibri"/>
                  <w:color w:val="333333"/>
                </w:rPr>
                <w:delText>89.15%</w:delText>
              </w:r>
            </w:del>
          </w:p>
        </w:tc>
      </w:tr>
      <w:tr w:rsidR="00412029" w:rsidDel="00870FEF" w14:paraId="0C8988AA" w14:textId="461BED31" w:rsidTr="007C39D5">
        <w:trPr>
          <w:trHeight w:val="515"/>
          <w:del w:id="600" w:author="Julie Alonzo" w:date="2023-04-09T10:46:00Z"/>
        </w:trPr>
        <w:tc>
          <w:tcPr>
            <w:tcW w:w="2160" w:type="dxa"/>
            <w:shd w:val="clear" w:color="auto" w:fill="auto"/>
            <w:tcMar>
              <w:top w:w="100" w:type="dxa"/>
              <w:left w:w="100" w:type="dxa"/>
              <w:bottom w:w="100" w:type="dxa"/>
              <w:right w:w="100" w:type="dxa"/>
            </w:tcMar>
          </w:tcPr>
          <w:p w14:paraId="1CB6C319" w14:textId="5EBF91ED" w:rsidR="00412029" w:rsidDel="00870FEF" w:rsidRDefault="00000000" w:rsidP="007C39D5">
            <w:pPr>
              <w:spacing w:before="120" w:after="120" w:line="240" w:lineRule="auto"/>
              <w:rPr>
                <w:del w:id="601" w:author="Julie Alonzo" w:date="2023-04-09T10:46:00Z"/>
                <w:rFonts w:ascii="Calibri" w:eastAsia="Calibri" w:hAnsi="Calibri" w:cs="Calibri"/>
                <w:color w:val="333333"/>
              </w:rPr>
              <w:pPrChange w:id="602" w:author="Julie Alonzo" w:date="2023-04-09T10:41:00Z">
                <w:pPr>
                  <w:spacing w:line="240" w:lineRule="auto"/>
                </w:pPr>
              </w:pPrChange>
            </w:pPr>
            <w:del w:id="603" w:author="Julie Alonzo" w:date="2023-04-09T10:46:00Z">
              <w:r w:rsidDel="00870FEF">
                <w:rPr>
                  <w:rFonts w:ascii="Calibri" w:eastAsia="Calibri" w:hAnsi="Calibri" w:cs="Calibri"/>
                  <w:color w:val="333333"/>
                </w:rPr>
                <w:delText>Score</w:delText>
              </w:r>
            </w:del>
          </w:p>
        </w:tc>
        <w:tc>
          <w:tcPr>
            <w:tcW w:w="3737" w:type="dxa"/>
            <w:shd w:val="clear" w:color="auto" w:fill="auto"/>
            <w:tcMar>
              <w:top w:w="100" w:type="dxa"/>
              <w:left w:w="100" w:type="dxa"/>
              <w:bottom w:w="100" w:type="dxa"/>
              <w:right w:w="100" w:type="dxa"/>
            </w:tcMar>
          </w:tcPr>
          <w:p w14:paraId="2A675A58" w14:textId="2ABBAE39" w:rsidR="00412029" w:rsidDel="00870FEF" w:rsidRDefault="00000000" w:rsidP="007C39D5">
            <w:pPr>
              <w:spacing w:before="120" w:after="120" w:line="240" w:lineRule="auto"/>
              <w:rPr>
                <w:del w:id="604" w:author="Julie Alonzo" w:date="2023-04-09T10:46:00Z"/>
                <w:rFonts w:ascii="Calibri" w:eastAsia="Calibri" w:hAnsi="Calibri" w:cs="Calibri"/>
                <w:color w:val="333333"/>
              </w:rPr>
              <w:pPrChange w:id="605" w:author="Julie Alonzo" w:date="2023-04-09T10:41:00Z">
                <w:pPr>
                  <w:spacing w:line="240" w:lineRule="auto"/>
                </w:pPr>
              </w:pPrChange>
            </w:pPr>
            <w:del w:id="606" w:author="Julie Alonzo" w:date="2023-04-09T10:46:00Z">
              <w:r w:rsidDel="00870FEF">
                <w:rPr>
                  <w:rFonts w:ascii="Calibri" w:eastAsia="Calibri" w:hAnsi="Calibri" w:cs="Calibri"/>
                  <w:color w:val="333333"/>
                </w:rPr>
                <w:delText>0.276 (0.858)</w:delText>
              </w:r>
            </w:del>
          </w:p>
        </w:tc>
        <w:tc>
          <w:tcPr>
            <w:tcW w:w="3463" w:type="dxa"/>
            <w:shd w:val="clear" w:color="auto" w:fill="auto"/>
            <w:tcMar>
              <w:top w:w="100" w:type="dxa"/>
              <w:left w:w="100" w:type="dxa"/>
              <w:bottom w:w="100" w:type="dxa"/>
              <w:right w:w="100" w:type="dxa"/>
            </w:tcMar>
          </w:tcPr>
          <w:p w14:paraId="5A01A7A7" w14:textId="0C4ECD05" w:rsidR="00412029" w:rsidDel="00870FEF" w:rsidRDefault="00000000" w:rsidP="007C39D5">
            <w:pPr>
              <w:spacing w:before="120" w:after="120" w:line="240" w:lineRule="auto"/>
              <w:rPr>
                <w:del w:id="607" w:author="Julie Alonzo" w:date="2023-04-09T10:46:00Z"/>
                <w:rFonts w:ascii="Calibri" w:eastAsia="Calibri" w:hAnsi="Calibri" w:cs="Calibri"/>
                <w:color w:val="333333"/>
              </w:rPr>
              <w:pPrChange w:id="608" w:author="Julie Alonzo" w:date="2023-04-09T10:41:00Z">
                <w:pPr>
                  <w:spacing w:line="240" w:lineRule="auto"/>
                </w:pPr>
              </w:pPrChange>
            </w:pPr>
            <w:del w:id="609" w:author="Julie Alonzo" w:date="2023-04-09T10:46:00Z">
              <w:r w:rsidDel="00870FEF">
                <w:rPr>
                  <w:rFonts w:ascii="Calibri" w:eastAsia="Calibri" w:hAnsi="Calibri" w:cs="Calibri"/>
                  <w:color w:val="333333"/>
                </w:rPr>
                <w:delText>-0.252 (1.044)</w:delText>
              </w:r>
            </w:del>
          </w:p>
        </w:tc>
      </w:tr>
      <w:tr w:rsidR="00412029" w:rsidDel="00870FEF" w14:paraId="192089F6" w14:textId="53A83986" w:rsidTr="007C39D5">
        <w:trPr>
          <w:trHeight w:val="515"/>
          <w:del w:id="610" w:author="Julie Alonzo" w:date="2023-04-09T10:46:00Z"/>
        </w:trPr>
        <w:tc>
          <w:tcPr>
            <w:tcW w:w="2160" w:type="dxa"/>
            <w:tcBorders>
              <w:bottom w:val="single" w:sz="8" w:space="0" w:color="000000"/>
            </w:tcBorders>
            <w:shd w:val="clear" w:color="auto" w:fill="auto"/>
            <w:tcMar>
              <w:top w:w="100" w:type="dxa"/>
              <w:left w:w="100" w:type="dxa"/>
              <w:bottom w:w="100" w:type="dxa"/>
              <w:right w:w="100" w:type="dxa"/>
            </w:tcMar>
          </w:tcPr>
          <w:p w14:paraId="134C90D1" w14:textId="6D766972" w:rsidR="00412029" w:rsidDel="00870FEF" w:rsidRDefault="00000000" w:rsidP="007C39D5">
            <w:pPr>
              <w:spacing w:before="120" w:after="120" w:line="240" w:lineRule="auto"/>
              <w:rPr>
                <w:del w:id="611" w:author="Julie Alonzo" w:date="2023-04-09T10:46:00Z"/>
                <w:rFonts w:ascii="Calibri" w:eastAsia="Calibri" w:hAnsi="Calibri" w:cs="Calibri"/>
                <w:color w:val="333333"/>
              </w:rPr>
              <w:pPrChange w:id="612" w:author="Julie Alonzo" w:date="2023-04-09T10:41:00Z">
                <w:pPr>
                  <w:spacing w:line="240" w:lineRule="auto"/>
                </w:pPr>
              </w:pPrChange>
            </w:pPr>
            <w:del w:id="613" w:author="Julie Alonzo" w:date="2023-04-09T10:46:00Z">
              <w:r w:rsidDel="00870FEF">
                <w:rPr>
                  <w:rFonts w:ascii="Calibri" w:eastAsia="Calibri" w:hAnsi="Calibri" w:cs="Calibri"/>
                  <w:color w:val="333333"/>
                </w:rPr>
                <w:delText>Self-concept</w:delText>
              </w:r>
            </w:del>
          </w:p>
        </w:tc>
        <w:tc>
          <w:tcPr>
            <w:tcW w:w="3737" w:type="dxa"/>
            <w:tcBorders>
              <w:bottom w:val="single" w:sz="8" w:space="0" w:color="000000"/>
            </w:tcBorders>
            <w:shd w:val="clear" w:color="auto" w:fill="auto"/>
            <w:tcMar>
              <w:top w:w="100" w:type="dxa"/>
              <w:left w:w="100" w:type="dxa"/>
              <w:bottom w:w="100" w:type="dxa"/>
              <w:right w:w="100" w:type="dxa"/>
            </w:tcMar>
          </w:tcPr>
          <w:p w14:paraId="7B5C5818" w14:textId="1F9C7D5C" w:rsidR="00412029" w:rsidDel="00870FEF" w:rsidRDefault="00000000" w:rsidP="007C39D5">
            <w:pPr>
              <w:spacing w:before="120" w:after="120" w:line="240" w:lineRule="auto"/>
              <w:rPr>
                <w:del w:id="614" w:author="Julie Alonzo" w:date="2023-04-09T10:46:00Z"/>
                <w:rFonts w:ascii="Calibri" w:eastAsia="Calibri" w:hAnsi="Calibri" w:cs="Calibri"/>
                <w:color w:val="333333"/>
              </w:rPr>
              <w:pPrChange w:id="615" w:author="Julie Alonzo" w:date="2023-04-09T10:41:00Z">
                <w:pPr>
                  <w:spacing w:line="240" w:lineRule="auto"/>
                </w:pPr>
              </w:pPrChange>
            </w:pPr>
            <w:del w:id="616" w:author="Julie Alonzo" w:date="2023-04-09T10:46:00Z">
              <w:r w:rsidDel="00870FEF">
                <w:rPr>
                  <w:rFonts w:ascii="Calibri" w:eastAsia="Calibri" w:hAnsi="Calibri" w:cs="Calibri"/>
                  <w:color w:val="333333"/>
                </w:rPr>
                <w:delText>0.217 (0.935)</w:delText>
              </w:r>
            </w:del>
          </w:p>
        </w:tc>
        <w:tc>
          <w:tcPr>
            <w:tcW w:w="3463" w:type="dxa"/>
            <w:tcBorders>
              <w:bottom w:val="single" w:sz="8" w:space="0" w:color="000000"/>
            </w:tcBorders>
            <w:shd w:val="clear" w:color="auto" w:fill="auto"/>
            <w:tcMar>
              <w:top w:w="100" w:type="dxa"/>
              <w:left w:w="100" w:type="dxa"/>
              <w:bottom w:w="100" w:type="dxa"/>
              <w:right w:w="100" w:type="dxa"/>
            </w:tcMar>
          </w:tcPr>
          <w:p w14:paraId="20AC9D70" w14:textId="007CED4C" w:rsidR="00412029" w:rsidDel="00870FEF" w:rsidRDefault="00000000" w:rsidP="007C39D5">
            <w:pPr>
              <w:spacing w:before="120" w:after="120" w:line="240" w:lineRule="auto"/>
              <w:rPr>
                <w:del w:id="617" w:author="Julie Alonzo" w:date="2023-04-09T10:46:00Z"/>
                <w:rFonts w:ascii="Calibri" w:eastAsia="Calibri" w:hAnsi="Calibri" w:cs="Calibri"/>
                <w:color w:val="333333"/>
              </w:rPr>
              <w:pPrChange w:id="618" w:author="Julie Alonzo" w:date="2023-04-09T10:41:00Z">
                <w:pPr>
                  <w:spacing w:line="240" w:lineRule="auto"/>
                </w:pPr>
              </w:pPrChange>
            </w:pPr>
            <w:del w:id="619" w:author="Julie Alonzo" w:date="2023-04-09T10:46:00Z">
              <w:r w:rsidDel="00870FEF">
                <w:rPr>
                  <w:rFonts w:ascii="Calibri" w:eastAsia="Calibri" w:hAnsi="Calibri" w:cs="Calibri"/>
                  <w:color w:val="333333"/>
                </w:rPr>
                <w:delText>-0.208 (1.003)</w:delText>
              </w:r>
            </w:del>
          </w:p>
        </w:tc>
      </w:tr>
      <w:tr w:rsidR="00412029" w:rsidDel="00870FEF" w14:paraId="0BEAC39B" w14:textId="60FBB46C" w:rsidTr="007C39D5">
        <w:trPr>
          <w:trHeight w:val="515"/>
          <w:del w:id="620" w:author="Julie Alonzo" w:date="2023-04-09T10:46:00Z"/>
        </w:trPr>
        <w:tc>
          <w:tcPr>
            <w:tcW w:w="2160" w:type="dxa"/>
            <w:shd w:val="clear" w:color="auto" w:fill="auto"/>
            <w:tcMar>
              <w:top w:w="100" w:type="dxa"/>
              <w:left w:w="100" w:type="dxa"/>
              <w:bottom w:w="100" w:type="dxa"/>
              <w:right w:w="100" w:type="dxa"/>
            </w:tcMar>
          </w:tcPr>
          <w:p w14:paraId="105965A8" w14:textId="77B3BD5E" w:rsidR="00412029" w:rsidDel="00870FEF" w:rsidRDefault="00412029" w:rsidP="007C39D5">
            <w:pPr>
              <w:spacing w:before="120" w:after="120" w:line="240" w:lineRule="auto"/>
              <w:rPr>
                <w:del w:id="621" w:author="Julie Alonzo" w:date="2023-04-09T10:46:00Z"/>
                <w:rFonts w:ascii="Calibri" w:eastAsia="Calibri" w:hAnsi="Calibri" w:cs="Calibri"/>
              </w:rPr>
              <w:pPrChange w:id="622" w:author="Julie Alonzo" w:date="2023-04-09T10:41:00Z">
                <w:pPr>
                  <w:spacing w:line="240" w:lineRule="auto"/>
                </w:pPr>
              </w:pPrChange>
            </w:pPr>
          </w:p>
        </w:tc>
        <w:tc>
          <w:tcPr>
            <w:tcW w:w="3737" w:type="dxa"/>
            <w:shd w:val="clear" w:color="auto" w:fill="auto"/>
            <w:tcMar>
              <w:top w:w="100" w:type="dxa"/>
              <w:left w:w="100" w:type="dxa"/>
              <w:bottom w:w="100" w:type="dxa"/>
              <w:right w:w="100" w:type="dxa"/>
            </w:tcMar>
          </w:tcPr>
          <w:p w14:paraId="509D95DA" w14:textId="4574B5D6" w:rsidR="00412029" w:rsidDel="00870FEF" w:rsidRDefault="00412029" w:rsidP="007C39D5">
            <w:pPr>
              <w:widowControl w:val="0"/>
              <w:spacing w:before="120" w:after="120" w:line="240" w:lineRule="auto"/>
              <w:rPr>
                <w:del w:id="623" w:author="Julie Alonzo" w:date="2023-04-09T10:46:00Z"/>
                <w:rFonts w:ascii="Calibri" w:eastAsia="Calibri" w:hAnsi="Calibri" w:cs="Calibri"/>
              </w:rPr>
              <w:pPrChange w:id="624" w:author="Julie Alonzo" w:date="2023-04-09T10:41:00Z">
                <w:pPr>
                  <w:widowControl w:val="0"/>
                </w:pPr>
              </w:pPrChange>
            </w:pPr>
          </w:p>
        </w:tc>
        <w:tc>
          <w:tcPr>
            <w:tcW w:w="3463" w:type="dxa"/>
            <w:shd w:val="clear" w:color="auto" w:fill="auto"/>
            <w:tcMar>
              <w:top w:w="100" w:type="dxa"/>
              <w:left w:w="100" w:type="dxa"/>
              <w:bottom w:w="100" w:type="dxa"/>
              <w:right w:w="100" w:type="dxa"/>
            </w:tcMar>
          </w:tcPr>
          <w:p w14:paraId="488AB266" w14:textId="2970A1CB" w:rsidR="00412029" w:rsidDel="00870FEF" w:rsidRDefault="00412029" w:rsidP="007C39D5">
            <w:pPr>
              <w:widowControl w:val="0"/>
              <w:spacing w:before="120" w:after="120" w:line="240" w:lineRule="auto"/>
              <w:rPr>
                <w:del w:id="625" w:author="Julie Alonzo" w:date="2023-04-09T10:46:00Z"/>
                <w:rFonts w:ascii="Calibri" w:eastAsia="Calibri" w:hAnsi="Calibri" w:cs="Calibri"/>
              </w:rPr>
              <w:pPrChange w:id="626" w:author="Julie Alonzo" w:date="2023-04-09T10:41:00Z">
                <w:pPr>
                  <w:widowControl w:val="0"/>
                </w:pPr>
              </w:pPrChange>
            </w:pPr>
          </w:p>
        </w:tc>
      </w:tr>
      <w:tr w:rsidR="00412029" w:rsidDel="00870FEF" w14:paraId="7834333B" w14:textId="65680234" w:rsidTr="007C39D5">
        <w:trPr>
          <w:trHeight w:val="515"/>
          <w:del w:id="627" w:author="Julie Alonzo" w:date="2023-04-09T10:46:00Z"/>
        </w:trPr>
        <w:tc>
          <w:tcPr>
            <w:tcW w:w="9360" w:type="dxa"/>
            <w:gridSpan w:val="3"/>
            <w:tcBorders>
              <w:bottom w:val="single" w:sz="8" w:space="0" w:color="000000"/>
            </w:tcBorders>
            <w:shd w:val="clear" w:color="auto" w:fill="auto"/>
            <w:tcMar>
              <w:top w:w="100" w:type="dxa"/>
              <w:left w:w="100" w:type="dxa"/>
              <w:bottom w:w="100" w:type="dxa"/>
              <w:right w:w="100" w:type="dxa"/>
            </w:tcMar>
          </w:tcPr>
          <w:p w14:paraId="485ECEE6" w14:textId="0C16E551" w:rsidR="00412029" w:rsidDel="00870FEF" w:rsidRDefault="00000000" w:rsidP="007C39D5">
            <w:pPr>
              <w:spacing w:before="120" w:after="120" w:line="240" w:lineRule="auto"/>
              <w:rPr>
                <w:del w:id="628" w:author="Julie Alonzo" w:date="2023-04-09T10:46:00Z"/>
                <w:rFonts w:ascii="Calibri" w:eastAsia="Calibri" w:hAnsi="Calibri" w:cs="Calibri"/>
              </w:rPr>
              <w:pPrChange w:id="629" w:author="Julie Alonzo" w:date="2023-04-09T10:41:00Z">
                <w:pPr>
                  <w:spacing w:line="240" w:lineRule="auto"/>
                </w:pPr>
              </w:pPrChange>
            </w:pPr>
            <w:del w:id="630" w:author="Julie Alonzo" w:date="2023-04-09T10:46:00Z">
              <w:r w:rsidDel="00870FEF">
                <w:rPr>
                  <w:rFonts w:ascii="Calibri" w:eastAsia="Calibri" w:hAnsi="Calibri" w:cs="Calibri"/>
                </w:rPr>
                <w:delText>Panel C. Math sample</w:delText>
              </w:r>
            </w:del>
          </w:p>
        </w:tc>
      </w:tr>
      <w:tr w:rsidR="00412029" w:rsidDel="00870FEF" w14:paraId="6D270774" w14:textId="5E083017" w:rsidTr="007C39D5">
        <w:trPr>
          <w:trHeight w:val="515"/>
          <w:del w:id="631" w:author="Julie Alonzo" w:date="2023-04-09T10:46:00Z"/>
        </w:trPr>
        <w:tc>
          <w:tcPr>
            <w:tcW w:w="2160" w:type="dxa"/>
            <w:tcBorders>
              <w:bottom w:val="single" w:sz="8" w:space="0" w:color="000000"/>
            </w:tcBorders>
            <w:shd w:val="clear" w:color="auto" w:fill="auto"/>
            <w:tcMar>
              <w:top w:w="100" w:type="dxa"/>
              <w:left w:w="100" w:type="dxa"/>
              <w:bottom w:w="100" w:type="dxa"/>
              <w:right w:w="100" w:type="dxa"/>
            </w:tcMar>
          </w:tcPr>
          <w:p w14:paraId="059E4AEF" w14:textId="6DC9DC8D" w:rsidR="00412029" w:rsidDel="00870FEF" w:rsidRDefault="00000000" w:rsidP="007C39D5">
            <w:pPr>
              <w:spacing w:before="120" w:after="120" w:line="240" w:lineRule="auto"/>
              <w:rPr>
                <w:del w:id="632" w:author="Julie Alonzo" w:date="2023-04-09T10:46:00Z"/>
                <w:rFonts w:ascii="Calibri" w:eastAsia="Calibri" w:hAnsi="Calibri" w:cs="Calibri"/>
                <w:color w:val="333333"/>
              </w:rPr>
              <w:pPrChange w:id="633" w:author="Julie Alonzo" w:date="2023-04-09T10:41:00Z">
                <w:pPr>
                  <w:spacing w:line="240" w:lineRule="auto"/>
                </w:pPr>
              </w:pPrChange>
            </w:pPr>
            <w:del w:id="634" w:author="Julie Alonzo" w:date="2023-04-09T10:46:00Z">
              <w:r w:rsidDel="00870FEF">
                <w:rPr>
                  <w:rFonts w:ascii="Calibri" w:eastAsia="Calibri" w:hAnsi="Calibri" w:cs="Calibri"/>
                  <w:color w:val="333333"/>
                </w:rPr>
                <w:delText xml:space="preserve"> </w:delText>
              </w:r>
            </w:del>
          </w:p>
        </w:tc>
        <w:tc>
          <w:tcPr>
            <w:tcW w:w="3737" w:type="dxa"/>
            <w:tcBorders>
              <w:bottom w:val="single" w:sz="8" w:space="0" w:color="000000"/>
            </w:tcBorders>
            <w:shd w:val="clear" w:color="auto" w:fill="auto"/>
            <w:tcMar>
              <w:top w:w="100" w:type="dxa"/>
              <w:left w:w="100" w:type="dxa"/>
              <w:bottom w:w="100" w:type="dxa"/>
              <w:right w:w="100" w:type="dxa"/>
            </w:tcMar>
          </w:tcPr>
          <w:p w14:paraId="24AD66E7" w14:textId="6610C33E" w:rsidR="00412029" w:rsidDel="00870FEF" w:rsidRDefault="00000000" w:rsidP="007C39D5">
            <w:pPr>
              <w:spacing w:before="120" w:after="120" w:line="240" w:lineRule="auto"/>
              <w:rPr>
                <w:del w:id="635" w:author="Julie Alonzo" w:date="2023-04-09T10:46:00Z"/>
                <w:rFonts w:ascii="Calibri" w:eastAsia="Calibri" w:hAnsi="Calibri" w:cs="Calibri"/>
                <w:color w:val="333333"/>
              </w:rPr>
              <w:pPrChange w:id="636" w:author="Julie Alonzo" w:date="2023-04-09T10:41:00Z">
                <w:pPr>
                  <w:spacing w:line="240" w:lineRule="auto"/>
                </w:pPr>
              </w:pPrChange>
            </w:pPr>
            <w:del w:id="637" w:author="Julie Alonzo" w:date="2023-04-09T10:46:00Z">
              <w:r w:rsidDel="00870FEF">
                <w:rPr>
                  <w:rFonts w:ascii="Calibri" w:eastAsia="Calibri" w:hAnsi="Calibri" w:cs="Calibri"/>
                  <w:color w:val="333333"/>
                </w:rPr>
                <w:delText>Female students, N = 2,498</w:delText>
              </w:r>
            </w:del>
          </w:p>
        </w:tc>
        <w:tc>
          <w:tcPr>
            <w:tcW w:w="3463" w:type="dxa"/>
            <w:tcBorders>
              <w:bottom w:val="single" w:sz="8" w:space="0" w:color="000000"/>
            </w:tcBorders>
            <w:shd w:val="clear" w:color="auto" w:fill="auto"/>
            <w:tcMar>
              <w:top w:w="100" w:type="dxa"/>
              <w:left w:w="100" w:type="dxa"/>
              <w:bottom w:w="100" w:type="dxa"/>
              <w:right w:w="100" w:type="dxa"/>
            </w:tcMar>
          </w:tcPr>
          <w:p w14:paraId="2B51689D" w14:textId="3E4451F0" w:rsidR="00412029" w:rsidDel="00870FEF" w:rsidRDefault="00000000" w:rsidP="007C39D5">
            <w:pPr>
              <w:spacing w:before="120" w:after="120" w:line="240" w:lineRule="auto"/>
              <w:rPr>
                <w:del w:id="638" w:author="Julie Alonzo" w:date="2023-04-09T10:46:00Z"/>
                <w:rFonts w:ascii="Calibri" w:eastAsia="Calibri" w:hAnsi="Calibri" w:cs="Calibri"/>
                <w:color w:val="333333"/>
              </w:rPr>
              <w:pPrChange w:id="639" w:author="Julie Alonzo" w:date="2023-04-09T10:41:00Z">
                <w:pPr>
                  <w:spacing w:line="240" w:lineRule="auto"/>
                </w:pPr>
              </w:pPrChange>
            </w:pPr>
            <w:del w:id="640" w:author="Julie Alonzo" w:date="2023-04-09T10:46:00Z">
              <w:r w:rsidDel="00870FEF">
                <w:rPr>
                  <w:rFonts w:ascii="Calibri" w:eastAsia="Calibri" w:hAnsi="Calibri" w:cs="Calibri"/>
                  <w:color w:val="333333"/>
                </w:rPr>
                <w:delText>Male students, N = 2,518</w:delText>
              </w:r>
            </w:del>
          </w:p>
        </w:tc>
      </w:tr>
      <w:tr w:rsidR="00412029" w:rsidDel="00870FEF" w14:paraId="7E8796FF" w14:textId="3B7EA0A7" w:rsidTr="007C39D5">
        <w:trPr>
          <w:trHeight w:val="515"/>
          <w:del w:id="641" w:author="Julie Alonzo" w:date="2023-04-09T10:46:00Z"/>
        </w:trPr>
        <w:tc>
          <w:tcPr>
            <w:tcW w:w="2160" w:type="dxa"/>
            <w:shd w:val="clear" w:color="auto" w:fill="auto"/>
            <w:tcMar>
              <w:top w:w="100" w:type="dxa"/>
              <w:left w:w="100" w:type="dxa"/>
              <w:bottom w:w="100" w:type="dxa"/>
              <w:right w:w="100" w:type="dxa"/>
            </w:tcMar>
          </w:tcPr>
          <w:p w14:paraId="0D55E4BB" w14:textId="0B287BB6" w:rsidR="00412029" w:rsidDel="00870FEF" w:rsidRDefault="00000000" w:rsidP="007C39D5">
            <w:pPr>
              <w:spacing w:before="120" w:after="120" w:line="240" w:lineRule="auto"/>
              <w:rPr>
                <w:del w:id="642" w:author="Julie Alonzo" w:date="2023-04-09T10:46:00Z"/>
                <w:rFonts w:ascii="Calibri" w:eastAsia="Calibri" w:hAnsi="Calibri" w:cs="Calibri"/>
                <w:color w:val="333333"/>
              </w:rPr>
              <w:pPrChange w:id="643" w:author="Julie Alonzo" w:date="2023-04-09T10:41:00Z">
                <w:pPr>
                  <w:spacing w:line="240" w:lineRule="auto"/>
                </w:pPr>
              </w:pPrChange>
            </w:pPr>
            <w:del w:id="644" w:author="Julie Alonzo" w:date="2023-04-09T10:46:00Z">
              <w:r w:rsidDel="00870FEF">
                <w:rPr>
                  <w:rFonts w:ascii="Calibri" w:eastAsia="Calibri" w:hAnsi="Calibri" w:cs="Calibri"/>
                  <w:color w:val="333333"/>
                </w:rPr>
                <w:delText>Match</w:delText>
              </w:r>
            </w:del>
          </w:p>
        </w:tc>
        <w:tc>
          <w:tcPr>
            <w:tcW w:w="3737" w:type="dxa"/>
            <w:shd w:val="clear" w:color="auto" w:fill="auto"/>
            <w:tcMar>
              <w:top w:w="100" w:type="dxa"/>
              <w:left w:w="100" w:type="dxa"/>
              <w:bottom w:w="100" w:type="dxa"/>
              <w:right w:w="100" w:type="dxa"/>
            </w:tcMar>
          </w:tcPr>
          <w:p w14:paraId="33348984" w14:textId="518A28A6" w:rsidR="00412029" w:rsidDel="00870FEF" w:rsidRDefault="00000000" w:rsidP="007C39D5">
            <w:pPr>
              <w:spacing w:before="120" w:after="120" w:line="240" w:lineRule="auto"/>
              <w:rPr>
                <w:del w:id="645" w:author="Julie Alonzo" w:date="2023-04-09T10:46:00Z"/>
                <w:rFonts w:ascii="Calibri" w:eastAsia="Calibri" w:hAnsi="Calibri" w:cs="Calibri"/>
                <w:color w:val="333333"/>
              </w:rPr>
              <w:pPrChange w:id="646" w:author="Julie Alonzo" w:date="2023-04-09T10:41:00Z">
                <w:pPr>
                  <w:spacing w:line="240" w:lineRule="auto"/>
                </w:pPr>
              </w:pPrChange>
            </w:pPr>
            <w:del w:id="647" w:author="Julie Alonzo" w:date="2023-04-09T10:46:00Z">
              <w:r w:rsidDel="00870FEF">
                <w:rPr>
                  <w:rFonts w:ascii="Calibri" w:eastAsia="Calibri" w:hAnsi="Calibri" w:cs="Calibri"/>
                  <w:color w:val="333333"/>
                </w:rPr>
                <w:delText>58.61%</w:delText>
              </w:r>
            </w:del>
          </w:p>
        </w:tc>
        <w:tc>
          <w:tcPr>
            <w:tcW w:w="3463" w:type="dxa"/>
            <w:shd w:val="clear" w:color="auto" w:fill="auto"/>
            <w:tcMar>
              <w:top w:w="100" w:type="dxa"/>
              <w:left w:w="100" w:type="dxa"/>
              <w:bottom w:w="100" w:type="dxa"/>
              <w:right w:w="100" w:type="dxa"/>
            </w:tcMar>
          </w:tcPr>
          <w:p w14:paraId="018C4D8C" w14:textId="70E27A66" w:rsidR="00412029" w:rsidDel="00870FEF" w:rsidRDefault="00000000" w:rsidP="007C39D5">
            <w:pPr>
              <w:spacing w:before="120" w:after="120" w:line="240" w:lineRule="auto"/>
              <w:rPr>
                <w:del w:id="648" w:author="Julie Alonzo" w:date="2023-04-09T10:46:00Z"/>
                <w:rFonts w:ascii="Calibri" w:eastAsia="Calibri" w:hAnsi="Calibri" w:cs="Calibri"/>
                <w:color w:val="333333"/>
              </w:rPr>
              <w:pPrChange w:id="649" w:author="Julie Alonzo" w:date="2023-04-09T10:41:00Z">
                <w:pPr>
                  <w:spacing w:line="240" w:lineRule="auto"/>
                </w:pPr>
              </w:pPrChange>
            </w:pPr>
            <w:del w:id="650" w:author="Julie Alonzo" w:date="2023-04-09T10:46:00Z">
              <w:r w:rsidDel="00870FEF">
                <w:rPr>
                  <w:rFonts w:ascii="Calibri" w:eastAsia="Calibri" w:hAnsi="Calibri" w:cs="Calibri"/>
                  <w:color w:val="333333"/>
                </w:rPr>
                <w:delText>40.87%</w:delText>
              </w:r>
            </w:del>
          </w:p>
        </w:tc>
      </w:tr>
      <w:tr w:rsidR="00412029" w:rsidDel="00870FEF" w14:paraId="588BD2A1" w14:textId="17B9AA71" w:rsidTr="007C39D5">
        <w:trPr>
          <w:trHeight w:val="515"/>
          <w:del w:id="651" w:author="Julie Alonzo" w:date="2023-04-09T10:46:00Z"/>
        </w:trPr>
        <w:tc>
          <w:tcPr>
            <w:tcW w:w="2160" w:type="dxa"/>
            <w:shd w:val="clear" w:color="auto" w:fill="auto"/>
            <w:tcMar>
              <w:top w:w="100" w:type="dxa"/>
              <w:left w:w="100" w:type="dxa"/>
              <w:bottom w:w="100" w:type="dxa"/>
              <w:right w:w="100" w:type="dxa"/>
            </w:tcMar>
          </w:tcPr>
          <w:p w14:paraId="32B8BC1C" w14:textId="28EAD5B2" w:rsidR="00412029" w:rsidDel="00870FEF" w:rsidRDefault="00000000" w:rsidP="007C39D5">
            <w:pPr>
              <w:spacing w:before="120" w:after="120" w:line="240" w:lineRule="auto"/>
              <w:rPr>
                <w:del w:id="652" w:author="Julie Alonzo" w:date="2023-04-09T10:46:00Z"/>
                <w:rFonts w:ascii="Calibri" w:eastAsia="Calibri" w:hAnsi="Calibri" w:cs="Calibri"/>
                <w:color w:val="333333"/>
              </w:rPr>
              <w:pPrChange w:id="653" w:author="Julie Alonzo" w:date="2023-04-09T10:41:00Z">
                <w:pPr>
                  <w:spacing w:line="240" w:lineRule="auto"/>
                </w:pPr>
              </w:pPrChange>
            </w:pPr>
            <w:del w:id="654" w:author="Julie Alonzo" w:date="2023-04-09T10:46:00Z">
              <w:r w:rsidDel="00870FEF">
                <w:rPr>
                  <w:rFonts w:ascii="Calibri" w:eastAsia="Calibri" w:hAnsi="Calibri" w:cs="Calibri"/>
                  <w:color w:val="333333"/>
                </w:rPr>
                <w:delText>Female teacher</w:delText>
              </w:r>
            </w:del>
          </w:p>
        </w:tc>
        <w:tc>
          <w:tcPr>
            <w:tcW w:w="3737" w:type="dxa"/>
            <w:shd w:val="clear" w:color="auto" w:fill="auto"/>
            <w:tcMar>
              <w:top w:w="100" w:type="dxa"/>
              <w:left w:w="100" w:type="dxa"/>
              <w:bottom w:w="100" w:type="dxa"/>
              <w:right w:w="100" w:type="dxa"/>
            </w:tcMar>
          </w:tcPr>
          <w:p w14:paraId="74154CC5" w14:textId="3CF1805A" w:rsidR="00412029" w:rsidDel="00870FEF" w:rsidRDefault="00000000" w:rsidP="007C39D5">
            <w:pPr>
              <w:spacing w:before="120" w:after="120" w:line="240" w:lineRule="auto"/>
              <w:rPr>
                <w:del w:id="655" w:author="Julie Alonzo" w:date="2023-04-09T10:46:00Z"/>
                <w:rFonts w:ascii="Calibri" w:eastAsia="Calibri" w:hAnsi="Calibri" w:cs="Calibri"/>
                <w:color w:val="333333"/>
              </w:rPr>
              <w:pPrChange w:id="656" w:author="Julie Alonzo" w:date="2023-04-09T10:41:00Z">
                <w:pPr>
                  <w:spacing w:line="240" w:lineRule="auto"/>
                </w:pPr>
              </w:pPrChange>
            </w:pPr>
            <w:del w:id="657" w:author="Julie Alonzo" w:date="2023-04-09T10:46:00Z">
              <w:r w:rsidDel="00870FEF">
                <w:rPr>
                  <w:rFonts w:ascii="Calibri" w:eastAsia="Calibri" w:hAnsi="Calibri" w:cs="Calibri"/>
                  <w:color w:val="333333"/>
                </w:rPr>
                <w:delText>58.61%</w:delText>
              </w:r>
            </w:del>
          </w:p>
        </w:tc>
        <w:tc>
          <w:tcPr>
            <w:tcW w:w="3463" w:type="dxa"/>
            <w:shd w:val="clear" w:color="auto" w:fill="auto"/>
            <w:tcMar>
              <w:top w:w="100" w:type="dxa"/>
              <w:left w:w="100" w:type="dxa"/>
              <w:bottom w:w="100" w:type="dxa"/>
              <w:right w:w="100" w:type="dxa"/>
            </w:tcMar>
          </w:tcPr>
          <w:p w14:paraId="702F1028" w14:textId="00DC1FB9" w:rsidR="00412029" w:rsidDel="00870FEF" w:rsidRDefault="00000000" w:rsidP="007C39D5">
            <w:pPr>
              <w:spacing w:before="120" w:after="120" w:line="240" w:lineRule="auto"/>
              <w:rPr>
                <w:del w:id="658" w:author="Julie Alonzo" w:date="2023-04-09T10:46:00Z"/>
                <w:rFonts w:ascii="Calibri" w:eastAsia="Calibri" w:hAnsi="Calibri" w:cs="Calibri"/>
                <w:color w:val="333333"/>
              </w:rPr>
              <w:pPrChange w:id="659" w:author="Julie Alonzo" w:date="2023-04-09T10:41:00Z">
                <w:pPr>
                  <w:spacing w:line="240" w:lineRule="auto"/>
                </w:pPr>
              </w:pPrChange>
            </w:pPr>
            <w:del w:id="660" w:author="Julie Alonzo" w:date="2023-04-09T10:46:00Z">
              <w:r w:rsidDel="00870FEF">
                <w:rPr>
                  <w:rFonts w:ascii="Calibri" w:eastAsia="Calibri" w:hAnsi="Calibri" w:cs="Calibri"/>
                  <w:color w:val="333333"/>
                </w:rPr>
                <w:delText>59.13%</w:delText>
              </w:r>
            </w:del>
          </w:p>
        </w:tc>
      </w:tr>
      <w:tr w:rsidR="00412029" w:rsidDel="00870FEF" w14:paraId="5C1DC992" w14:textId="4C8142DC" w:rsidTr="007C39D5">
        <w:trPr>
          <w:trHeight w:val="515"/>
          <w:del w:id="661" w:author="Julie Alonzo" w:date="2023-04-09T10:46:00Z"/>
        </w:trPr>
        <w:tc>
          <w:tcPr>
            <w:tcW w:w="2160" w:type="dxa"/>
            <w:shd w:val="clear" w:color="auto" w:fill="auto"/>
            <w:tcMar>
              <w:top w:w="100" w:type="dxa"/>
              <w:left w:w="100" w:type="dxa"/>
              <w:bottom w:w="100" w:type="dxa"/>
              <w:right w:w="100" w:type="dxa"/>
            </w:tcMar>
          </w:tcPr>
          <w:p w14:paraId="071C4D53" w14:textId="64A3C76E" w:rsidR="00412029" w:rsidDel="00870FEF" w:rsidRDefault="00000000" w:rsidP="007C39D5">
            <w:pPr>
              <w:spacing w:before="120" w:after="120" w:line="240" w:lineRule="auto"/>
              <w:rPr>
                <w:del w:id="662" w:author="Julie Alonzo" w:date="2023-04-09T10:46:00Z"/>
                <w:rFonts w:ascii="Calibri" w:eastAsia="Calibri" w:hAnsi="Calibri" w:cs="Calibri"/>
                <w:color w:val="333333"/>
              </w:rPr>
              <w:pPrChange w:id="663" w:author="Julie Alonzo" w:date="2023-04-09T10:41:00Z">
                <w:pPr>
                  <w:spacing w:line="240" w:lineRule="auto"/>
                </w:pPr>
              </w:pPrChange>
            </w:pPr>
            <w:del w:id="664" w:author="Julie Alonzo" w:date="2023-04-09T10:46:00Z">
              <w:r w:rsidDel="00870FEF">
                <w:rPr>
                  <w:rFonts w:ascii="Calibri" w:eastAsia="Calibri" w:hAnsi="Calibri" w:cs="Calibri"/>
                  <w:color w:val="333333"/>
                </w:rPr>
                <w:delText>Score</w:delText>
              </w:r>
            </w:del>
          </w:p>
        </w:tc>
        <w:tc>
          <w:tcPr>
            <w:tcW w:w="3737" w:type="dxa"/>
            <w:shd w:val="clear" w:color="auto" w:fill="auto"/>
            <w:tcMar>
              <w:top w:w="100" w:type="dxa"/>
              <w:left w:w="100" w:type="dxa"/>
              <w:bottom w:w="100" w:type="dxa"/>
              <w:right w:w="100" w:type="dxa"/>
            </w:tcMar>
          </w:tcPr>
          <w:p w14:paraId="63CF0CAB" w14:textId="393B2FE4" w:rsidR="00412029" w:rsidDel="00870FEF" w:rsidRDefault="00000000" w:rsidP="007C39D5">
            <w:pPr>
              <w:spacing w:before="120" w:after="120" w:line="240" w:lineRule="auto"/>
              <w:rPr>
                <w:del w:id="665" w:author="Julie Alonzo" w:date="2023-04-09T10:46:00Z"/>
                <w:rFonts w:ascii="Calibri" w:eastAsia="Calibri" w:hAnsi="Calibri" w:cs="Calibri"/>
                <w:color w:val="333333"/>
              </w:rPr>
              <w:pPrChange w:id="666" w:author="Julie Alonzo" w:date="2023-04-09T10:41:00Z">
                <w:pPr>
                  <w:spacing w:line="240" w:lineRule="auto"/>
                </w:pPr>
              </w:pPrChange>
            </w:pPr>
            <w:del w:id="667" w:author="Julie Alonzo" w:date="2023-04-09T10:46:00Z">
              <w:r w:rsidDel="00870FEF">
                <w:rPr>
                  <w:rFonts w:ascii="Calibri" w:eastAsia="Calibri" w:hAnsi="Calibri" w:cs="Calibri"/>
                  <w:color w:val="333333"/>
                </w:rPr>
                <w:delText>0.100 (0.927)</w:delText>
              </w:r>
            </w:del>
          </w:p>
        </w:tc>
        <w:tc>
          <w:tcPr>
            <w:tcW w:w="3463" w:type="dxa"/>
            <w:shd w:val="clear" w:color="auto" w:fill="auto"/>
            <w:tcMar>
              <w:top w:w="100" w:type="dxa"/>
              <w:left w:w="100" w:type="dxa"/>
              <w:bottom w:w="100" w:type="dxa"/>
              <w:right w:w="100" w:type="dxa"/>
            </w:tcMar>
          </w:tcPr>
          <w:p w14:paraId="1925D9B6" w14:textId="290C00A3" w:rsidR="00412029" w:rsidDel="00870FEF" w:rsidRDefault="00000000" w:rsidP="007C39D5">
            <w:pPr>
              <w:spacing w:before="120" w:after="120" w:line="240" w:lineRule="auto"/>
              <w:rPr>
                <w:del w:id="668" w:author="Julie Alonzo" w:date="2023-04-09T10:46:00Z"/>
                <w:rFonts w:ascii="Calibri" w:eastAsia="Calibri" w:hAnsi="Calibri" w:cs="Calibri"/>
                <w:color w:val="333333"/>
              </w:rPr>
              <w:pPrChange w:id="669" w:author="Julie Alonzo" w:date="2023-04-09T10:41:00Z">
                <w:pPr>
                  <w:spacing w:line="240" w:lineRule="auto"/>
                </w:pPr>
              </w:pPrChange>
            </w:pPr>
            <w:del w:id="670" w:author="Julie Alonzo" w:date="2023-04-09T10:46:00Z">
              <w:r w:rsidDel="00870FEF">
                <w:rPr>
                  <w:rFonts w:ascii="Calibri" w:eastAsia="Calibri" w:hAnsi="Calibri" w:cs="Calibri"/>
                  <w:color w:val="333333"/>
                </w:rPr>
                <w:delText>-0.074 (1.042)</w:delText>
              </w:r>
            </w:del>
          </w:p>
        </w:tc>
      </w:tr>
      <w:tr w:rsidR="00412029" w:rsidDel="00870FEF" w14:paraId="75B682CF" w14:textId="1D7B7C4C" w:rsidTr="007C39D5">
        <w:trPr>
          <w:trHeight w:val="515"/>
          <w:del w:id="671" w:author="Julie Alonzo" w:date="2023-04-09T10:46:00Z"/>
        </w:trPr>
        <w:tc>
          <w:tcPr>
            <w:tcW w:w="2160" w:type="dxa"/>
            <w:tcBorders>
              <w:bottom w:val="single" w:sz="8" w:space="0" w:color="000000"/>
            </w:tcBorders>
            <w:shd w:val="clear" w:color="auto" w:fill="auto"/>
            <w:tcMar>
              <w:top w:w="100" w:type="dxa"/>
              <w:left w:w="100" w:type="dxa"/>
              <w:bottom w:w="100" w:type="dxa"/>
              <w:right w:w="100" w:type="dxa"/>
            </w:tcMar>
          </w:tcPr>
          <w:p w14:paraId="7DCAD78D" w14:textId="02D582FE" w:rsidR="00412029" w:rsidDel="00870FEF" w:rsidRDefault="00000000" w:rsidP="007C39D5">
            <w:pPr>
              <w:spacing w:before="120" w:after="120" w:line="240" w:lineRule="auto"/>
              <w:rPr>
                <w:del w:id="672" w:author="Julie Alonzo" w:date="2023-04-09T10:46:00Z"/>
                <w:rFonts w:ascii="Calibri" w:eastAsia="Calibri" w:hAnsi="Calibri" w:cs="Calibri"/>
                <w:color w:val="333333"/>
              </w:rPr>
              <w:pPrChange w:id="673" w:author="Julie Alonzo" w:date="2023-04-09T10:41:00Z">
                <w:pPr>
                  <w:spacing w:line="240" w:lineRule="auto"/>
                </w:pPr>
              </w:pPrChange>
            </w:pPr>
            <w:del w:id="674" w:author="Julie Alonzo" w:date="2023-04-09T10:46:00Z">
              <w:r w:rsidDel="00870FEF">
                <w:rPr>
                  <w:rFonts w:ascii="Calibri" w:eastAsia="Calibri" w:hAnsi="Calibri" w:cs="Calibri"/>
                  <w:color w:val="333333"/>
                </w:rPr>
                <w:delText>Self-concept</w:delText>
              </w:r>
            </w:del>
          </w:p>
        </w:tc>
        <w:tc>
          <w:tcPr>
            <w:tcW w:w="3737" w:type="dxa"/>
            <w:tcBorders>
              <w:bottom w:val="single" w:sz="8" w:space="0" w:color="000000"/>
            </w:tcBorders>
            <w:shd w:val="clear" w:color="auto" w:fill="auto"/>
            <w:tcMar>
              <w:top w:w="100" w:type="dxa"/>
              <w:left w:w="100" w:type="dxa"/>
              <w:bottom w:w="100" w:type="dxa"/>
              <w:right w:w="100" w:type="dxa"/>
            </w:tcMar>
          </w:tcPr>
          <w:p w14:paraId="69BC438A" w14:textId="5F06D677" w:rsidR="00412029" w:rsidDel="00870FEF" w:rsidRDefault="00000000" w:rsidP="007C39D5">
            <w:pPr>
              <w:spacing w:before="120" w:after="120" w:line="240" w:lineRule="auto"/>
              <w:rPr>
                <w:del w:id="675" w:author="Julie Alonzo" w:date="2023-04-09T10:46:00Z"/>
                <w:rFonts w:ascii="Calibri" w:eastAsia="Calibri" w:hAnsi="Calibri" w:cs="Calibri"/>
                <w:color w:val="333333"/>
              </w:rPr>
              <w:pPrChange w:id="676" w:author="Julie Alonzo" w:date="2023-04-09T10:41:00Z">
                <w:pPr>
                  <w:spacing w:line="240" w:lineRule="auto"/>
                </w:pPr>
              </w:pPrChange>
            </w:pPr>
            <w:del w:id="677" w:author="Julie Alonzo" w:date="2023-04-09T10:46:00Z">
              <w:r w:rsidDel="00870FEF">
                <w:rPr>
                  <w:rFonts w:ascii="Calibri" w:eastAsia="Calibri" w:hAnsi="Calibri" w:cs="Calibri"/>
                  <w:color w:val="333333"/>
                </w:rPr>
                <w:delText>-0.106 (0.932)</w:delText>
              </w:r>
            </w:del>
          </w:p>
        </w:tc>
        <w:tc>
          <w:tcPr>
            <w:tcW w:w="3463" w:type="dxa"/>
            <w:tcBorders>
              <w:bottom w:val="single" w:sz="8" w:space="0" w:color="000000"/>
            </w:tcBorders>
            <w:shd w:val="clear" w:color="auto" w:fill="auto"/>
            <w:tcMar>
              <w:top w:w="100" w:type="dxa"/>
              <w:left w:w="100" w:type="dxa"/>
              <w:bottom w:w="100" w:type="dxa"/>
              <w:right w:w="100" w:type="dxa"/>
            </w:tcMar>
          </w:tcPr>
          <w:p w14:paraId="76780721" w14:textId="575CC842" w:rsidR="00412029" w:rsidDel="00870FEF" w:rsidRDefault="00000000" w:rsidP="007C39D5">
            <w:pPr>
              <w:spacing w:before="120" w:after="120" w:line="240" w:lineRule="auto"/>
              <w:rPr>
                <w:del w:id="678" w:author="Julie Alonzo" w:date="2023-04-09T10:46:00Z"/>
                <w:rFonts w:ascii="Calibri" w:eastAsia="Calibri" w:hAnsi="Calibri" w:cs="Calibri"/>
                <w:color w:val="333333"/>
              </w:rPr>
              <w:pPrChange w:id="679" w:author="Julie Alonzo" w:date="2023-04-09T10:41:00Z">
                <w:pPr>
                  <w:spacing w:line="240" w:lineRule="auto"/>
                </w:pPr>
              </w:pPrChange>
            </w:pPr>
            <w:del w:id="680" w:author="Julie Alonzo" w:date="2023-04-09T10:46:00Z">
              <w:r w:rsidDel="00870FEF">
                <w:rPr>
                  <w:rFonts w:ascii="Calibri" w:eastAsia="Calibri" w:hAnsi="Calibri" w:cs="Calibri"/>
                  <w:color w:val="333333"/>
                </w:rPr>
                <w:delText>0.115 (1.036)</w:delText>
              </w:r>
            </w:del>
          </w:p>
        </w:tc>
      </w:tr>
    </w:tbl>
    <w:p w14:paraId="75C528EC" w14:textId="3E06A643" w:rsidR="00412029" w:rsidDel="00870FEF" w:rsidRDefault="00000000">
      <w:pPr>
        <w:spacing w:line="240" w:lineRule="auto"/>
        <w:rPr>
          <w:moveFrom w:id="681" w:author="Julie Alonzo" w:date="2023-04-09T10:47:00Z"/>
          <w:rFonts w:ascii="Calibri" w:eastAsia="Calibri" w:hAnsi="Calibri" w:cs="Calibri"/>
          <w:i/>
        </w:rPr>
      </w:pPr>
      <w:moveFromRangeStart w:id="682" w:author="Julie Alonzo" w:date="2023-04-09T10:47:00Z" w:name="move131929649"/>
      <w:moveFrom w:id="683" w:author="Julie Alonzo" w:date="2023-04-09T10:47:00Z">
        <w:r w:rsidDel="00870FEF">
          <w:rPr>
            <w:rFonts w:ascii="Calibri" w:eastAsia="Calibri" w:hAnsi="Calibri" w:cs="Calibri"/>
            <w:i/>
          </w:rPr>
          <w:t>*Cells display (%); mean (SD)</w:t>
        </w:r>
      </w:moveFrom>
    </w:p>
    <w:moveFromRangeEnd w:id="682"/>
    <w:p w14:paraId="27BFCAF7" w14:textId="77777777" w:rsidR="00412029" w:rsidRDefault="00412029">
      <w:pPr>
        <w:spacing w:line="240" w:lineRule="auto"/>
        <w:rPr>
          <w:rFonts w:ascii="Calibri" w:eastAsia="Calibri" w:hAnsi="Calibri" w:cs="Calibri"/>
        </w:rPr>
      </w:pPr>
    </w:p>
    <w:p w14:paraId="03DA287F" w14:textId="77777777" w:rsidR="00412029" w:rsidRDefault="00412029">
      <w:pPr>
        <w:spacing w:line="240" w:lineRule="auto"/>
        <w:rPr>
          <w:rFonts w:ascii="Calibri" w:eastAsia="Calibri" w:hAnsi="Calibri" w:cs="Calibri"/>
        </w:rPr>
      </w:pPr>
    </w:p>
    <w:p w14:paraId="63503D8B" w14:textId="77777777" w:rsidR="00412029" w:rsidRDefault="00000000">
      <w:pPr>
        <w:spacing w:line="480" w:lineRule="auto"/>
        <w:rPr>
          <w:rFonts w:ascii="Calibri" w:eastAsia="Calibri" w:hAnsi="Calibri" w:cs="Calibri"/>
        </w:rPr>
      </w:pPr>
      <w:r>
        <w:br w:type="page"/>
      </w:r>
    </w:p>
    <w:p w14:paraId="1855DA2F" w14:textId="77777777" w:rsidR="00412029" w:rsidRDefault="00000000">
      <w:pPr>
        <w:spacing w:line="480" w:lineRule="auto"/>
        <w:rPr>
          <w:rFonts w:ascii="Calibri" w:eastAsia="Calibri" w:hAnsi="Calibri" w:cs="Calibri"/>
        </w:rPr>
      </w:pPr>
      <w:r>
        <w:rPr>
          <w:rFonts w:ascii="Calibri" w:eastAsia="Calibri" w:hAnsi="Calibri" w:cs="Calibri"/>
        </w:rPr>
        <w:lastRenderedPageBreak/>
        <w:t xml:space="preserve">Table 2. Assumption 1 check: observed balance between female and male </w:t>
      </w:r>
      <w:proofErr w:type="gramStart"/>
      <w:r>
        <w:rPr>
          <w:rFonts w:ascii="Calibri" w:eastAsia="Calibri" w:hAnsi="Calibri" w:cs="Calibri"/>
        </w:rPr>
        <w:t>teachers</w:t>
      </w:r>
      <w:proofErr w:type="gramEnd"/>
    </w:p>
    <w:tbl>
      <w:tblPr>
        <w:tblStyle w:val="a0"/>
        <w:tblW w:w="895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3870"/>
        <w:gridCol w:w="2145"/>
        <w:gridCol w:w="1800"/>
        <w:gridCol w:w="1140"/>
      </w:tblGrid>
      <w:tr w:rsidR="00412029" w14:paraId="614B87FC" w14:textId="77777777">
        <w:trPr>
          <w:trHeight w:val="415"/>
        </w:trPr>
        <w:tc>
          <w:tcPr>
            <w:tcW w:w="7815" w:type="dxa"/>
            <w:gridSpan w:val="3"/>
            <w:shd w:val="clear" w:color="auto" w:fill="auto"/>
            <w:tcMar>
              <w:top w:w="20" w:type="dxa"/>
              <w:left w:w="20" w:type="dxa"/>
              <w:bottom w:w="100" w:type="dxa"/>
              <w:right w:w="20" w:type="dxa"/>
            </w:tcMar>
            <w:vAlign w:val="bottom"/>
          </w:tcPr>
          <w:p w14:paraId="30A00B00" w14:textId="77777777" w:rsidR="00412029" w:rsidRDefault="00000000">
            <w:pPr>
              <w:widowControl w:val="0"/>
              <w:rPr>
                <w:rFonts w:ascii="Calibri" w:eastAsia="Calibri" w:hAnsi="Calibri" w:cs="Calibri"/>
              </w:rPr>
            </w:pPr>
            <w:r>
              <w:rPr>
                <w:rFonts w:ascii="Calibri" w:eastAsia="Calibri" w:hAnsi="Calibri" w:cs="Calibri"/>
              </w:rPr>
              <w:t>Panel A. Chinese sample</w:t>
            </w:r>
          </w:p>
        </w:tc>
        <w:tc>
          <w:tcPr>
            <w:tcW w:w="1140" w:type="dxa"/>
            <w:shd w:val="clear" w:color="auto" w:fill="auto"/>
            <w:tcMar>
              <w:top w:w="20" w:type="dxa"/>
              <w:left w:w="20" w:type="dxa"/>
              <w:bottom w:w="100" w:type="dxa"/>
              <w:right w:w="20" w:type="dxa"/>
            </w:tcMar>
            <w:vAlign w:val="bottom"/>
          </w:tcPr>
          <w:p w14:paraId="06D2D53F" w14:textId="77777777" w:rsidR="00412029" w:rsidRDefault="00412029">
            <w:pPr>
              <w:widowControl w:val="0"/>
              <w:rPr>
                <w:rFonts w:ascii="Calibri" w:eastAsia="Calibri" w:hAnsi="Calibri" w:cs="Calibri"/>
              </w:rPr>
            </w:pPr>
          </w:p>
        </w:tc>
      </w:tr>
      <w:tr w:rsidR="00412029" w14:paraId="0E67DDFB" w14:textId="77777777">
        <w:trPr>
          <w:trHeight w:val="415"/>
        </w:trPr>
        <w:tc>
          <w:tcPr>
            <w:tcW w:w="387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29ACADEF" w14:textId="77777777" w:rsidR="00412029" w:rsidRDefault="00000000">
            <w:pPr>
              <w:widowControl w:val="0"/>
              <w:rPr>
                <w:rFonts w:ascii="Calibri" w:eastAsia="Calibri" w:hAnsi="Calibri" w:cs="Calibri"/>
              </w:rPr>
            </w:pPr>
            <w:r>
              <w:rPr>
                <w:rFonts w:ascii="Calibri" w:eastAsia="Calibri" w:hAnsi="Calibri" w:cs="Calibri"/>
                <w:color w:val="333333"/>
              </w:rPr>
              <w:t>Teacher Characteristics</w:t>
            </w:r>
          </w:p>
        </w:tc>
        <w:tc>
          <w:tcPr>
            <w:tcW w:w="2145"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60996611" w14:textId="77777777" w:rsidR="00412029" w:rsidRDefault="00000000">
            <w:pPr>
              <w:widowControl w:val="0"/>
              <w:rPr>
                <w:rFonts w:ascii="Calibri" w:eastAsia="Calibri" w:hAnsi="Calibri" w:cs="Calibri"/>
              </w:rPr>
            </w:pPr>
            <w:r>
              <w:rPr>
                <w:rFonts w:ascii="Calibri" w:eastAsia="Calibri" w:hAnsi="Calibri" w:cs="Calibri"/>
                <w:color w:val="333333"/>
              </w:rPr>
              <w:t>Female, N = 89</w:t>
            </w:r>
          </w:p>
        </w:tc>
        <w:tc>
          <w:tcPr>
            <w:tcW w:w="180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77ED7583" w14:textId="77777777" w:rsidR="00412029" w:rsidRDefault="00000000">
            <w:pPr>
              <w:widowControl w:val="0"/>
              <w:rPr>
                <w:rFonts w:ascii="Calibri" w:eastAsia="Calibri" w:hAnsi="Calibri" w:cs="Calibri"/>
              </w:rPr>
            </w:pPr>
            <w:r>
              <w:rPr>
                <w:rFonts w:ascii="Calibri" w:eastAsia="Calibri" w:hAnsi="Calibri" w:cs="Calibri"/>
                <w:color w:val="333333"/>
              </w:rPr>
              <w:t>Male, N = 24</w:t>
            </w:r>
          </w:p>
        </w:tc>
        <w:tc>
          <w:tcPr>
            <w:tcW w:w="114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6BC20C89" w14:textId="77777777" w:rsidR="00412029" w:rsidRDefault="00000000">
            <w:pPr>
              <w:widowControl w:val="0"/>
              <w:rPr>
                <w:rFonts w:ascii="Calibri" w:eastAsia="Calibri" w:hAnsi="Calibri" w:cs="Calibri"/>
              </w:rPr>
            </w:pPr>
            <w:r>
              <w:rPr>
                <w:rFonts w:ascii="Calibri" w:eastAsia="Calibri" w:hAnsi="Calibri" w:cs="Calibri"/>
                <w:color w:val="333333"/>
              </w:rPr>
              <w:t>p-value</w:t>
            </w:r>
          </w:p>
        </w:tc>
      </w:tr>
      <w:tr w:rsidR="00412029" w14:paraId="11DECD62" w14:textId="77777777">
        <w:trPr>
          <w:trHeight w:val="315"/>
        </w:trPr>
        <w:tc>
          <w:tcPr>
            <w:tcW w:w="3870" w:type="dxa"/>
            <w:shd w:val="clear" w:color="auto" w:fill="auto"/>
            <w:tcMar>
              <w:top w:w="0" w:type="dxa"/>
              <w:left w:w="20" w:type="dxa"/>
              <w:bottom w:w="0" w:type="dxa"/>
              <w:right w:w="20" w:type="dxa"/>
            </w:tcMar>
            <w:vAlign w:val="bottom"/>
          </w:tcPr>
          <w:p w14:paraId="41BBA38D" w14:textId="77777777" w:rsidR="00412029" w:rsidRDefault="00000000">
            <w:pPr>
              <w:widowControl w:val="0"/>
              <w:rPr>
                <w:rFonts w:ascii="Calibri" w:eastAsia="Calibri" w:hAnsi="Calibri" w:cs="Calibri"/>
              </w:rPr>
            </w:pPr>
            <w:r>
              <w:rPr>
                <w:rFonts w:ascii="Calibri" w:eastAsia="Calibri" w:hAnsi="Calibri" w:cs="Calibri"/>
                <w:color w:val="333333"/>
              </w:rPr>
              <w:t>Age</w:t>
            </w:r>
          </w:p>
        </w:tc>
        <w:tc>
          <w:tcPr>
            <w:tcW w:w="2145" w:type="dxa"/>
            <w:shd w:val="clear" w:color="auto" w:fill="auto"/>
            <w:tcMar>
              <w:top w:w="0" w:type="dxa"/>
              <w:left w:w="20" w:type="dxa"/>
              <w:bottom w:w="0" w:type="dxa"/>
              <w:right w:w="20" w:type="dxa"/>
            </w:tcMar>
            <w:vAlign w:val="bottom"/>
          </w:tcPr>
          <w:p w14:paraId="567E28FF" w14:textId="77777777" w:rsidR="00412029" w:rsidRDefault="00000000">
            <w:pPr>
              <w:widowControl w:val="0"/>
              <w:rPr>
                <w:rFonts w:ascii="Calibri" w:eastAsia="Calibri" w:hAnsi="Calibri" w:cs="Calibri"/>
              </w:rPr>
            </w:pPr>
            <w:r>
              <w:rPr>
                <w:rFonts w:ascii="Calibri" w:eastAsia="Calibri" w:hAnsi="Calibri" w:cs="Calibri"/>
                <w:color w:val="333333"/>
              </w:rPr>
              <w:t>37 (7)</w:t>
            </w:r>
          </w:p>
        </w:tc>
        <w:tc>
          <w:tcPr>
            <w:tcW w:w="1800" w:type="dxa"/>
            <w:shd w:val="clear" w:color="auto" w:fill="auto"/>
            <w:tcMar>
              <w:top w:w="0" w:type="dxa"/>
              <w:left w:w="20" w:type="dxa"/>
              <w:bottom w:w="0" w:type="dxa"/>
              <w:right w:w="20" w:type="dxa"/>
            </w:tcMar>
            <w:vAlign w:val="bottom"/>
          </w:tcPr>
          <w:p w14:paraId="40F79122" w14:textId="77777777" w:rsidR="00412029" w:rsidRDefault="00000000">
            <w:pPr>
              <w:widowControl w:val="0"/>
              <w:rPr>
                <w:rFonts w:ascii="Calibri" w:eastAsia="Calibri" w:hAnsi="Calibri" w:cs="Calibri"/>
              </w:rPr>
            </w:pPr>
            <w:r>
              <w:rPr>
                <w:rFonts w:ascii="Calibri" w:eastAsia="Calibri" w:hAnsi="Calibri" w:cs="Calibri"/>
                <w:color w:val="333333"/>
              </w:rPr>
              <w:t>41 (8)</w:t>
            </w:r>
          </w:p>
        </w:tc>
        <w:tc>
          <w:tcPr>
            <w:tcW w:w="1140" w:type="dxa"/>
            <w:shd w:val="clear" w:color="auto" w:fill="auto"/>
            <w:tcMar>
              <w:top w:w="0" w:type="dxa"/>
              <w:left w:w="20" w:type="dxa"/>
              <w:bottom w:w="0" w:type="dxa"/>
              <w:right w:w="20" w:type="dxa"/>
            </w:tcMar>
            <w:vAlign w:val="bottom"/>
          </w:tcPr>
          <w:p w14:paraId="74879EAA" w14:textId="77777777" w:rsidR="00412029" w:rsidRDefault="00000000">
            <w:pPr>
              <w:widowControl w:val="0"/>
              <w:rPr>
                <w:rFonts w:ascii="Calibri" w:eastAsia="Calibri" w:hAnsi="Calibri" w:cs="Calibri"/>
              </w:rPr>
            </w:pPr>
            <w:r>
              <w:rPr>
                <w:rFonts w:ascii="Calibri" w:eastAsia="Calibri" w:hAnsi="Calibri" w:cs="Calibri"/>
                <w:color w:val="333333"/>
              </w:rPr>
              <w:t>0.018</w:t>
            </w:r>
          </w:p>
        </w:tc>
      </w:tr>
      <w:tr w:rsidR="00412029" w14:paraId="27F0DA31" w14:textId="77777777">
        <w:trPr>
          <w:trHeight w:val="315"/>
        </w:trPr>
        <w:tc>
          <w:tcPr>
            <w:tcW w:w="3870" w:type="dxa"/>
            <w:shd w:val="clear" w:color="auto" w:fill="auto"/>
            <w:tcMar>
              <w:top w:w="0" w:type="dxa"/>
              <w:left w:w="20" w:type="dxa"/>
              <w:bottom w:w="0" w:type="dxa"/>
              <w:right w:w="20" w:type="dxa"/>
            </w:tcMar>
            <w:vAlign w:val="bottom"/>
          </w:tcPr>
          <w:p w14:paraId="2B79D230" w14:textId="77777777" w:rsidR="00412029" w:rsidRDefault="00000000">
            <w:pPr>
              <w:widowControl w:val="0"/>
              <w:rPr>
                <w:rFonts w:ascii="Calibri" w:eastAsia="Calibri" w:hAnsi="Calibri" w:cs="Calibri"/>
              </w:rPr>
            </w:pPr>
            <w:r>
              <w:rPr>
                <w:rFonts w:ascii="Calibri" w:eastAsia="Calibri" w:hAnsi="Calibri" w:cs="Calibri"/>
                <w:color w:val="333333"/>
              </w:rPr>
              <w:t>Teaching experience (years)</w:t>
            </w:r>
          </w:p>
        </w:tc>
        <w:tc>
          <w:tcPr>
            <w:tcW w:w="2145" w:type="dxa"/>
            <w:shd w:val="clear" w:color="auto" w:fill="auto"/>
            <w:tcMar>
              <w:top w:w="0" w:type="dxa"/>
              <w:left w:w="20" w:type="dxa"/>
              <w:bottom w:w="0" w:type="dxa"/>
              <w:right w:w="20" w:type="dxa"/>
            </w:tcMar>
            <w:vAlign w:val="bottom"/>
          </w:tcPr>
          <w:p w14:paraId="7B814E01" w14:textId="77777777" w:rsidR="00412029" w:rsidRDefault="00000000">
            <w:pPr>
              <w:widowControl w:val="0"/>
              <w:rPr>
                <w:rFonts w:ascii="Calibri" w:eastAsia="Calibri" w:hAnsi="Calibri" w:cs="Calibri"/>
              </w:rPr>
            </w:pPr>
            <w:r>
              <w:rPr>
                <w:rFonts w:ascii="Calibri" w:eastAsia="Calibri" w:hAnsi="Calibri" w:cs="Calibri"/>
                <w:color w:val="333333"/>
              </w:rPr>
              <w:t>15 (8)</w:t>
            </w:r>
          </w:p>
        </w:tc>
        <w:tc>
          <w:tcPr>
            <w:tcW w:w="1800" w:type="dxa"/>
            <w:shd w:val="clear" w:color="auto" w:fill="auto"/>
            <w:tcMar>
              <w:top w:w="0" w:type="dxa"/>
              <w:left w:w="20" w:type="dxa"/>
              <w:bottom w:w="0" w:type="dxa"/>
              <w:right w:w="20" w:type="dxa"/>
            </w:tcMar>
            <w:vAlign w:val="bottom"/>
          </w:tcPr>
          <w:p w14:paraId="2A9A8303" w14:textId="77777777" w:rsidR="00412029" w:rsidRDefault="00000000">
            <w:pPr>
              <w:widowControl w:val="0"/>
              <w:rPr>
                <w:rFonts w:ascii="Calibri" w:eastAsia="Calibri" w:hAnsi="Calibri" w:cs="Calibri"/>
              </w:rPr>
            </w:pPr>
            <w:r>
              <w:rPr>
                <w:rFonts w:ascii="Calibri" w:eastAsia="Calibri" w:hAnsi="Calibri" w:cs="Calibri"/>
                <w:color w:val="333333"/>
              </w:rPr>
              <w:t>19 (9)</w:t>
            </w:r>
          </w:p>
        </w:tc>
        <w:tc>
          <w:tcPr>
            <w:tcW w:w="1140" w:type="dxa"/>
            <w:shd w:val="clear" w:color="auto" w:fill="auto"/>
            <w:tcMar>
              <w:top w:w="0" w:type="dxa"/>
              <w:left w:w="20" w:type="dxa"/>
              <w:bottom w:w="0" w:type="dxa"/>
              <w:right w:w="20" w:type="dxa"/>
            </w:tcMar>
            <w:vAlign w:val="bottom"/>
          </w:tcPr>
          <w:p w14:paraId="04A0CD4E" w14:textId="77777777" w:rsidR="00412029" w:rsidRDefault="00000000">
            <w:pPr>
              <w:widowControl w:val="0"/>
              <w:rPr>
                <w:rFonts w:ascii="Calibri" w:eastAsia="Calibri" w:hAnsi="Calibri" w:cs="Calibri"/>
              </w:rPr>
            </w:pPr>
            <w:r>
              <w:rPr>
                <w:rFonts w:ascii="Calibri" w:eastAsia="Calibri" w:hAnsi="Calibri" w:cs="Calibri"/>
                <w:color w:val="333333"/>
              </w:rPr>
              <w:t>0.015</w:t>
            </w:r>
          </w:p>
        </w:tc>
      </w:tr>
      <w:tr w:rsidR="00412029" w14:paraId="38E5FBD8" w14:textId="77777777">
        <w:trPr>
          <w:trHeight w:val="315"/>
        </w:trPr>
        <w:tc>
          <w:tcPr>
            <w:tcW w:w="3870" w:type="dxa"/>
            <w:shd w:val="clear" w:color="auto" w:fill="auto"/>
            <w:tcMar>
              <w:top w:w="0" w:type="dxa"/>
              <w:left w:w="20" w:type="dxa"/>
              <w:bottom w:w="0" w:type="dxa"/>
              <w:right w:w="20" w:type="dxa"/>
            </w:tcMar>
            <w:vAlign w:val="bottom"/>
          </w:tcPr>
          <w:p w14:paraId="5DEF4DC2" w14:textId="77777777" w:rsidR="00412029" w:rsidRDefault="00000000">
            <w:pPr>
              <w:widowControl w:val="0"/>
              <w:rPr>
                <w:rFonts w:ascii="Calibri" w:eastAsia="Calibri" w:hAnsi="Calibri" w:cs="Calibri"/>
              </w:rPr>
            </w:pPr>
            <w:r>
              <w:rPr>
                <w:rFonts w:ascii="Calibri" w:eastAsia="Calibri" w:hAnsi="Calibri" w:cs="Calibri"/>
                <w:color w:val="333333"/>
              </w:rPr>
              <w:t>Education attainment (years)</w:t>
            </w:r>
          </w:p>
        </w:tc>
        <w:tc>
          <w:tcPr>
            <w:tcW w:w="2145" w:type="dxa"/>
            <w:shd w:val="clear" w:color="auto" w:fill="auto"/>
            <w:tcMar>
              <w:top w:w="0" w:type="dxa"/>
              <w:left w:w="20" w:type="dxa"/>
              <w:bottom w:w="0" w:type="dxa"/>
              <w:right w:w="20" w:type="dxa"/>
            </w:tcMar>
            <w:vAlign w:val="bottom"/>
          </w:tcPr>
          <w:p w14:paraId="40870203" w14:textId="77777777" w:rsidR="00412029" w:rsidRDefault="00000000">
            <w:pPr>
              <w:widowControl w:val="0"/>
              <w:rPr>
                <w:rFonts w:ascii="Calibri" w:eastAsia="Calibri" w:hAnsi="Calibri" w:cs="Calibri"/>
              </w:rPr>
            </w:pPr>
            <w:r>
              <w:rPr>
                <w:rFonts w:ascii="Calibri" w:eastAsia="Calibri" w:hAnsi="Calibri" w:cs="Calibri"/>
                <w:color w:val="333333"/>
              </w:rPr>
              <w:t>16 (1)</w:t>
            </w:r>
          </w:p>
        </w:tc>
        <w:tc>
          <w:tcPr>
            <w:tcW w:w="1800" w:type="dxa"/>
            <w:shd w:val="clear" w:color="auto" w:fill="auto"/>
            <w:tcMar>
              <w:top w:w="0" w:type="dxa"/>
              <w:left w:w="20" w:type="dxa"/>
              <w:bottom w:w="0" w:type="dxa"/>
              <w:right w:w="20" w:type="dxa"/>
            </w:tcMar>
            <w:vAlign w:val="bottom"/>
          </w:tcPr>
          <w:p w14:paraId="16651492" w14:textId="77777777" w:rsidR="00412029" w:rsidRDefault="00000000">
            <w:pPr>
              <w:widowControl w:val="0"/>
              <w:rPr>
                <w:rFonts w:ascii="Calibri" w:eastAsia="Calibri" w:hAnsi="Calibri" w:cs="Calibri"/>
              </w:rPr>
            </w:pPr>
            <w:r>
              <w:rPr>
                <w:rFonts w:ascii="Calibri" w:eastAsia="Calibri" w:hAnsi="Calibri" w:cs="Calibri"/>
                <w:color w:val="333333"/>
              </w:rPr>
              <w:t>16 (1)</w:t>
            </w:r>
          </w:p>
        </w:tc>
        <w:tc>
          <w:tcPr>
            <w:tcW w:w="1140" w:type="dxa"/>
            <w:shd w:val="clear" w:color="auto" w:fill="auto"/>
            <w:tcMar>
              <w:top w:w="0" w:type="dxa"/>
              <w:left w:w="20" w:type="dxa"/>
              <w:bottom w:w="0" w:type="dxa"/>
              <w:right w:w="20" w:type="dxa"/>
            </w:tcMar>
            <w:vAlign w:val="bottom"/>
          </w:tcPr>
          <w:p w14:paraId="3ED2D299" w14:textId="77777777" w:rsidR="00412029" w:rsidRDefault="00000000">
            <w:pPr>
              <w:widowControl w:val="0"/>
              <w:rPr>
                <w:rFonts w:ascii="Calibri" w:eastAsia="Calibri" w:hAnsi="Calibri" w:cs="Calibri"/>
              </w:rPr>
            </w:pPr>
            <w:r>
              <w:rPr>
                <w:rFonts w:ascii="Calibri" w:eastAsia="Calibri" w:hAnsi="Calibri" w:cs="Calibri"/>
                <w:color w:val="333333"/>
              </w:rPr>
              <w:t>0.011</w:t>
            </w:r>
          </w:p>
        </w:tc>
      </w:tr>
      <w:tr w:rsidR="00412029" w14:paraId="4F8220EF" w14:textId="77777777">
        <w:trPr>
          <w:trHeight w:val="315"/>
        </w:trPr>
        <w:tc>
          <w:tcPr>
            <w:tcW w:w="3870" w:type="dxa"/>
            <w:shd w:val="clear" w:color="auto" w:fill="auto"/>
            <w:tcMar>
              <w:top w:w="0" w:type="dxa"/>
              <w:left w:w="20" w:type="dxa"/>
              <w:bottom w:w="0" w:type="dxa"/>
              <w:right w:w="20" w:type="dxa"/>
            </w:tcMar>
            <w:vAlign w:val="bottom"/>
          </w:tcPr>
          <w:p w14:paraId="69FB5326" w14:textId="77777777" w:rsidR="00412029" w:rsidRDefault="00000000">
            <w:pPr>
              <w:widowControl w:val="0"/>
              <w:rPr>
                <w:rFonts w:ascii="Calibri" w:eastAsia="Calibri" w:hAnsi="Calibri" w:cs="Calibri"/>
              </w:rPr>
            </w:pPr>
            <w:r>
              <w:rPr>
                <w:rFonts w:ascii="Calibri" w:eastAsia="Calibri" w:hAnsi="Calibri" w:cs="Calibri"/>
                <w:color w:val="333333"/>
              </w:rPr>
              <w:t>Teacher-advisor</w:t>
            </w:r>
          </w:p>
        </w:tc>
        <w:tc>
          <w:tcPr>
            <w:tcW w:w="2145" w:type="dxa"/>
            <w:shd w:val="clear" w:color="auto" w:fill="auto"/>
            <w:tcMar>
              <w:top w:w="0" w:type="dxa"/>
              <w:left w:w="20" w:type="dxa"/>
              <w:bottom w:w="0" w:type="dxa"/>
              <w:right w:w="20" w:type="dxa"/>
            </w:tcMar>
            <w:vAlign w:val="bottom"/>
          </w:tcPr>
          <w:p w14:paraId="69B1D628" w14:textId="77777777" w:rsidR="00412029" w:rsidRDefault="00000000">
            <w:pPr>
              <w:widowControl w:val="0"/>
              <w:rPr>
                <w:rFonts w:ascii="Calibri" w:eastAsia="Calibri" w:hAnsi="Calibri" w:cs="Calibri"/>
              </w:rPr>
            </w:pPr>
            <w:r>
              <w:rPr>
                <w:rFonts w:ascii="Calibri" w:eastAsia="Calibri" w:hAnsi="Calibri" w:cs="Calibri"/>
                <w:color w:val="333333"/>
              </w:rPr>
              <w:t>28%</w:t>
            </w:r>
          </w:p>
        </w:tc>
        <w:tc>
          <w:tcPr>
            <w:tcW w:w="1800" w:type="dxa"/>
            <w:shd w:val="clear" w:color="auto" w:fill="auto"/>
            <w:tcMar>
              <w:top w:w="0" w:type="dxa"/>
              <w:left w:w="20" w:type="dxa"/>
              <w:bottom w:w="0" w:type="dxa"/>
              <w:right w:w="20" w:type="dxa"/>
            </w:tcMar>
            <w:vAlign w:val="bottom"/>
          </w:tcPr>
          <w:p w14:paraId="6671B850" w14:textId="77777777" w:rsidR="00412029" w:rsidRDefault="00000000">
            <w:pPr>
              <w:widowControl w:val="0"/>
              <w:rPr>
                <w:rFonts w:ascii="Calibri" w:eastAsia="Calibri" w:hAnsi="Calibri" w:cs="Calibri"/>
              </w:rPr>
            </w:pPr>
            <w:r>
              <w:rPr>
                <w:rFonts w:ascii="Calibri" w:eastAsia="Calibri" w:hAnsi="Calibri" w:cs="Calibri"/>
                <w:color w:val="333333"/>
              </w:rPr>
              <w:t>25%</w:t>
            </w:r>
          </w:p>
        </w:tc>
        <w:tc>
          <w:tcPr>
            <w:tcW w:w="1140" w:type="dxa"/>
            <w:shd w:val="clear" w:color="auto" w:fill="auto"/>
            <w:tcMar>
              <w:top w:w="0" w:type="dxa"/>
              <w:left w:w="20" w:type="dxa"/>
              <w:bottom w:w="0" w:type="dxa"/>
              <w:right w:w="20" w:type="dxa"/>
            </w:tcMar>
            <w:vAlign w:val="bottom"/>
          </w:tcPr>
          <w:p w14:paraId="33B8B19A" w14:textId="77777777" w:rsidR="00412029" w:rsidRDefault="00000000">
            <w:pPr>
              <w:widowControl w:val="0"/>
              <w:rPr>
                <w:rFonts w:ascii="Calibri" w:eastAsia="Calibri" w:hAnsi="Calibri" w:cs="Calibri"/>
              </w:rPr>
            </w:pPr>
            <w:r>
              <w:rPr>
                <w:rFonts w:ascii="Calibri" w:eastAsia="Calibri" w:hAnsi="Calibri" w:cs="Calibri"/>
                <w:color w:val="333333"/>
              </w:rPr>
              <w:t>0.8</w:t>
            </w:r>
          </w:p>
        </w:tc>
      </w:tr>
      <w:tr w:rsidR="00412029" w14:paraId="07E5D25E" w14:textId="77777777">
        <w:trPr>
          <w:trHeight w:val="315"/>
        </w:trPr>
        <w:tc>
          <w:tcPr>
            <w:tcW w:w="3870" w:type="dxa"/>
            <w:shd w:val="clear" w:color="auto" w:fill="auto"/>
            <w:tcMar>
              <w:top w:w="0" w:type="dxa"/>
              <w:left w:w="20" w:type="dxa"/>
              <w:bottom w:w="0" w:type="dxa"/>
              <w:right w:w="20" w:type="dxa"/>
            </w:tcMar>
            <w:vAlign w:val="bottom"/>
          </w:tcPr>
          <w:p w14:paraId="4E364F4F" w14:textId="77777777" w:rsidR="00412029" w:rsidRDefault="00000000">
            <w:pPr>
              <w:widowControl w:val="0"/>
              <w:rPr>
                <w:rFonts w:ascii="Calibri" w:eastAsia="Calibri" w:hAnsi="Calibri" w:cs="Calibri"/>
              </w:rPr>
            </w:pPr>
            <w:r>
              <w:rPr>
                <w:rFonts w:ascii="Calibri" w:eastAsia="Calibri" w:hAnsi="Calibri" w:cs="Calibri"/>
                <w:color w:val="333333"/>
              </w:rPr>
              <w:t>Professional rank</w:t>
            </w:r>
          </w:p>
        </w:tc>
        <w:tc>
          <w:tcPr>
            <w:tcW w:w="2145" w:type="dxa"/>
            <w:shd w:val="clear" w:color="auto" w:fill="auto"/>
            <w:tcMar>
              <w:top w:w="0" w:type="dxa"/>
              <w:left w:w="20" w:type="dxa"/>
              <w:bottom w:w="0" w:type="dxa"/>
              <w:right w:w="20" w:type="dxa"/>
            </w:tcMar>
            <w:vAlign w:val="bottom"/>
          </w:tcPr>
          <w:p w14:paraId="148D656A" w14:textId="77777777" w:rsidR="00412029" w:rsidRDefault="00412029">
            <w:pPr>
              <w:widowControl w:val="0"/>
              <w:rPr>
                <w:rFonts w:ascii="Calibri" w:eastAsia="Calibri" w:hAnsi="Calibri" w:cs="Calibri"/>
              </w:rPr>
            </w:pPr>
          </w:p>
        </w:tc>
        <w:tc>
          <w:tcPr>
            <w:tcW w:w="1800" w:type="dxa"/>
            <w:shd w:val="clear" w:color="auto" w:fill="auto"/>
            <w:tcMar>
              <w:top w:w="0" w:type="dxa"/>
              <w:left w:w="20" w:type="dxa"/>
              <w:bottom w:w="0" w:type="dxa"/>
              <w:right w:w="20" w:type="dxa"/>
            </w:tcMar>
            <w:vAlign w:val="bottom"/>
          </w:tcPr>
          <w:p w14:paraId="0F785393" w14:textId="77777777" w:rsidR="00412029" w:rsidRDefault="00412029">
            <w:pPr>
              <w:widowControl w:val="0"/>
              <w:rPr>
                <w:rFonts w:ascii="Calibri" w:eastAsia="Calibri" w:hAnsi="Calibri" w:cs="Calibri"/>
              </w:rPr>
            </w:pPr>
          </w:p>
        </w:tc>
        <w:tc>
          <w:tcPr>
            <w:tcW w:w="1140" w:type="dxa"/>
            <w:shd w:val="clear" w:color="auto" w:fill="auto"/>
            <w:tcMar>
              <w:top w:w="0" w:type="dxa"/>
              <w:left w:w="20" w:type="dxa"/>
              <w:bottom w:w="0" w:type="dxa"/>
              <w:right w:w="20" w:type="dxa"/>
            </w:tcMar>
            <w:vAlign w:val="bottom"/>
          </w:tcPr>
          <w:p w14:paraId="162AED7F" w14:textId="77777777" w:rsidR="00412029" w:rsidRDefault="00000000">
            <w:pPr>
              <w:widowControl w:val="0"/>
              <w:rPr>
                <w:rFonts w:ascii="Calibri" w:eastAsia="Calibri" w:hAnsi="Calibri" w:cs="Calibri"/>
              </w:rPr>
            </w:pPr>
            <w:r>
              <w:rPr>
                <w:rFonts w:ascii="Calibri" w:eastAsia="Calibri" w:hAnsi="Calibri" w:cs="Calibri"/>
                <w:color w:val="333333"/>
              </w:rPr>
              <w:t>0.2</w:t>
            </w:r>
          </w:p>
        </w:tc>
      </w:tr>
      <w:tr w:rsidR="00412029" w14:paraId="5904FEE6" w14:textId="77777777">
        <w:trPr>
          <w:trHeight w:val="315"/>
        </w:trPr>
        <w:tc>
          <w:tcPr>
            <w:tcW w:w="3870" w:type="dxa"/>
            <w:shd w:val="clear" w:color="auto" w:fill="auto"/>
            <w:tcMar>
              <w:top w:w="0" w:type="dxa"/>
              <w:left w:w="140" w:type="dxa"/>
              <w:bottom w:w="0" w:type="dxa"/>
              <w:right w:w="20" w:type="dxa"/>
            </w:tcMar>
            <w:vAlign w:val="bottom"/>
          </w:tcPr>
          <w:p w14:paraId="16C42097" w14:textId="77777777" w:rsidR="00412029" w:rsidRDefault="00000000">
            <w:pPr>
              <w:widowControl w:val="0"/>
              <w:rPr>
                <w:rFonts w:ascii="Calibri" w:eastAsia="Calibri" w:hAnsi="Calibri" w:cs="Calibri"/>
              </w:rPr>
            </w:pPr>
            <w:r>
              <w:rPr>
                <w:rFonts w:ascii="Calibri" w:eastAsia="Calibri" w:hAnsi="Calibri" w:cs="Calibri"/>
                <w:color w:val="333333"/>
              </w:rPr>
              <w:t>Novice teacher</w:t>
            </w:r>
          </w:p>
        </w:tc>
        <w:tc>
          <w:tcPr>
            <w:tcW w:w="2145" w:type="dxa"/>
            <w:shd w:val="clear" w:color="auto" w:fill="auto"/>
            <w:tcMar>
              <w:top w:w="0" w:type="dxa"/>
              <w:left w:w="20" w:type="dxa"/>
              <w:bottom w:w="0" w:type="dxa"/>
              <w:right w:w="20" w:type="dxa"/>
            </w:tcMar>
            <w:vAlign w:val="bottom"/>
          </w:tcPr>
          <w:p w14:paraId="7D22FC6C" w14:textId="77777777" w:rsidR="00412029" w:rsidRDefault="00000000">
            <w:pPr>
              <w:widowControl w:val="0"/>
              <w:rPr>
                <w:rFonts w:ascii="Calibri" w:eastAsia="Calibri" w:hAnsi="Calibri" w:cs="Calibri"/>
              </w:rPr>
            </w:pPr>
            <w:r>
              <w:rPr>
                <w:rFonts w:ascii="Calibri" w:eastAsia="Calibri" w:hAnsi="Calibri" w:cs="Calibri"/>
                <w:color w:val="333333"/>
              </w:rPr>
              <w:t>3.40%</w:t>
            </w:r>
          </w:p>
        </w:tc>
        <w:tc>
          <w:tcPr>
            <w:tcW w:w="1800" w:type="dxa"/>
            <w:shd w:val="clear" w:color="auto" w:fill="auto"/>
            <w:tcMar>
              <w:top w:w="0" w:type="dxa"/>
              <w:left w:w="20" w:type="dxa"/>
              <w:bottom w:w="0" w:type="dxa"/>
              <w:right w:w="20" w:type="dxa"/>
            </w:tcMar>
            <w:vAlign w:val="bottom"/>
          </w:tcPr>
          <w:p w14:paraId="423AA495" w14:textId="77777777" w:rsidR="00412029" w:rsidRDefault="00000000">
            <w:pPr>
              <w:widowControl w:val="0"/>
              <w:rPr>
                <w:rFonts w:ascii="Calibri" w:eastAsia="Calibri" w:hAnsi="Calibri" w:cs="Calibri"/>
              </w:rPr>
            </w:pPr>
            <w:r>
              <w:rPr>
                <w:rFonts w:ascii="Calibri" w:eastAsia="Calibri" w:hAnsi="Calibri" w:cs="Calibri"/>
                <w:color w:val="333333"/>
              </w:rPr>
              <w:t>4.20%</w:t>
            </w:r>
          </w:p>
        </w:tc>
        <w:tc>
          <w:tcPr>
            <w:tcW w:w="1140" w:type="dxa"/>
            <w:shd w:val="clear" w:color="auto" w:fill="auto"/>
            <w:tcMar>
              <w:top w:w="0" w:type="dxa"/>
              <w:left w:w="20" w:type="dxa"/>
              <w:bottom w:w="0" w:type="dxa"/>
              <w:right w:w="20" w:type="dxa"/>
            </w:tcMar>
            <w:vAlign w:val="bottom"/>
          </w:tcPr>
          <w:p w14:paraId="5EC8D0F4" w14:textId="77777777" w:rsidR="00412029" w:rsidRDefault="00412029">
            <w:pPr>
              <w:widowControl w:val="0"/>
              <w:rPr>
                <w:rFonts w:ascii="Calibri" w:eastAsia="Calibri" w:hAnsi="Calibri" w:cs="Calibri"/>
              </w:rPr>
            </w:pPr>
          </w:p>
        </w:tc>
      </w:tr>
      <w:tr w:rsidR="00412029" w14:paraId="19159882" w14:textId="77777777">
        <w:trPr>
          <w:trHeight w:val="315"/>
        </w:trPr>
        <w:tc>
          <w:tcPr>
            <w:tcW w:w="3870" w:type="dxa"/>
            <w:shd w:val="clear" w:color="auto" w:fill="auto"/>
            <w:tcMar>
              <w:top w:w="0" w:type="dxa"/>
              <w:left w:w="140" w:type="dxa"/>
              <w:bottom w:w="0" w:type="dxa"/>
              <w:right w:w="20" w:type="dxa"/>
            </w:tcMar>
            <w:vAlign w:val="bottom"/>
          </w:tcPr>
          <w:p w14:paraId="2FB3AABA" w14:textId="77777777" w:rsidR="00412029" w:rsidRDefault="00000000">
            <w:pPr>
              <w:widowControl w:val="0"/>
              <w:rPr>
                <w:rFonts w:ascii="Calibri" w:eastAsia="Calibri" w:hAnsi="Calibri" w:cs="Calibri"/>
              </w:rPr>
            </w:pPr>
            <w:r>
              <w:rPr>
                <w:rFonts w:ascii="Calibri" w:eastAsia="Calibri" w:hAnsi="Calibri" w:cs="Calibri"/>
                <w:color w:val="333333"/>
              </w:rPr>
              <w:t>Intermediate teacher</w:t>
            </w:r>
          </w:p>
        </w:tc>
        <w:tc>
          <w:tcPr>
            <w:tcW w:w="2145" w:type="dxa"/>
            <w:shd w:val="clear" w:color="auto" w:fill="auto"/>
            <w:tcMar>
              <w:top w:w="0" w:type="dxa"/>
              <w:left w:w="20" w:type="dxa"/>
              <w:bottom w:w="0" w:type="dxa"/>
              <w:right w:w="20" w:type="dxa"/>
            </w:tcMar>
            <w:vAlign w:val="bottom"/>
          </w:tcPr>
          <w:p w14:paraId="1AA96E00" w14:textId="77777777" w:rsidR="00412029" w:rsidRDefault="00000000">
            <w:pPr>
              <w:widowControl w:val="0"/>
              <w:rPr>
                <w:rFonts w:ascii="Calibri" w:eastAsia="Calibri" w:hAnsi="Calibri" w:cs="Calibri"/>
              </w:rPr>
            </w:pPr>
            <w:r>
              <w:rPr>
                <w:rFonts w:ascii="Calibri" w:eastAsia="Calibri" w:hAnsi="Calibri" w:cs="Calibri"/>
                <w:color w:val="333333"/>
              </w:rPr>
              <w:t>38%</w:t>
            </w:r>
          </w:p>
        </w:tc>
        <w:tc>
          <w:tcPr>
            <w:tcW w:w="1800" w:type="dxa"/>
            <w:shd w:val="clear" w:color="auto" w:fill="auto"/>
            <w:tcMar>
              <w:top w:w="0" w:type="dxa"/>
              <w:left w:w="20" w:type="dxa"/>
              <w:bottom w:w="0" w:type="dxa"/>
              <w:right w:w="20" w:type="dxa"/>
            </w:tcMar>
            <w:vAlign w:val="bottom"/>
          </w:tcPr>
          <w:p w14:paraId="70EDB3F7" w14:textId="77777777" w:rsidR="00412029" w:rsidRDefault="00000000">
            <w:pPr>
              <w:widowControl w:val="0"/>
              <w:rPr>
                <w:rFonts w:ascii="Calibri" w:eastAsia="Calibri" w:hAnsi="Calibri" w:cs="Calibri"/>
              </w:rPr>
            </w:pPr>
            <w:r>
              <w:rPr>
                <w:rFonts w:ascii="Calibri" w:eastAsia="Calibri" w:hAnsi="Calibri" w:cs="Calibri"/>
                <w:color w:val="333333"/>
              </w:rPr>
              <w:t>17%</w:t>
            </w:r>
          </w:p>
        </w:tc>
        <w:tc>
          <w:tcPr>
            <w:tcW w:w="1140" w:type="dxa"/>
            <w:shd w:val="clear" w:color="auto" w:fill="auto"/>
            <w:tcMar>
              <w:top w:w="0" w:type="dxa"/>
              <w:left w:w="20" w:type="dxa"/>
              <w:bottom w:w="0" w:type="dxa"/>
              <w:right w:w="20" w:type="dxa"/>
            </w:tcMar>
            <w:vAlign w:val="bottom"/>
          </w:tcPr>
          <w:p w14:paraId="6A1DECE2" w14:textId="77777777" w:rsidR="00412029" w:rsidRDefault="00412029">
            <w:pPr>
              <w:widowControl w:val="0"/>
              <w:rPr>
                <w:rFonts w:ascii="Calibri" w:eastAsia="Calibri" w:hAnsi="Calibri" w:cs="Calibri"/>
              </w:rPr>
            </w:pPr>
          </w:p>
        </w:tc>
      </w:tr>
      <w:tr w:rsidR="00412029" w14:paraId="47613B5A" w14:textId="77777777">
        <w:trPr>
          <w:trHeight w:val="315"/>
        </w:trPr>
        <w:tc>
          <w:tcPr>
            <w:tcW w:w="3870" w:type="dxa"/>
            <w:shd w:val="clear" w:color="auto" w:fill="auto"/>
            <w:tcMar>
              <w:top w:w="0" w:type="dxa"/>
              <w:left w:w="140" w:type="dxa"/>
              <w:bottom w:w="0" w:type="dxa"/>
              <w:right w:w="20" w:type="dxa"/>
            </w:tcMar>
            <w:vAlign w:val="bottom"/>
          </w:tcPr>
          <w:p w14:paraId="6C88771C" w14:textId="77777777" w:rsidR="00412029" w:rsidRDefault="00000000">
            <w:pPr>
              <w:widowControl w:val="0"/>
              <w:rPr>
                <w:rFonts w:ascii="Calibri" w:eastAsia="Calibri" w:hAnsi="Calibri" w:cs="Calibri"/>
              </w:rPr>
            </w:pPr>
            <w:r>
              <w:rPr>
                <w:rFonts w:ascii="Calibri" w:eastAsia="Calibri" w:hAnsi="Calibri" w:cs="Calibri"/>
                <w:color w:val="333333"/>
              </w:rPr>
              <w:t>Advanced teacher</w:t>
            </w:r>
          </w:p>
        </w:tc>
        <w:tc>
          <w:tcPr>
            <w:tcW w:w="2145" w:type="dxa"/>
            <w:shd w:val="clear" w:color="auto" w:fill="auto"/>
            <w:tcMar>
              <w:top w:w="0" w:type="dxa"/>
              <w:left w:w="20" w:type="dxa"/>
              <w:bottom w:w="0" w:type="dxa"/>
              <w:right w:w="20" w:type="dxa"/>
            </w:tcMar>
            <w:vAlign w:val="bottom"/>
          </w:tcPr>
          <w:p w14:paraId="4A4E5CBD" w14:textId="77777777" w:rsidR="00412029" w:rsidRDefault="00000000">
            <w:pPr>
              <w:widowControl w:val="0"/>
              <w:rPr>
                <w:rFonts w:ascii="Calibri" w:eastAsia="Calibri" w:hAnsi="Calibri" w:cs="Calibri"/>
              </w:rPr>
            </w:pPr>
            <w:r>
              <w:rPr>
                <w:rFonts w:ascii="Calibri" w:eastAsia="Calibri" w:hAnsi="Calibri" w:cs="Calibri"/>
                <w:color w:val="333333"/>
              </w:rPr>
              <w:t>37%</w:t>
            </w:r>
          </w:p>
        </w:tc>
        <w:tc>
          <w:tcPr>
            <w:tcW w:w="1800" w:type="dxa"/>
            <w:shd w:val="clear" w:color="auto" w:fill="auto"/>
            <w:tcMar>
              <w:top w:w="0" w:type="dxa"/>
              <w:left w:w="20" w:type="dxa"/>
              <w:bottom w:w="0" w:type="dxa"/>
              <w:right w:w="20" w:type="dxa"/>
            </w:tcMar>
            <w:vAlign w:val="bottom"/>
          </w:tcPr>
          <w:p w14:paraId="3B48AA55" w14:textId="77777777" w:rsidR="00412029" w:rsidRDefault="00000000">
            <w:pPr>
              <w:widowControl w:val="0"/>
              <w:rPr>
                <w:rFonts w:ascii="Calibri" w:eastAsia="Calibri" w:hAnsi="Calibri" w:cs="Calibri"/>
              </w:rPr>
            </w:pPr>
            <w:r>
              <w:rPr>
                <w:rFonts w:ascii="Calibri" w:eastAsia="Calibri" w:hAnsi="Calibri" w:cs="Calibri"/>
                <w:color w:val="333333"/>
              </w:rPr>
              <w:t>54%</w:t>
            </w:r>
          </w:p>
        </w:tc>
        <w:tc>
          <w:tcPr>
            <w:tcW w:w="1140" w:type="dxa"/>
            <w:shd w:val="clear" w:color="auto" w:fill="auto"/>
            <w:tcMar>
              <w:top w:w="0" w:type="dxa"/>
              <w:left w:w="20" w:type="dxa"/>
              <w:bottom w:w="0" w:type="dxa"/>
              <w:right w:w="20" w:type="dxa"/>
            </w:tcMar>
            <w:vAlign w:val="bottom"/>
          </w:tcPr>
          <w:p w14:paraId="6DBB5964" w14:textId="77777777" w:rsidR="00412029" w:rsidRDefault="00412029">
            <w:pPr>
              <w:widowControl w:val="0"/>
              <w:rPr>
                <w:rFonts w:ascii="Calibri" w:eastAsia="Calibri" w:hAnsi="Calibri" w:cs="Calibri"/>
              </w:rPr>
            </w:pPr>
          </w:p>
        </w:tc>
      </w:tr>
      <w:tr w:rsidR="00412029" w14:paraId="09B49EE9" w14:textId="77777777">
        <w:trPr>
          <w:trHeight w:val="415"/>
        </w:trPr>
        <w:tc>
          <w:tcPr>
            <w:tcW w:w="3870" w:type="dxa"/>
            <w:tcBorders>
              <w:bottom w:val="single" w:sz="4" w:space="0" w:color="000000"/>
            </w:tcBorders>
            <w:shd w:val="clear" w:color="auto" w:fill="auto"/>
            <w:tcMar>
              <w:top w:w="0" w:type="dxa"/>
              <w:left w:w="140" w:type="dxa"/>
              <w:bottom w:w="0" w:type="dxa"/>
              <w:right w:w="20" w:type="dxa"/>
            </w:tcMar>
            <w:vAlign w:val="bottom"/>
          </w:tcPr>
          <w:p w14:paraId="782EC66E" w14:textId="77777777" w:rsidR="00412029" w:rsidRDefault="00000000">
            <w:pPr>
              <w:widowControl w:val="0"/>
              <w:rPr>
                <w:rFonts w:ascii="Calibri" w:eastAsia="Calibri" w:hAnsi="Calibri" w:cs="Calibri"/>
              </w:rPr>
            </w:pPr>
            <w:r>
              <w:rPr>
                <w:rFonts w:ascii="Calibri" w:eastAsia="Calibri" w:hAnsi="Calibri" w:cs="Calibri"/>
                <w:color w:val="333333"/>
              </w:rPr>
              <w:t>Senior teacher</w:t>
            </w:r>
          </w:p>
        </w:tc>
        <w:tc>
          <w:tcPr>
            <w:tcW w:w="2145" w:type="dxa"/>
            <w:tcBorders>
              <w:bottom w:val="single" w:sz="4" w:space="0" w:color="000000"/>
            </w:tcBorders>
            <w:shd w:val="clear" w:color="auto" w:fill="auto"/>
            <w:tcMar>
              <w:top w:w="0" w:type="dxa"/>
              <w:left w:w="20" w:type="dxa"/>
              <w:bottom w:w="0" w:type="dxa"/>
              <w:right w:w="20" w:type="dxa"/>
            </w:tcMar>
            <w:vAlign w:val="bottom"/>
          </w:tcPr>
          <w:p w14:paraId="357F68E4" w14:textId="77777777" w:rsidR="00412029" w:rsidRDefault="00000000">
            <w:pPr>
              <w:widowControl w:val="0"/>
              <w:rPr>
                <w:rFonts w:ascii="Calibri" w:eastAsia="Calibri" w:hAnsi="Calibri" w:cs="Calibri"/>
              </w:rPr>
            </w:pPr>
            <w:r>
              <w:rPr>
                <w:rFonts w:ascii="Calibri" w:eastAsia="Calibri" w:hAnsi="Calibri" w:cs="Calibri"/>
                <w:color w:val="333333"/>
              </w:rPr>
              <w:t>21%</w:t>
            </w:r>
          </w:p>
        </w:tc>
        <w:tc>
          <w:tcPr>
            <w:tcW w:w="1800" w:type="dxa"/>
            <w:tcBorders>
              <w:bottom w:val="single" w:sz="4" w:space="0" w:color="000000"/>
            </w:tcBorders>
            <w:shd w:val="clear" w:color="auto" w:fill="auto"/>
            <w:tcMar>
              <w:top w:w="0" w:type="dxa"/>
              <w:left w:w="20" w:type="dxa"/>
              <w:bottom w:w="0" w:type="dxa"/>
              <w:right w:w="20" w:type="dxa"/>
            </w:tcMar>
            <w:vAlign w:val="bottom"/>
          </w:tcPr>
          <w:p w14:paraId="73E7C146" w14:textId="77777777" w:rsidR="00412029" w:rsidRDefault="00000000">
            <w:pPr>
              <w:widowControl w:val="0"/>
              <w:rPr>
                <w:rFonts w:ascii="Calibri" w:eastAsia="Calibri" w:hAnsi="Calibri" w:cs="Calibri"/>
              </w:rPr>
            </w:pPr>
            <w:r>
              <w:rPr>
                <w:rFonts w:ascii="Calibri" w:eastAsia="Calibri" w:hAnsi="Calibri" w:cs="Calibri"/>
                <w:color w:val="333333"/>
              </w:rPr>
              <w:t>25%</w:t>
            </w:r>
          </w:p>
        </w:tc>
        <w:tc>
          <w:tcPr>
            <w:tcW w:w="1140" w:type="dxa"/>
            <w:tcBorders>
              <w:bottom w:val="single" w:sz="4" w:space="0" w:color="000000"/>
            </w:tcBorders>
            <w:shd w:val="clear" w:color="auto" w:fill="auto"/>
            <w:tcMar>
              <w:top w:w="20" w:type="dxa"/>
              <w:left w:w="20" w:type="dxa"/>
              <w:bottom w:w="100" w:type="dxa"/>
              <w:right w:w="20" w:type="dxa"/>
            </w:tcMar>
            <w:vAlign w:val="bottom"/>
          </w:tcPr>
          <w:p w14:paraId="1CEEA174" w14:textId="77777777" w:rsidR="00412029" w:rsidRDefault="00000000">
            <w:pPr>
              <w:widowControl w:val="0"/>
              <w:rPr>
                <w:rFonts w:ascii="Calibri" w:eastAsia="Calibri" w:hAnsi="Calibri" w:cs="Calibri"/>
              </w:rPr>
            </w:pPr>
            <w:r>
              <w:rPr>
                <w:rFonts w:ascii="Calibri" w:eastAsia="Calibri" w:hAnsi="Calibri" w:cs="Calibri"/>
              </w:rPr>
              <w:t xml:space="preserve"> </w:t>
            </w:r>
          </w:p>
        </w:tc>
      </w:tr>
      <w:tr w:rsidR="00412029" w14:paraId="0A60FFD4" w14:textId="77777777">
        <w:trPr>
          <w:trHeight w:val="415"/>
        </w:trPr>
        <w:tc>
          <w:tcPr>
            <w:tcW w:w="3870" w:type="dxa"/>
            <w:shd w:val="clear" w:color="auto" w:fill="auto"/>
            <w:tcMar>
              <w:top w:w="20" w:type="dxa"/>
              <w:left w:w="20" w:type="dxa"/>
              <w:bottom w:w="100" w:type="dxa"/>
              <w:right w:w="20" w:type="dxa"/>
            </w:tcMar>
            <w:vAlign w:val="bottom"/>
          </w:tcPr>
          <w:p w14:paraId="7140F3DC" w14:textId="77777777" w:rsidR="00412029" w:rsidRDefault="00412029">
            <w:pPr>
              <w:widowControl w:val="0"/>
              <w:rPr>
                <w:rFonts w:ascii="Calibri" w:eastAsia="Calibri" w:hAnsi="Calibri" w:cs="Calibri"/>
              </w:rPr>
            </w:pPr>
          </w:p>
        </w:tc>
        <w:tc>
          <w:tcPr>
            <w:tcW w:w="2145" w:type="dxa"/>
            <w:shd w:val="clear" w:color="auto" w:fill="auto"/>
            <w:tcMar>
              <w:top w:w="20" w:type="dxa"/>
              <w:left w:w="20" w:type="dxa"/>
              <w:bottom w:w="100" w:type="dxa"/>
              <w:right w:w="20" w:type="dxa"/>
            </w:tcMar>
            <w:vAlign w:val="bottom"/>
          </w:tcPr>
          <w:p w14:paraId="63D826FF" w14:textId="77777777" w:rsidR="00412029" w:rsidRDefault="00412029">
            <w:pPr>
              <w:widowControl w:val="0"/>
              <w:rPr>
                <w:rFonts w:ascii="Calibri" w:eastAsia="Calibri" w:hAnsi="Calibri" w:cs="Calibri"/>
              </w:rPr>
            </w:pPr>
          </w:p>
        </w:tc>
        <w:tc>
          <w:tcPr>
            <w:tcW w:w="1800" w:type="dxa"/>
            <w:shd w:val="clear" w:color="auto" w:fill="auto"/>
            <w:tcMar>
              <w:top w:w="20" w:type="dxa"/>
              <w:left w:w="20" w:type="dxa"/>
              <w:bottom w:w="100" w:type="dxa"/>
              <w:right w:w="20" w:type="dxa"/>
            </w:tcMar>
            <w:vAlign w:val="bottom"/>
          </w:tcPr>
          <w:p w14:paraId="765CEA03" w14:textId="77777777" w:rsidR="00412029" w:rsidRDefault="00412029">
            <w:pPr>
              <w:widowControl w:val="0"/>
              <w:rPr>
                <w:rFonts w:ascii="Calibri" w:eastAsia="Calibri" w:hAnsi="Calibri" w:cs="Calibri"/>
              </w:rPr>
            </w:pPr>
          </w:p>
        </w:tc>
        <w:tc>
          <w:tcPr>
            <w:tcW w:w="1140" w:type="dxa"/>
            <w:shd w:val="clear" w:color="auto" w:fill="auto"/>
            <w:tcMar>
              <w:top w:w="20" w:type="dxa"/>
              <w:left w:w="20" w:type="dxa"/>
              <w:bottom w:w="100" w:type="dxa"/>
              <w:right w:w="20" w:type="dxa"/>
            </w:tcMar>
            <w:vAlign w:val="bottom"/>
          </w:tcPr>
          <w:p w14:paraId="658A6C13" w14:textId="77777777" w:rsidR="00412029" w:rsidRDefault="00412029">
            <w:pPr>
              <w:widowControl w:val="0"/>
              <w:rPr>
                <w:rFonts w:ascii="Calibri" w:eastAsia="Calibri" w:hAnsi="Calibri" w:cs="Calibri"/>
              </w:rPr>
            </w:pPr>
          </w:p>
        </w:tc>
      </w:tr>
      <w:tr w:rsidR="00412029" w14:paraId="6327C38A" w14:textId="77777777">
        <w:trPr>
          <w:trHeight w:val="415"/>
        </w:trPr>
        <w:tc>
          <w:tcPr>
            <w:tcW w:w="7815" w:type="dxa"/>
            <w:gridSpan w:val="3"/>
            <w:shd w:val="clear" w:color="auto" w:fill="auto"/>
            <w:tcMar>
              <w:top w:w="20" w:type="dxa"/>
              <w:left w:w="20" w:type="dxa"/>
              <w:bottom w:w="100" w:type="dxa"/>
              <w:right w:w="20" w:type="dxa"/>
            </w:tcMar>
            <w:vAlign w:val="center"/>
          </w:tcPr>
          <w:p w14:paraId="46432335" w14:textId="77777777" w:rsidR="00412029" w:rsidRDefault="00000000">
            <w:pPr>
              <w:widowControl w:val="0"/>
              <w:rPr>
                <w:rFonts w:ascii="Calibri" w:eastAsia="Calibri" w:hAnsi="Calibri" w:cs="Calibri"/>
              </w:rPr>
            </w:pPr>
            <w:r>
              <w:rPr>
                <w:rFonts w:ascii="Calibri" w:eastAsia="Calibri" w:hAnsi="Calibri" w:cs="Calibri"/>
              </w:rPr>
              <w:t>Panel B. English sample</w:t>
            </w:r>
          </w:p>
        </w:tc>
        <w:tc>
          <w:tcPr>
            <w:tcW w:w="1140" w:type="dxa"/>
            <w:shd w:val="clear" w:color="auto" w:fill="auto"/>
            <w:tcMar>
              <w:top w:w="20" w:type="dxa"/>
              <w:left w:w="20" w:type="dxa"/>
              <w:bottom w:w="100" w:type="dxa"/>
              <w:right w:w="20" w:type="dxa"/>
            </w:tcMar>
            <w:vAlign w:val="bottom"/>
          </w:tcPr>
          <w:p w14:paraId="18AA9521" w14:textId="77777777" w:rsidR="00412029" w:rsidRDefault="00412029">
            <w:pPr>
              <w:widowControl w:val="0"/>
              <w:rPr>
                <w:rFonts w:ascii="Calibri" w:eastAsia="Calibri" w:hAnsi="Calibri" w:cs="Calibri"/>
              </w:rPr>
            </w:pPr>
          </w:p>
        </w:tc>
      </w:tr>
      <w:tr w:rsidR="00412029" w14:paraId="733BE3D2" w14:textId="77777777">
        <w:trPr>
          <w:trHeight w:val="415"/>
        </w:trPr>
        <w:tc>
          <w:tcPr>
            <w:tcW w:w="387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078579F3" w14:textId="77777777" w:rsidR="00412029" w:rsidRDefault="00000000">
            <w:pPr>
              <w:widowControl w:val="0"/>
              <w:rPr>
                <w:rFonts w:ascii="Calibri" w:eastAsia="Calibri" w:hAnsi="Calibri" w:cs="Calibri"/>
              </w:rPr>
            </w:pPr>
            <w:r>
              <w:rPr>
                <w:rFonts w:ascii="Calibri" w:eastAsia="Calibri" w:hAnsi="Calibri" w:cs="Calibri"/>
                <w:color w:val="333333"/>
              </w:rPr>
              <w:t>Teacher Characteristics</w:t>
            </w:r>
          </w:p>
        </w:tc>
        <w:tc>
          <w:tcPr>
            <w:tcW w:w="2145"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26A41993" w14:textId="77777777" w:rsidR="00412029" w:rsidRDefault="00000000">
            <w:pPr>
              <w:widowControl w:val="0"/>
              <w:rPr>
                <w:rFonts w:ascii="Calibri" w:eastAsia="Calibri" w:hAnsi="Calibri" w:cs="Calibri"/>
              </w:rPr>
            </w:pPr>
            <w:r>
              <w:rPr>
                <w:rFonts w:ascii="Calibri" w:eastAsia="Calibri" w:hAnsi="Calibri" w:cs="Calibri"/>
                <w:color w:val="333333"/>
              </w:rPr>
              <w:t>Female, N = 96</w:t>
            </w:r>
          </w:p>
        </w:tc>
        <w:tc>
          <w:tcPr>
            <w:tcW w:w="180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0075DC05" w14:textId="77777777" w:rsidR="00412029" w:rsidRDefault="00000000">
            <w:pPr>
              <w:widowControl w:val="0"/>
              <w:rPr>
                <w:rFonts w:ascii="Calibri" w:eastAsia="Calibri" w:hAnsi="Calibri" w:cs="Calibri"/>
              </w:rPr>
            </w:pPr>
            <w:r>
              <w:rPr>
                <w:rFonts w:ascii="Calibri" w:eastAsia="Calibri" w:hAnsi="Calibri" w:cs="Calibri"/>
                <w:color w:val="333333"/>
              </w:rPr>
              <w:t>Male, N = 12</w:t>
            </w:r>
          </w:p>
        </w:tc>
        <w:tc>
          <w:tcPr>
            <w:tcW w:w="114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44866776" w14:textId="77777777" w:rsidR="00412029" w:rsidRDefault="00000000">
            <w:pPr>
              <w:widowControl w:val="0"/>
              <w:rPr>
                <w:rFonts w:ascii="Calibri" w:eastAsia="Calibri" w:hAnsi="Calibri" w:cs="Calibri"/>
              </w:rPr>
            </w:pPr>
            <w:r>
              <w:rPr>
                <w:rFonts w:ascii="Calibri" w:eastAsia="Calibri" w:hAnsi="Calibri" w:cs="Calibri"/>
                <w:color w:val="333333"/>
              </w:rPr>
              <w:t>p-value</w:t>
            </w:r>
          </w:p>
        </w:tc>
      </w:tr>
      <w:tr w:rsidR="00412029" w14:paraId="31991F24" w14:textId="77777777">
        <w:trPr>
          <w:trHeight w:val="315"/>
        </w:trPr>
        <w:tc>
          <w:tcPr>
            <w:tcW w:w="3870" w:type="dxa"/>
            <w:shd w:val="clear" w:color="auto" w:fill="auto"/>
            <w:tcMar>
              <w:top w:w="0" w:type="dxa"/>
              <w:left w:w="20" w:type="dxa"/>
              <w:bottom w:w="0" w:type="dxa"/>
              <w:right w:w="20" w:type="dxa"/>
            </w:tcMar>
            <w:vAlign w:val="bottom"/>
          </w:tcPr>
          <w:p w14:paraId="5B9FDF4E" w14:textId="77777777" w:rsidR="00412029" w:rsidRDefault="00000000">
            <w:pPr>
              <w:widowControl w:val="0"/>
              <w:rPr>
                <w:rFonts w:ascii="Calibri" w:eastAsia="Calibri" w:hAnsi="Calibri" w:cs="Calibri"/>
              </w:rPr>
            </w:pPr>
            <w:r>
              <w:rPr>
                <w:rFonts w:ascii="Calibri" w:eastAsia="Calibri" w:hAnsi="Calibri" w:cs="Calibri"/>
                <w:color w:val="333333"/>
              </w:rPr>
              <w:t>Age</w:t>
            </w:r>
          </w:p>
        </w:tc>
        <w:tc>
          <w:tcPr>
            <w:tcW w:w="2145" w:type="dxa"/>
            <w:shd w:val="clear" w:color="auto" w:fill="auto"/>
            <w:tcMar>
              <w:top w:w="0" w:type="dxa"/>
              <w:left w:w="20" w:type="dxa"/>
              <w:bottom w:w="0" w:type="dxa"/>
              <w:right w:w="20" w:type="dxa"/>
            </w:tcMar>
            <w:vAlign w:val="bottom"/>
          </w:tcPr>
          <w:p w14:paraId="1F46A275" w14:textId="77777777" w:rsidR="00412029" w:rsidRDefault="00000000">
            <w:pPr>
              <w:widowControl w:val="0"/>
              <w:rPr>
                <w:rFonts w:ascii="Calibri" w:eastAsia="Calibri" w:hAnsi="Calibri" w:cs="Calibri"/>
              </w:rPr>
            </w:pPr>
            <w:r>
              <w:rPr>
                <w:rFonts w:ascii="Calibri" w:eastAsia="Calibri" w:hAnsi="Calibri" w:cs="Calibri"/>
                <w:color w:val="333333"/>
              </w:rPr>
              <w:t>38 (7)</w:t>
            </w:r>
          </w:p>
        </w:tc>
        <w:tc>
          <w:tcPr>
            <w:tcW w:w="1800" w:type="dxa"/>
            <w:shd w:val="clear" w:color="auto" w:fill="auto"/>
            <w:tcMar>
              <w:top w:w="0" w:type="dxa"/>
              <w:left w:w="20" w:type="dxa"/>
              <w:bottom w:w="0" w:type="dxa"/>
              <w:right w:w="20" w:type="dxa"/>
            </w:tcMar>
            <w:vAlign w:val="bottom"/>
          </w:tcPr>
          <w:p w14:paraId="73D3244A" w14:textId="77777777" w:rsidR="00412029" w:rsidRDefault="00000000">
            <w:pPr>
              <w:widowControl w:val="0"/>
              <w:rPr>
                <w:rFonts w:ascii="Calibri" w:eastAsia="Calibri" w:hAnsi="Calibri" w:cs="Calibri"/>
              </w:rPr>
            </w:pPr>
            <w:r>
              <w:rPr>
                <w:rFonts w:ascii="Calibri" w:eastAsia="Calibri" w:hAnsi="Calibri" w:cs="Calibri"/>
                <w:color w:val="333333"/>
              </w:rPr>
              <w:t>40 (8)</w:t>
            </w:r>
          </w:p>
        </w:tc>
        <w:tc>
          <w:tcPr>
            <w:tcW w:w="1140" w:type="dxa"/>
            <w:shd w:val="clear" w:color="auto" w:fill="auto"/>
            <w:tcMar>
              <w:top w:w="0" w:type="dxa"/>
              <w:left w:w="20" w:type="dxa"/>
              <w:bottom w:w="0" w:type="dxa"/>
              <w:right w:w="20" w:type="dxa"/>
            </w:tcMar>
            <w:vAlign w:val="bottom"/>
          </w:tcPr>
          <w:p w14:paraId="06241728" w14:textId="77777777" w:rsidR="00412029" w:rsidRDefault="00000000">
            <w:pPr>
              <w:widowControl w:val="0"/>
              <w:rPr>
                <w:rFonts w:ascii="Calibri" w:eastAsia="Calibri" w:hAnsi="Calibri" w:cs="Calibri"/>
              </w:rPr>
            </w:pPr>
            <w:r>
              <w:rPr>
                <w:rFonts w:ascii="Calibri" w:eastAsia="Calibri" w:hAnsi="Calibri" w:cs="Calibri"/>
                <w:color w:val="333333"/>
              </w:rPr>
              <w:t>0.5</w:t>
            </w:r>
          </w:p>
        </w:tc>
      </w:tr>
      <w:tr w:rsidR="00412029" w14:paraId="77A1B736" w14:textId="77777777">
        <w:trPr>
          <w:trHeight w:val="315"/>
        </w:trPr>
        <w:tc>
          <w:tcPr>
            <w:tcW w:w="3870" w:type="dxa"/>
            <w:shd w:val="clear" w:color="auto" w:fill="auto"/>
            <w:tcMar>
              <w:top w:w="0" w:type="dxa"/>
              <w:left w:w="20" w:type="dxa"/>
              <w:bottom w:w="0" w:type="dxa"/>
              <w:right w:w="20" w:type="dxa"/>
            </w:tcMar>
            <w:vAlign w:val="bottom"/>
          </w:tcPr>
          <w:p w14:paraId="5A4C781A" w14:textId="77777777" w:rsidR="00412029" w:rsidRDefault="00000000">
            <w:pPr>
              <w:widowControl w:val="0"/>
              <w:rPr>
                <w:rFonts w:ascii="Calibri" w:eastAsia="Calibri" w:hAnsi="Calibri" w:cs="Calibri"/>
              </w:rPr>
            </w:pPr>
            <w:r>
              <w:rPr>
                <w:rFonts w:ascii="Calibri" w:eastAsia="Calibri" w:hAnsi="Calibri" w:cs="Calibri"/>
                <w:color w:val="333333"/>
              </w:rPr>
              <w:t>Teaching experience (years)</w:t>
            </w:r>
          </w:p>
        </w:tc>
        <w:tc>
          <w:tcPr>
            <w:tcW w:w="2145" w:type="dxa"/>
            <w:shd w:val="clear" w:color="auto" w:fill="auto"/>
            <w:tcMar>
              <w:top w:w="0" w:type="dxa"/>
              <w:left w:w="20" w:type="dxa"/>
              <w:bottom w:w="0" w:type="dxa"/>
              <w:right w:w="20" w:type="dxa"/>
            </w:tcMar>
            <w:vAlign w:val="bottom"/>
          </w:tcPr>
          <w:p w14:paraId="42A856FC" w14:textId="77777777" w:rsidR="00412029" w:rsidRDefault="00000000">
            <w:pPr>
              <w:widowControl w:val="0"/>
              <w:rPr>
                <w:rFonts w:ascii="Calibri" w:eastAsia="Calibri" w:hAnsi="Calibri" w:cs="Calibri"/>
              </w:rPr>
            </w:pPr>
            <w:r>
              <w:rPr>
                <w:rFonts w:ascii="Calibri" w:eastAsia="Calibri" w:hAnsi="Calibri" w:cs="Calibri"/>
                <w:color w:val="333333"/>
              </w:rPr>
              <w:t>16 (9)</w:t>
            </w:r>
          </w:p>
        </w:tc>
        <w:tc>
          <w:tcPr>
            <w:tcW w:w="1800" w:type="dxa"/>
            <w:shd w:val="clear" w:color="auto" w:fill="auto"/>
            <w:tcMar>
              <w:top w:w="0" w:type="dxa"/>
              <w:left w:w="20" w:type="dxa"/>
              <w:bottom w:w="0" w:type="dxa"/>
              <w:right w:w="20" w:type="dxa"/>
            </w:tcMar>
            <w:vAlign w:val="bottom"/>
          </w:tcPr>
          <w:p w14:paraId="4F1DDDB5" w14:textId="77777777" w:rsidR="00412029" w:rsidRDefault="00000000">
            <w:pPr>
              <w:widowControl w:val="0"/>
              <w:rPr>
                <w:rFonts w:ascii="Calibri" w:eastAsia="Calibri" w:hAnsi="Calibri" w:cs="Calibri"/>
              </w:rPr>
            </w:pPr>
            <w:r>
              <w:rPr>
                <w:rFonts w:ascii="Calibri" w:eastAsia="Calibri" w:hAnsi="Calibri" w:cs="Calibri"/>
                <w:color w:val="333333"/>
              </w:rPr>
              <w:t>18 (9)</w:t>
            </w:r>
          </w:p>
        </w:tc>
        <w:tc>
          <w:tcPr>
            <w:tcW w:w="1140" w:type="dxa"/>
            <w:shd w:val="clear" w:color="auto" w:fill="auto"/>
            <w:tcMar>
              <w:top w:w="0" w:type="dxa"/>
              <w:left w:w="20" w:type="dxa"/>
              <w:bottom w:w="0" w:type="dxa"/>
              <w:right w:w="20" w:type="dxa"/>
            </w:tcMar>
            <w:vAlign w:val="bottom"/>
          </w:tcPr>
          <w:p w14:paraId="47CF52A1" w14:textId="77777777" w:rsidR="00412029" w:rsidRDefault="00000000">
            <w:pPr>
              <w:widowControl w:val="0"/>
              <w:rPr>
                <w:rFonts w:ascii="Calibri" w:eastAsia="Calibri" w:hAnsi="Calibri" w:cs="Calibri"/>
              </w:rPr>
            </w:pPr>
            <w:r>
              <w:rPr>
                <w:rFonts w:ascii="Calibri" w:eastAsia="Calibri" w:hAnsi="Calibri" w:cs="Calibri"/>
                <w:color w:val="333333"/>
              </w:rPr>
              <w:t>0.4</w:t>
            </w:r>
          </w:p>
        </w:tc>
      </w:tr>
      <w:tr w:rsidR="00412029" w14:paraId="34CEBA17" w14:textId="77777777">
        <w:trPr>
          <w:trHeight w:val="315"/>
        </w:trPr>
        <w:tc>
          <w:tcPr>
            <w:tcW w:w="3870" w:type="dxa"/>
            <w:shd w:val="clear" w:color="auto" w:fill="auto"/>
            <w:tcMar>
              <w:top w:w="0" w:type="dxa"/>
              <w:left w:w="20" w:type="dxa"/>
              <w:bottom w:w="0" w:type="dxa"/>
              <w:right w:w="20" w:type="dxa"/>
            </w:tcMar>
            <w:vAlign w:val="bottom"/>
          </w:tcPr>
          <w:p w14:paraId="11FE92D3" w14:textId="77777777" w:rsidR="00412029" w:rsidRDefault="00000000">
            <w:pPr>
              <w:widowControl w:val="0"/>
              <w:rPr>
                <w:rFonts w:ascii="Calibri" w:eastAsia="Calibri" w:hAnsi="Calibri" w:cs="Calibri"/>
              </w:rPr>
            </w:pPr>
            <w:r>
              <w:rPr>
                <w:rFonts w:ascii="Calibri" w:eastAsia="Calibri" w:hAnsi="Calibri" w:cs="Calibri"/>
                <w:color w:val="333333"/>
              </w:rPr>
              <w:t>Education attainment (years)</w:t>
            </w:r>
          </w:p>
        </w:tc>
        <w:tc>
          <w:tcPr>
            <w:tcW w:w="2145" w:type="dxa"/>
            <w:shd w:val="clear" w:color="auto" w:fill="auto"/>
            <w:tcMar>
              <w:top w:w="0" w:type="dxa"/>
              <w:left w:w="20" w:type="dxa"/>
              <w:bottom w:w="0" w:type="dxa"/>
              <w:right w:w="20" w:type="dxa"/>
            </w:tcMar>
            <w:vAlign w:val="bottom"/>
          </w:tcPr>
          <w:p w14:paraId="6E535409" w14:textId="77777777" w:rsidR="00412029" w:rsidRDefault="00000000">
            <w:pPr>
              <w:widowControl w:val="0"/>
              <w:rPr>
                <w:rFonts w:ascii="Calibri" w:eastAsia="Calibri" w:hAnsi="Calibri" w:cs="Calibri"/>
              </w:rPr>
            </w:pPr>
            <w:r>
              <w:rPr>
                <w:rFonts w:ascii="Calibri" w:eastAsia="Calibri" w:hAnsi="Calibri" w:cs="Calibri"/>
                <w:color w:val="333333"/>
              </w:rPr>
              <w:t>16 (1)</w:t>
            </w:r>
          </w:p>
        </w:tc>
        <w:tc>
          <w:tcPr>
            <w:tcW w:w="1800" w:type="dxa"/>
            <w:shd w:val="clear" w:color="auto" w:fill="auto"/>
            <w:tcMar>
              <w:top w:w="0" w:type="dxa"/>
              <w:left w:w="20" w:type="dxa"/>
              <w:bottom w:w="0" w:type="dxa"/>
              <w:right w:w="20" w:type="dxa"/>
            </w:tcMar>
            <w:vAlign w:val="bottom"/>
          </w:tcPr>
          <w:p w14:paraId="0DCBBDA1" w14:textId="77777777" w:rsidR="00412029" w:rsidRDefault="00000000">
            <w:pPr>
              <w:widowControl w:val="0"/>
              <w:rPr>
                <w:rFonts w:ascii="Calibri" w:eastAsia="Calibri" w:hAnsi="Calibri" w:cs="Calibri"/>
              </w:rPr>
            </w:pPr>
            <w:r>
              <w:rPr>
                <w:rFonts w:ascii="Calibri" w:eastAsia="Calibri" w:hAnsi="Calibri" w:cs="Calibri"/>
                <w:color w:val="333333"/>
              </w:rPr>
              <w:t>16 (1)</w:t>
            </w:r>
          </w:p>
        </w:tc>
        <w:tc>
          <w:tcPr>
            <w:tcW w:w="1140" w:type="dxa"/>
            <w:shd w:val="clear" w:color="auto" w:fill="auto"/>
            <w:tcMar>
              <w:top w:w="0" w:type="dxa"/>
              <w:left w:w="20" w:type="dxa"/>
              <w:bottom w:w="0" w:type="dxa"/>
              <w:right w:w="20" w:type="dxa"/>
            </w:tcMar>
            <w:vAlign w:val="bottom"/>
          </w:tcPr>
          <w:p w14:paraId="5C3693BE" w14:textId="77777777" w:rsidR="00412029" w:rsidRDefault="00000000">
            <w:pPr>
              <w:widowControl w:val="0"/>
              <w:rPr>
                <w:rFonts w:ascii="Calibri" w:eastAsia="Calibri" w:hAnsi="Calibri" w:cs="Calibri"/>
              </w:rPr>
            </w:pPr>
            <w:r>
              <w:rPr>
                <w:rFonts w:ascii="Calibri" w:eastAsia="Calibri" w:hAnsi="Calibri" w:cs="Calibri"/>
                <w:color w:val="333333"/>
              </w:rPr>
              <w:t>0.7</w:t>
            </w:r>
          </w:p>
        </w:tc>
      </w:tr>
      <w:tr w:rsidR="00412029" w14:paraId="5BA51B78" w14:textId="77777777">
        <w:trPr>
          <w:trHeight w:val="315"/>
        </w:trPr>
        <w:tc>
          <w:tcPr>
            <w:tcW w:w="3870" w:type="dxa"/>
            <w:shd w:val="clear" w:color="auto" w:fill="auto"/>
            <w:tcMar>
              <w:top w:w="0" w:type="dxa"/>
              <w:left w:w="20" w:type="dxa"/>
              <w:bottom w:w="0" w:type="dxa"/>
              <w:right w:w="20" w:type="dxa"/>
            </w:tcMar>
            <w:vAlign w:val="bottom"/>
          </w:tcPr>
          <w:p w14:paraId="79C5C491" w14:textId="77777777" w:rsidR="00412029" w:rsidRDefault="00000000">
            <w:pPr>
              <w:widowControl w:val="0"/>
              <w:rPr>
                <w:rFonts w:ascii="Calibri" w:eastAsia="Calibri" w:hAnsi="Calibri" w:cs="Calibri"/>
              </w:rPr>
            </w:pPr>
            <w:r>
              <w:rPr>
                <w:rFonts w:ascii="Calibri" w:eastAsia="Calibri" w:hAnsi="Calibri" w:cs="Calibri"/>
                <w:color w:val="333333"/>
              </w:rPr>
              <w:t>Teacher-advisor</w:t>
            </w:r>
          </w:p>
        </w:tc>
        <w:tc>
          <w:tcPr>
            <w:tcW w:w="2145" w:type="dxa"/>
            <w:shd w:val="clear" w:color="auto" w:fill="auto"/>
            <w:tcMar>
              <w:top w:w="0" w:type="dxa"/>
              <w:left w:w="20" w:type="dxa"/>
              <w:bottom w:w="0" w:type="dxa"/>
              <w:right w:w="20" w:type="dxa"/>
            </w:tcMar>
            <w:vAlign w:val="bottom"/>
          </w:tcPr>
          <w:p w14:paraId="3312E211" w14:textId="77777777" w:rsidR="00412029" w:rsidRDefault="00000000">
            <w:pPr>
              <w:widowControl w:val="0"/>
              <w:rPr>
                <w:rFonts w:ascii="Calibri" w:eastAsia="Calibri" w:hAnsi="Calibri" w:cs="Calibri"/>
              </w:rPr>
            </w:pPr>
            <w:r>
              <w:rPr>
                <w:rFonts w:ascii="Calibri" w:eastAsia="Calibri" w:hAnsi="Calibri" w:cs="Calibri"/>
                <w:color w:val="333333"/>
              </w:rPr>
              <w:t>29%</w:t>
            </w:r>
          </w:p>
        </w:tc>
        <w:tc>
          <w:tcPr>
            <w:tcW w:w="1800" w:type="dxa"/>
            <w:shd w:val="clear" w:color="auto" w:fill="auto"/>
            <w:tcMar>
              <w:top w:w="0" w:type="dxa"/>
              <w:left w:w="20" w:type="dxa"/>
              <w:bottom w:w="0" w:type="dxa"/>
              <w:right w:w="20" w:type="dxa"/>
            </w:tcMar>
            <w:vAlign w:val="bottom"/>
          </w:tcPr>
          <w:p w14:paraId="76777586" w14:textId="77777777" w:rsidR="00412029" w:rsidRDefault="00000000">
            <w:pPr>
              <w:widowControl w:val="0"/>
              <w:rPr>
                <w:rFonts w:ascii="Calibri" w:eastAsia="Calibri" w:hAnsi="Calibri" w:cs="Calibri"/>
              </w:rPr>
            </w:pPr>
            <w:r>
              <w:rPr>
                <w:rFonts w:ascii="Calibri" w:eastAsia="Calibri" w:hAnsi="Calibri" w:cs="Calibri"/>
                <w:color w:val="333333"/>
              </w:rPr>
              <w:t>42%</w:t>
            </w:r>
          </w:p>
        </w:tc>
        <w:tc>
          <w:tcPr>
            <w:tcW w:w="1140" w:type="dxa"/>
            <w:shd w:val="clear" w:color="auto" w:fill="auto"/>
            <w:tcMar>
              <w:top w:w="0" w:type="dxa"/>
              <w:left w:w="20" w:type="dxa"/>
              <w:bottom w:w="0" w:type="dxa"/>
              <w:right w:w="20" w:type="dxa"/>
            </w:tcMar>
            <w:vAlign w:val="bottom"/>
          </w:tcPr>
          <w:p w14:paraId="5FE47D3B" w14:textId="77777777" w:rsidR="00412029" w:rsidRDefault="00000000">
            <w:pPr>
              <w:widowControl w:val="0"/>
              <w:rPr>
                <w:rFonts w:ascii="Calibri" w:eastAsia="Calibri" w:hAnsi="Calibri" w:cs="Calibri"/>
              </w:rPr>
            </w:pPr>
            <w:r>
              <w:rPr>
                <w:rFonts w:ascii="Calibri" w:eastAsia="Calibri" w:hAnsi="Calibri" w:cs="Calibri"/>
                <w:color w:val="333333"/>
              </w:rPr>
              <w:t>0.5</w:t>
            </w:r>
          </w:p>
        </w:tc>
      </w:tr>
      <w:tr w:rsidR="00412029" w14:paraId="1C78DE51" w14:textId="77777777">
        <w:trPr>
          <w:trHeight w:val="315"/>
        </w:trPr>
        <w:tc>
          <w:tcPr>
            <w:tcW w:w="3870" w:type="dxa"/>
            <w:shd w:val="clear" w:color="auto" w:fill="auto"/>
            <w:tcMar>
              <w:top w:w="0" w:type="dxa"/>
              <w:left w:w="20" w:type="dxa"/>
              <w:bottom w:w="0" w:type="dxa"/>
              <w:right w:w="20" w:type="dxa"/>
            </w:tcMar>
            <w:vAlign w:val="bottom"/>
          </w:tcPr>
          <w:p w14:paraId="681BBF08" w14:textId="77777777" w:rsidR="00412029" w:rsidRDefault="00000000">
            <w:pPr>
              <w:widowControl w:val="0"/>
              <w:rPr>
                <w:rFonts w:ascii="Calibri" w:eastAsia="Calibri" w:hAnsi="Calibri" w:cs="Calibri"/>
              </w:rPr>
            </w:pPr>
            <w:r>
              <w:rPr>
                <w:rFonts w:ascii="Calibri" w:eastAsia="Calibri" w:hAnsi="Calibri" w:cs="Calibri"/>
                <w:color w:val="333333"/>
              </w:rPr>
              <w:t>Professional rank</w:t>
            </w:r>
          </w:p>
        </w:tc>
        <w:tc>
          <w:tcPr>
            <w:tcW w:w="2145" w:type="dxa"/>
            <w:shd w:val="clear" w:color="auto" w:fill="auto"/>
            <w:tcMar>
              <w:top w:w="0" w:type="dxa"/>
              <w:left w:w="20" w:type="dxa"/>
              <w:bottom w:w="0" w:type="dxa"/>
              <w:right w:w="20" w:type="dxa"/>
            </w:tcMar>
            <w:vAlign w:val="bottom"/>
          </w:tcPr>
          <w:p w14:paraId="0B7C7A17" w14:textId="77777777" w:rsidR="00412029" w:rsidRDefault="00412029">
            <w:pPr>
              <w:widowControl w:val="0"/>
              <w:rPr>
                <w:rFonts w:ascii="Calibri" w:eastAsia="Calibri" w:hAnsi="Calibri" w:cs="Calibri"/>
              </w:rPr>
            </w:pPr>
          </w:p>
        </w:tc>
        <w:tc>
          <w:tcPr>
            <w:tcW w:w="1800" w:type="dxa"/>
            <w:shd w:val="clear" w:color="auto" w:fill="auto"/>
            <w:tcMar>
              <w:top w:w="0" w:type="dxa"/>
              <w:left w:w="20" w:type="dxa"/>
              <w:bottom w:w="0" w:type="dxa"/>
              <w:right w:w="20" w:type="dxa"/>
            </w:tcMar>
            <w:vAlign w:val="bottom"/>
          </w:tcPr>
          <w:p w14:paraId="41647236" w14:textId="77777777" w:rsidR="00412029" w:rsidRDefault="00412029">
            <w:pPr>
              <w:widowControl w:val="0"/>
              <w:rPr>
                <w:rFonts w:ascii="Calibri" w:eastAsia="Calibri" w:hAnsi="Calibri" w:cs="Calibri"/>
              </w:rPr>
            </w:pPr>
          </w:p>
        </w:tc>
        <w:tc>
          <w:tcPr>
            <w:tcW w:w="1140" w:type="dxa"/>
            <w:shd w:val="clear" w:color="auto" w:fill="auto"/>
            <w:tcMar>
              <w:top w:w="0" w:type="dxa"/>
              <w:left w:w="20" w:type="dxa"/>
              <w:bottom w:w="0" w:type="dxa"/>
              <w:right w:w="20" w:type="dxa"/>
            </w:tcMar>
            <w:vAlign w:val="bottom"/>
          </w:tcPr>
          <w:p w14:paraId="457E61C0" w14:textId="77777777" w:rsidR="00412029" w:rsidRDefault="00000000">
            <w:pPr>
              <w:widowControl w:val="0"/>
              <w:rPr>
                <w:rFonts w:ascii="Calibri" w:eastAsia="Calibri" w:hAnsi="Calibri" w:cs="Calibri"/>
              </w:rPr>
            </w:pPr>
            <w:r>
              <w:rPr>
                <w:rFonts w:ascii="Calibri" w:eastAsia="Calibri" w:hAnsi="Calibri" w:cs="Calibri"/>
                <w:color w:val="333333"/>
              </w:rPr>
              <w:t>0.8</w:t>
            </w:r>
          </w:p>
        </w:tc>
      </w:tr>
      <w:tr w:rsidR="00412029" w14:paraId="421113A6" w14:textId="77777777">
        <w:trPr>
          <w:trHeight w:val="315"/>
        </w:trPr>
        <w:tc>
          <w:tcPr>
            <w:tcW w:w="3870" w:type="dxa"/>
            <w:shd w:val="clear" w:color="auto" w:fill="auto"/>
            <w:tcMar>
              <w:top w:w="0" w:type="dxa"/>
              <w:left w:w="140" w:type="dxa"/>
              <w:bottom w:w="0" w:type="dxa"/>
              <w:right w:w="20" w:type="dxa"/>
            </w:tcMar>
            <w:vAlign w:val="bottom"/>
          </w:tcPr>
          <w:p w14:paraId="63F57B8D" w14:textId="77777777" w:rsidR="00412029" w:rsidRDefault="00000000">
            <w:pPr>
              <w:widowControl w:val="0"/>
              <w:rPr>
                <w:rFonts w:ascii="Calibri" w:eastAsia="Calibri" w:hAnsi="Calibri" w:cs="Calibri"/>
              </w:rPr>
            </w:pPr>
            <w:r>
              <w:rPr>
                <w:rFonts w:ascii="Calibri" w:eastAsia="Calibri" w:hAnsi="Calibri" w:cs="Calibri"/>
                <w:color w:val="333333"/>
              </w:rPr>
              <w:t>Novice teacher</w:t>
            </w:r>
          </w:p>
        </w:tc>
        <w:tc>
          <w:tcPr>
            <w:tcW w:w="2145" w:type="dxa"/>
            <w:shd w:val="clear" w:color="auto" w:fill="auto"/>
            <w:tcMar>
              <w:top w:w="0" w:type="dxa"/>
              <w:left w:w="20" w:type="dxa"/>
              <w:bottom w:w="0" w:type="dxa"/>
              <w:right w:w="20" w:type="dxa"/>
            </w:tcMar>
            <w:vAlign w:val="bottom"/>
          </w:tcPr>
          <w:p w14:paraId="5B91BDEB" w14:textId="77777777" w:rsidR="00412029" w:rsidRDefault="00000000">
            <w:pPr>
              <w:widowControl w:val="0"/>
              <w:rPr>
                <w:rFonts w:ascii="Calibri" w:eastAsia="Calibri" w:hAnsi="Calibri" w:cs="Calibri"/>
              </w:rPr>
            </w:pPr>
            <w:r>
              <w:rPr>
                <w:rFonts w:ascii="Calibri" w:eastAsia="Calibri" w:hAnsi="Calibri" w:cs="Calibri"/>
                <w:color w:val="333333"/>
              </w:rPr>
              <w:t>5.20%</w:t>
            </w:r>
          </w:p>
        </w:tc>
        <w:tc>
          <w:tcPr>
            <w:tcW w:w="1800" w:type="dxa"/>
            <w:shd w:val="clear" w:color="auto" w:fill="auto"/>
            <w:tcMar>
              <w:top w:w="0" w:type="dxa"/>
              <w:left w:w="20" w:type="dxa"/>
              <w:bottom w:w="0" w:type="dxa"/>
              <w:right w:w="20" w:type="dxa"/>
            </w:tcMar>
            <w:vAlign w:val="bottom"/>
          </w:tcPr>
          <w:p w14:paraId="012FB738" w14:textId="77777777" w:rsidR="00412029" w:rsidRDefault="00000000">
            <w:pPr>
              <w:widowControl w:val="0"/>
              <w:rPr>
                <w:rFonts w:ascii="Calibri" w:eastAsia="Calibri" w:hAnsi="Calibri" w:cs="Calibri"/>
              </w:rPr>
            </w:pPr>
            <w:r>
              <w:rPr>
                <w:rFonts w:ascii="Calibri" w:eastAsia="Calibri" w:hAnsi="Calibri" w:cs="Calibri"/>
                <w:color w:val="333333"/>
              </w:rPr>
              <w:t>0%</w:t>
            </w:r>
          </w:p>
        </w:tc>
        <w:tc>
          <w:tcPr>
            <w:tcW w:w="1140" w:type="dxa"/>
            <w:shd w:val="clear" w:color="auto" w:fill="auto"/>
            <w:tcMar>
              <w:top w:w="0" w:type="dxa"/>
              <w:left w:w="20" w:type="dxa"/>
              <w:bottom w:w="0" w:type="dxa"/>
              <w:right w:w="20" w:type="dxa"/>
            </w:tcMar>
            <w:vAlign w:val="bottom"/>
          </w:tcPr>
          <w:p w14:paraId="1E948077" w14:textId="77777777" w:rsidR="00412029" w:rsidRDefault="00412029">
            <w:pPr>
              <w:widowControl w:val="0"/>
              <w:rPr>
                <w:rFonts w:ascii="Calibri" w:eastAsia="Calibri" w:hAnsi="Calibri" w:cs="Calibri"/>
              </w:rPr>
            </w:pPr>
          </w:p>
        </w:tc>
      </w:tr>
      <w:tr w:rsidR="00412029" w14:paraId="6BA913F3" w14:textId="77777777">
        <w:trPr>
          <w:trHeight w:val="315"/>
        </w:trPr>
        <w:tc>
          <w:tcPr>
            <w:tcW w:w="3870" w:type="dxa"/>
            <w:shd w:val="clear" w:color="auto" w:fill="auto"/>
            <w:tcMar>
              <w:top w:w="0" w:type="dxa"/>
              <w:left w:w="140" w:type="dxa"/>
              <w:bottom w:w="0" w:type="dxa"/>
              <w:right w:w="20" w:type="dxa"/>
            </w:tcMar>
            <w:vAlign w:val="bottom"/>
          </w:tcPr>
          <w:p w14:paraId="242B920C" w14:textId="77777777" w:rsidR="00412029" w:rsidRDefault="00000000">
            <w:pPr>
              <w:widowControl w:val="0"/>
              <w:rPr>
                <w:rFonts w:ascii="Calibri" w:eastAsia="Calibri" w:hAnsi="Calibri" w:cs="Calibri"/>
              </w:rPr>
            </w:pPr>
            <w:r>
              <w:rPr>
                <w:rFonts w:ascii="Calibri" w:eastAsia="Calibri" w:hAnsi="Calibri" w:cs="Calibri"/>
                <w:color w:val="333333"/>
              </w:rPr>
              <w:t>Intermediate teacher</w:t>
            </w:r>
          </w:p>
        </w:tc>
        <w:tc>
          <w:tcPr>
            <w:tcW w:w="2145" w:type="dxa"/>
            <w:shd w:val="clear" w:color="auto" w:fill="auto"/>
            <w:tcMar>
              <w:top w:w="0" w:type="dxa"/>
              <w:left w:w="20" w:type="dxa"/>
              <w:bottom w:w="0" w:type="dxa"/>
              <w:right w:w="20" w:type="dxa"/>
            </w:tcMar>
            <w:vAlign w:val="bottom"/>
          </w:tcPr>
          <w:p w14:paraId="368EA423" w14:textId="77777777" w:rsidR="00412029" w:rsidRDefault="00000000">
            <w:pPr>
              <w:widowControl w:val="0"/>
              <w:rPr>
                <w:rFonts w:ascii="Calibri" w:eastAsia="Calibri" w:hAnsi="Calibri" w:cs="Calibri"/>
              </w:rPr>
            </w:pPr>
            <w:r>
              <w:rPr>
                <w:rFonts w:ascii="Calibri" w:eastAsia="Calibri" w:hAnsi="Calibri" w:cs="Calibri"/>
                <w:color w:val="333333"/>
              </w:rPr>
              <w:t>32%</w:t>
            </w:r>
          </w:p>
        </w:tc>
        <w:tc>
          <w:tcPr>
            <w:tcW w:w="1800" w:type="dxa"/>
            <w:shd w:val="clear" w:color="auto" w:fill="auto"/>
            <w:tcMar>
              <w:top w:w="0" w:type="dxa"/>
              <w:left w:w="20" w:type="dxa"/>
              <w:bottom w:w="0" w:type="dxa"/>
              <w:right w:w="20" w:type="dxa"/>
            </w:tcMar>
            <w:vAlign w:val="bottom"/>
          </w:tcPr>
          <w:p w14:paraId="193B9B06" w14:textId="77777777" w:rsidR="00412029" w:rsidRDefault="00000000">
            <w:pPr>
              <w:widowControl w:val="0"/>
              <w:rPr>
                <w:rFonts w:ascii="Calibri" w:eastAsia="Calibri" w:hAnsi="Calibri" w:cs="Calibri"/>
              </w:rPr>
            </w:pPr>
            <w:r>
              <w:rPr>
                <w:rFonts w:ascii="Calibri" w:eastAsia="Calibri" w:hAnsi="Calibri" w:cs="Calibri"/>
                <w:color w:val="333333"/>
              </w:rPr>
              <w:t>25%</w:t>
            </w:r>
          </w:p>
        </w:tc>
        <w:tc>
          <w:tcPr>
            <w:tcW w:w="1140" w:type="dxa"/>
            <w:shd w:val="clear" w:color="auto" w:fill="auto"/>
            <w:tcMar>
              <w:top w:w="0" w:type="dxa"/>
              <w:left w:w="20" w:type="dxa"/>
              <w:bottom w:w="0" w:type="dxa"/>
              <w:right w:w="20" w:type="dxa"/>
            </w:tcMar>
            <w:vAlign w:val="bottom"/>
          </w:tcPr>
          <w:p w14:paraId="1EB6F386" w14:textId="77777777" w:rsidR="00412029" w:rsidRDefault="00412029">
            <w:pPr>
              <w:widowControl w:val="0"/>
              <w:rPr>
                <w:rFonts w:ascii="Calibri" w:eastAsia="Calibri" w:hAnsi="Calibri" w:cs="Calibri"/>
              </w:rPr>
            </w:pPr>
          </w:p>
        </w:tc>
      </w:tr>
      <w:tr w:rsidR="00412029" w14:paraId="4559B774" w14:textId="77777777">
        <w:trPr>
          <w:trHeight w:val="315"/>
        </w:trPr>
        <w:tc>
          <w:tcPr>
            <w:tcW w:w="3870" w:type="dxa"/>
            <w:shd w:val="clear" w:color="auto" w:fill="auto"/>
            <w:tcMar>
              <w:top w:w="0" w:type="dxa"/>
              <w:left w:w="140" w:type="dxa"/>
              <w:bottom w:w="0" w:type="dxa"/>
              <w:right w:w="20" w:type="dxa"/>
            </w:tcMar>
            <w:vAlign w:val="bottom"/>
          </w:tcPr>
          <w:p w14:paraId="506F3AED" w14:textId="77777777" w:rsidR="00412029" w:rsidRDefault="00000000">
            <w:pPr>
              <w:widowControl w:val="0"/>
              <w:rPr>
                <w:rFonts w:ascii="Calibri" w:eastAsia="Calibri" w:hAnsi="Calibri" w:cs="Calibri"/>
              </w:rPr>
            </w:pPr>
            <w:r>
              <w:rPr>
                <w:rFonts w:ascii="Calibri" w:eastAsia="Calibri" w:hAnsi="Calibri" w:cs="Calibri"/>
                <w:color w:val="333333"/>
              </w:rPr>
              <w:t>Advanced teacher</w:t>
            </w:r>
          </w:p>
        </w:tc>
        <w:tc>
          <w:tcPr>
            <w:tcW w:w="2145" w:type="dxa"/>
            <w:shd w:val="clear" w:color="auto" w:fill="auto"/>
            <w:tcMar>
              <w:top w:w="0" w:type="dxa"/>
              <w:left w:w="20" w:type="dxa"/>
              <w:bottom w:w="0" w:type="dxa"/>
              <w:right w:w="20" w:type="dxa"/>
            </w:tcMar>
            <w:vAlign w:val="bottom"/>
          </w:tcPr>
          <w:p w14:paraId="5634746E" w14:textId="77777777" w:rsidR="00412029" w:rsidRDefault="00000000">
            <w:pPr>
              <w:widowControl w:val="0"/>
              <w:rPr>
                <w:rFonts w:ascii="Calibri" w:eastAsia="Calibri" w:hAnsi="Calibri" w:cs="Calibri"/>
              </w:rPr>
            </w:pPr>
            <w:r>
              <w:rPr>
                <w:rFonts w:ascii="Calibri" w:eastAsia="Calibri" w:hAnsi="Calibri" w:cs="Calibri"/>
                <w:color w:val="333333"/>
              </w:rPr>
              <w:t>43%</w:t>
            </w:r>
          </w:p>
        </w:tc>
        <w:tc>
          <w:tcPr>
            <w:tcW w:w="1800" w:type="dxa"/>
            <w:shd w:val="clear" w:color="auto" w:fill="auto"/>
            <w:tcMar>
              <w:top w:w="0" w:type="dxa"/>
              <w:left w:w="20" w:type="dxa"/>
              <w:bottom w:w="0" w:type="dxa"/>
              <w:right w:w="20" w:type="dxa"/>
            </w:tcMar>
            <w:vAlign w:val="bottom"/>
          </w:tcPr>
          <w:p w14:paraId="3563941A" w14:textId="77777777" w:rsidR="00412029" w:rsidRDefault="00000000">
            <w:pPr>
              <w:widowControl w:val="0"/>
              <w:rPr>
                <w:rFonts w:ascii="Calibri" w:eastAsia="Calibri" w:hAnsi="Calibri" w:cs="Calibri"/>
              </w:rPr>
            </w:pPr>
            <w:r>
              <w:rPr>
                <w:rFonts w:ascii="Calibri" w:eastAsia="Calibri" w:hAnsi="Calibri" w:cs="Calibri"/>
                <w:color w:val="333333"/>
              </w:rPr>
              <w:t>42%</w:t>
            </w:r>
          </w:p>
        </w:tc>
        <w:tc>
          <w:tcPr>
            <w:tcW w:w="1140" w:type="dxa"/>
            <w:shd w:val="clear" w:color="auto" w:fill="auto"/>
            <w:tcMar>
              <w:top w:w="0" w:type="dxa"/>
              <w:left w:w="20" w:type="dxa"/>
              <w:bottom w:w="0" w:type="dxa"/>
              <w:right w:w="20" w:type="dxa"/>
            </w:tcMar>
            <w:vAlign w:val="bottom"/>
          </w:tcPr>
          <w:p w14:paraId="483571C0" w14:textId="77777777" w:rsidR="00412029" w:rsidRDefault="00412029">
            <w:pPr>
              <w:widowControl w:val="0"/>
              <w:rPr>
                <w:rFonts w:ascii="Calibri" w:eastAsia="Calibri" w:hAnsi="Calibri" w:cs="Calibri"/>
              </w:rPr>
            </w:pPr>
          </w:p>
        </w:tc>
      </w:tr>
      <w:tr w:rsidR="00412029" w14:paraId="13AD863C" w14:textId="77777777">
        <w:trPr>
          <w:trHeight w:val="415"/>
        </w:trPr>
        <w:tc>
          <w:tcPr>
            <w:tcW w:w="3870" w:type="dxa"/>
            <w:tcBorders>
              <w:bottom w:val="single" w:sz="4" w:space="0" w:color="000000"/>
            </w:tcBorders>
            <w:shd w:val="clear" w:color="auto" w:fill="auto"/>
            <w:tcMar>
              <w:top w:w="0" w:type="dxa"/>
              <w:left w:w="140" w:type="dxa"/>
              <w:bottom w:w="0" w:type="dxa"/>
              <w:right w:w="20" w:type="dxa"/>
            </w:tcMar>
            <w:vAlign w:val="bottom"/>
          </w:tcPr>
          <w:p w14:paraId="1DDFBBC7" w14:textId="77777777" w:rsidR="00412029" w:rsidRDefault="00000000">
            <w:pPr>
              <w:widowControl w:val="0"/>
              <w:rPr>
                <w:rFonts w:ascii="Calibri" w:eastAsia="Calibri" w:hAnsi="Calibri" w:cs="Calibri"/>
              </w:rPr>
            </w:pPr>
            <w:r>
              <w:rPr>
                <w:rFonts w:ascii="Calibri" w:eastAsia="Calibri" w:hAnsi="Calibri" w:cs="Calibri"/>
                <w:color w:val="333333"/>
              </w:rPr>
              <w:t>Senior teacher</w:t>
            </w:r>
          </w:p>
        </w:tc>
        <w:tc>
          <w:tcPr>
            <w:tcW w:w="2145" w:type="dxa"/>
            <w:tcBorders>
              <w:bottom w:val="single" w:sz="4" w:space="0" w:color="000000"/>
            </w:tcBorders>
            <w:shd w:val="clear" w:color="auto" w:fill="auto"/>
            <w:tcMar>
              <w:top w:w="0" w:type="dxa"/>
              <w:left w:w="20" w:type="dxa"/>
              <w:bottom w:w="0" w:type="dxa"/>
              <w:right w:w="20" w:type="dxa"/>
            </w:tcMar>
            <w:vAlign w:val="bottom"/>
          </w:tcPr>
          <w:p w14:paraId="2B338495" w14:textId="77777777" w:rsidR="00412029" w:rsidRDefault="00000000">
            <w:pPr>
              <w:widowControl w:val="0"/>
              <w:rPr>
                <w:rFonts w:ascii="Calibri" w:eastAsia="Calibri" w:hAnsi="Calibri" w:cs="Calibri"/>
              </w:rPr>
            </w:pPr>
            <w:r>
              <w:rPr>
                <w:rFonts w:ascii="Calibri" w:eastAsia="Calibri" w:hAnsi="Calibri" w:cs="Calibri"/>
                <w:color w:val="333333"/>
              </w:rPr>
              <w:t>20%</w:t>
            </w:r>
          </w:p>
        </w:tc>
        <w:tc>
          <w:tcPr>
            <w:tcW w:w="1800" w:type="dxa"/>
            <w:tcBorders>
              <w:bottom w:val="single" w:sz="4" w:space="0" w:color="000000"/>
            </w:tcBorders>
            <w:shd w:val="clear" w:color="auto" w:fill="auto"/>
            <w:tcMar>
              <w:top w:w="0" w:type="dxa"/>
              <w:left w:w="20" w:type="dxa"/>
              <w:bottom w:w="0" w:type="dxa"/>
              <w:right w:w="20" w:type="dxa"/>
            </w:tcMar>
            <w:vAlign w:val="bottom"/>
          </w:tcPr>
          <w:p w14:paraId="7271FFF3" w14:textId="77777777" w:rsidR="00412029" w:rsidRDefault="00000000">
            <w:pPr>
              <w:widowControl w:val="0"/>
              <w:rPr>
                <w:rFonts w:ascii="Calibri" w:eastAsia="Calibri" w:hAnsi="Calibri" w:cs="Calibri"/>
              </w:rPr>
            </w:pPr>
            <w:r>
              <w:rPr>
                <w:rFonts w:ascii="Calibri" w:eastAsia="Calibri" w:hAnsi="Calibri" w:cs="Calibri"/>
                <w:color w:val="333333"/>
              </w:rPr>
              <w:t>33%</w:t>
            </w:r>
          </w:p>
        </w:tc>
        <w:tc>
          <w:tcPr>
            <w:tcW w:w="1140" w:type="dxa"/>
            <w:tcBorders>
              <w:bottom w:val="single" w:sz="4" w:space="0" w:color="000000"/>
            </w:tcBorders>
            <w:shd w:val="clear" w:color="auto" w:fill="auto"/>
            <w:tcMar>
              <w:top w:w="20" w:type="dxa"/>
              <w:left w:w="20" w:type="dxa"/>
              <w:bottom w:w="100" w:type="dxa"/>
              <w:right w:w="20" w:type="dxa"/>
            </w:tcMar>
            <w:vAlign w:val="bottom"/>
          </w:tcPr>
          <w:p w14:paraId="1A74F37B" w14:textId="77777777" w:rsidR="00412029" w:rsidRDefault="00000000">
            <w:pPr>
              <w:widowControl w:val="0"/>
              <w:rPr>
                <w:rFonts w:ascii="Calibri" w:eastAsia="Calibri" w:hAnsi="Calibri" w:cs="Calibri"/>
              </w:rPr>
            </w:pPr>
            <w:r>
              <w:rPr>
                <w:rFonts w:ascii="Calibri" w:eastAsia="Calibri" w:hAnsi="Calibri" w:cs="Calibri"/>
              </w:rPr>
              <w:t xml:space="preserve"> </w:t>
            </w:r>
          </w:p>
        </w:tc>
      </w:tr>
      <w:tr w:rsidR="00412029" w14:paraId="0F6E4BF6" w14:textId="77777777">
        <w:trPr>
          <w:trHeight w:val="415"/>
        </w:trPr>
        <w:tc>
          <w:tcPr>
            <w:tcW w:w="3870" w:type="dxa"/>
            <w:shd w:val="clear" w:color="auto" w:fill="auto"/>
            <w:tcMar>
              <w:top w:w="20" w:type="dxa"/>
              <w:left w:w="20" w:type="dxa"/>
              <w:bottom w:w="100" w:type="dxa"/>
              <w:right w:w="20" w:type="dxa"/>
            </w:tcMar>
            <w:vAlign w:val="bottom"/>
          </w:tcPr>
          <w:p w14:paraId="03036964" w14:textId="77777777" w:rsidR="00412029" w:rsidRDefault="00412029">
            <w:pPr>
              <w:widowControl w:val="0"/>
              <w:rPr>
                <w:rFonts w:ascii="Calibri" w:eastAsia="Calibri" w:hAnsi="Calibri" w:cs="Calibri"/>
              </w:rPr>
            </w:pPr>
          </w:p>
        </w:tc>
        <w:tc>
          <w:tcPr>
            <w:tcW w:w="2145" w:type="dxa"/>
            <w:shd w:val="clear" w:color="auto" w:fill="auto"/>
            <w:tcMar>
              <w:top w:w="20" w:type="dxa"/>
              <w:left w:w="20" w:type="dxa"/>
              <w:bottom w:w="100" w:type="dxa"/>
              <w:right w:w="20" w:type="dxa"/>
            </w:tcMar>
            <w:vAlign w:val="bottom"/>
          </w:tcPr>
          <w:p w14:paraId="34EEE0A5" w14:textId="77777777" w:rsidR="00412029" w:rsidRDefault="00412029">
            <w:pPr>
              <w:widowControl w:val="0"/>
              <w:rPr>
                <w:rFonts w:ascii="Calibri" w:eastAsia="Calibri" w:hAnsi="Calibri" w:cs="Calibri"/>
              </w:rPr>
            </w:pPr>
          </w:p>
        </w:tc>
        <w:tc>
          <w:tcPr>
            <w:tcW w:w="1800" w:type="dxa"/>
            <w:shd w:val="clear" w:color="auto" w:fill="auto"/>
            <w:tcMar>
              <w:top w:w="20" w:type="dxa"/>
              <w:left w:w="20" w:type="dxa"/>
              <w:bottom w:w="100" w:type="dxa"/>
              <w:right w:w="20" w:type="dxa"/>
            </w:tcMar>
            <w:vAlign w:val="bottom"/>
          </w:tcPr>
          <w:p w14:paraId="4B2CE014" w14:textId="77777777" w:rsidR="00412029" w:rsidRDefault="00412029">
            <w:pPr>
              <w:widowControl w:val="0"/>
              <w:rPr>
                <w:rFonts w:ascii="Calibri" w:eastAsia="Calibri" w:hAnsi="Calibri" w:cs="Calibri"/>
              </w:rPr>
            </w:pPr>
          </w:p>
        </w:tc>
        <w:tc>
          <w:tcPr>
            <w:tcW w:w="1140" w:type="dxa"/>
            <w:shd w:val="clear" w:color="auto" w:fill="auto"/>
            <w:tcMar>
              <w:top w:w="20" w:type="dxa"/>
              <w:left w:w="20" w:type="dxa"/>
              <w:bottom w:w="100" w:type="dxa"/>
              <w:right w:w="20" w:type="dxa"/>
            </w:tcMar>
            <w:vAlign w:val="bottom"/>
          </w:tcPr>
          <w:p w14:paraId="139D2A59" w14:textId="77777777" w:rsidR="00412029" w:rsidRDefault="00412029">
            <w:pPr>
              <w:widowControl w:val="0"/>
              <w:rPr>
                <w:rFonts w:ascii="Calibri" w:eastAsia="Calibri" w:hAnsi="Calibri" w:cs="Calibri"/>
              </w:rPr>
            </w:pPr>
          </w:p>
        </w:tc>
      </w:tr>
      <w:tr w:rsidR="00412029" w14:paraId="04C40F0D" w14:textId="77777777">
        <w:trPr>
          <w:trHeight w:val="415"/>
        </w:trPr>
        <w:tc>
          <w:tcPr>
            <w:tcW w:w="7815" w:type="dxa"/>
            <w:gridSpan w:val="3"/>
            <w:shd w:val="clear" w:color="auto" w:fill="auto"/>
            <w:tcMar>
              <w:top w:w="20" w:type="dxa"/>
              <w:left w:w="20" w:type="dxa"/>
              <w:bottom w:w="100" w:type="dxa"/>
              <w:right w:w="20" w:type="dxa"/>
            </w:tcMar>
            <w:vAlign w:val="center"/>
          </w:tcPr>
          <w:p w14:paraId="1564D59E" w14:textId="77777777" w:rsidR="00412029" w:rsidRDefault="00000000">
            <w:pPr>
              <w:widowControl w:val="0"/>
              <w:rPr>
                <w:rFonts w:ascii="Calibri" w:eastAsia="Calibri" w:hAnsi="Calibri" w:cs="Calibri"/>
              </w:rPr>
            </w:pPr>
            <w:r>
              <w:rPr>
                <w:rFonts w:ascii="Calibri" w:eastAsia="Calibri" w:hAnsi="Calibri" w:cs="Calibri"/>
              </w:rPr>
              <w:t>Panel C. Math sample</w:t>
            </w:r>
          </w:p>
        </w:tc>
        <w:tc>
          <w:tcPr>
            <w:tcW w:w="1140" w:type="dxa"/>
            <w:shd w:val="clear" w:color="auto" w:fill="auto"/>
            <w:tcMar>
              <w:top w:w="20" w:type="dxa"/>
              <w:left w:w="20" w:type="dxa"/>
              <w:bottom w:w="100" w:type="dxa"/>
              <w:right w:w="20" w:type="dxa"/>
            </w:tcMar>
            <w:vAlign w:val="bottom"/>
          </w:tcPr>
          <w:p w14:paraId="5863B92E" w14:textId="77777777" w:rsidR="00412029" w:rsidRDefault="00412029">
            <w:pPr>
              <w:widowControl w:val="0"/>
              <w:rPr>
                <w:rFonts w:ascii="Calibri" w:eastAsia="Calibri" w:hAnsi="Calibri" w:cs="Calibri"/>
              </w:rPr>
            </w:pPr>
          </w:p>
        </w:tc>
      </w:tr>
      <w:tr w:rsidR="00412029" w14:paraId="4F0FE534" w14:textId="77777777">
        <w:trPr>
          <w:trHeight w:val="415"/>
        </w:trPr>
        <w:tc>
          <w:tcPr>
            <w:tcW w:w="387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70822A6E" w14:textId="77777777" w:rsidR="00412029" w:rsidRDefault="00000000">
            <w:pPr>
              <w:widowControl w:val="0"/>
              <w:rPr>
                <w:rFonts w:ascii="Calibri" w:eastAsia="Calibri" w:hAnsi="Calibri" w:cs="Calibri"/>
              </w:rPr>
            </w:pPr>
            <w:r>
              <w:rPr>
                <w:rFonts w:ascii="Calibri" w:eastAsia="Calibri" w:hAnsi="Calibri" w:cs="Calibri"/>
              </w:rPr>
              <w:t>Teacher Characteristics</w:t>
            </w:r>
          </w:p>
        </w:tc>
        <w:tc>
          <w:tcPr>
            <w:tcW w:w="2145"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4CA2AD74" w14:textId="77777777" w:rsidR="00412029" w:rsidRDefault="00000000">
            <w:pPr>
              <w:widowControl w:val="0"/>
              <w:rPr>
                <w:rFonts w:ascii="Calibri" w:eastAsia="Calibri" w:hAnsi="Calibri" w:cs="Calibri"/>
              </w:rPr>
            </w:pPr>
            <w:r>
              <w:rPr>
                <w:rFonts w:ascii="Calibri" w:eastAsia="Calibri" w:hAnsi="Calibri" w:cs="Calibri"/>
              </w:rPr>
              <w:t>Female, N = 65</w:t>
            </w:r>
          </w:p>
        </w:tc>
        <w:tc>
          <w:tcPr>
            <w:tcW w:w="180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17E51FC6" w14:textId="77777777" w:rsidR="00412029" w:rsidRDefault="00000000">
            <w:pPr>
              <w:widowControl w:val="0"/>
              <w:rPr>
                <w:rFonts w:ascii="Calibri" w:eastAsia="Calibri" w:hAnsi="Calibri" w:cs="Calibri"/>
              </w:rPr>
            </w:pPr>
            <w:r>
              <w:rPr>
                <w:rFonts w:ascii="Calibri" w:eastAsia="Calibri" w:hAnsi="Calibri" w:cs="Calibri"/>
              </w:rPr>
              <w:t>Male, N = 51</w:t>
            </w:r>
          </w:p>
        </w:tc>
        <w:tc>
          <w:tcPr>
            <w:tcW w:w="1140" w:type="dxa"/>
            <w:tcBorders>
              <w:top w:val="single" w:sz="4" w:space="0" w:color="000000"/>
              <w:bottom w:val="single" w:sz="4" w:space="0" w:color="000000"/>
            </w:tcBorders>
            <w:shd w:val="clear" w:color="auto" w:fill="auto"/>
            <w:tcMar>
              <w:top w:w="20" w:type="dxa"/>
              <w:left w:w="20" w:type="dxa"/>
              <w:bottom w:w="100" w:type="dxa"/>
              <w:right w:w="20" w:type="dxa"/>
            </w:tcMar>
            <w:vAlign w:val="bottom"/>
          </w:tcPr>
          <w:p w14:paraId="4C00A03B" w14:textId="77777777" w:rsidR="00412029" w:rsidRDefault="00000000">
            <w:pPr>
              <w:widowControl w:val="0"/>
              <w:rPr>
                <w:rFonts w:ascii="Calibri" w:eastAsia="Calibri" w:hAnsi="Calibri" w:cs="Calibri"/>
              </w:rPr>
            </w:pPr>
            <w:r>
              <w:rPr>
                <w:rFonts w:ascii="Calibri" w:eastAsia="Calibri" w:hAnsi="Calibri" w:cs="Calibri"/>
              </w:rPr>
              <w:t>p-value</w:t>
            </w:r>
          </w:p>
        </w:tc>
      </w:tr>
      <w:tr w:rsidR="00412029" w14:paraId="6A859FFF" w14:textId="77777777">
        <w:trPr>
          <w:trHeight w:val="315"/>
        </w:trPr>
        <w:tc>
          <w:tcPr>
            <w:tcW w:w="3870" w:type="dxa"/>
            <w:shd w:val="clear" w:color="auto" w:fill="auto"/>
            <w:tcMar>
              <w:top w:w="0" w:type="dxa"/>
              <w:left w:w="20" w:type="dxa"/>
              <w:bottom w:w="0" w:type="dxa"/>
              <w:right w:w="20" w:type="dxa"/>
            </w:tcMar>
            <w:vAlign w:val="bottom"/>
          </w:tcPr>
          <w:p w14:paraId="2FD8D9B4" w14:textId="77777777" w:rsidR="00412029" w:rsidRDefault="00000000">
            <w:pPr>
              <w:widowControl w:val="0"/>
              <w:rPr>
                <w:rFonts w:ascii="Calibri" w:eastAsia="Calibri" w:hAnsi="Calibri" w:cs="Calibri"/>
              </w:rPr>
            </w:pPr>
            <w:r>
              <w:rPr>
                <w:rFonts w:ascii="Calibri" w:eastAsia="Calibri" w:hAnsi="Calibri" w:cs="Calibri"/>
              </w:rPr>
              <w:t>Age</w:t>
            </w:r>
          </w:p>
        </w:tc>
        <w:tc>
          <w:tcPr>
            <w:tcW w:w="2145" w:type="dxa"/>
            <w:shd w:val="clear" w:color="auto" w:fill="auto"/>
            <w:tcMar>
              <w:top w:w="0" w:type="dxa"/>
              <w:left w:w="20" w:type="dxa"/>
              <w:bottom w:w="0" w:type="dxa"/>
              <w:right w:w="20" w:type="dxa"/>
            </w:tcMar>
            <w:vAlign w:val="bottom"/>
          </w:tcPr>
          <w:p w14:paraId="2D2491C1" w14:textId="77777777" w:rsidR="00412029" w:rsidRDefault="00000000">
            <w:pPr>
              <w:widowControl w:val="0"/>
              <w:rPr>
                <w:rFonts w:ascii="Calibri" w:eastAsia="Calibri" w:hAnsi="Calibri" w:cs="Calibri"/>
              </w:rPr>
            </w:pPr>
            <w:r>
              <w:rPr>
                <w:rFonts w:ascii="Calibri" w:eastAsia="Calibri" w:hAnsi="Calibri" w:cs="Calibri"/>
              </w:rPr>
              <w:t>38 (8)</w:t>
            </w:r>
          </w:p>
        </w:tc>
        <w:tc>
          <w:tcPr>
            <w:tcW w:w="1800" w:type="dxa"/>
            <w:shd w:val="clear" w:color="auto" w:fill="auto"/>
            <w:tcMar>
              <w:top w:w="0" w:type="dxa"/>
              <w:left w:w="20" w:type="dxa"/>
              <w:bottom w:w="0" w:type="dxa"/>
              <w:right w:w="20" w:type="dxa"/>
            </w:tcMar>
            <w:vAlign w:val="bottom"/>
          </w:tcPr>
          <w:p w14:paraId="6EF857E7" w14:textId="77777777" w:rsidR="00412029" w:rsidRDefault="00000000">
            <w:pPr>
              <w:widowControl w:val="0"/>
              <w:rPr>
                <w:rFonts w:ascii="Calibri" w:eastAsia="Calibri" w:hAnsi="Calibri" w:cs="Calibri"/>
              </w:rPr>
            </w:pPr>
            <w:r>
              <w:rPr>
                <w:rFonts w:ascii="Calibri" w:eastAsia="Calibri" w:hAnsi="Calibri" w:cs="Calibri"/>
              </w:rPr>
              <w:t>42 (7)</w:t>
            </w:r>
          </w:p>
        </w:tc>
        <w:tc>
          <w:tcPr>
            <w:tcW w:w="1140" w:type="dxa"/>
            <w:shd w:val="clear" w:color="auto" w:fill="auto"/>
            <w:tcMar>
              <w:top w:w="0" w:type="dxa"/>
              <w:left w:w="20" w:type="dxa"/>
              <w:bottom w:w="0" w:type="dxa"/>
              <w:right w:w="20" w:type="dxa"/>
            </w:tcMar>
            <w:vAlign w:val="bottom"/>
          </w:tcPr>
          <w:p w14:paraId="48511B00" w14:textId="77777777" w:rsidR="00412029" w:rsidRDefault="00000000">
            <w:pPr>
              <w:widowControl w:val="0"/>
              <w:rPr>
                <w:rFonts w:ascii="Calibri" w:eastAsia="Calibri" w:hAnsi="Calibri" w:cs="Calibri"/>
              </w:rPr>
            </w:pPr>
            <w:r>
              <w:rPr>
                <w:rFonts w:ascii="Calibri" w:eastAsia="Calibri" w:hAnsi="Calibri" w:cs="Calibri"/>
              </w:rPr>
              <w:t>0.02</w:t>
            </w:r>
          </w:p>
        </w:tc>
      </w:tr>
      <w:tr w:rsidR="00412029" w14:paraId="1D1C10D5" w14:textId="77777777">
        <w:trPr>
          <w:trHeight w:val="315"/>
        </w:trPr>
        <w:tc>
          <w:tcPr>
            <w:tcW w:w="3870" w:type="dxa"/>
            <w:shd w:val="clear" w:color="auto" w:fill="auto"/>
            <w:tcMar>
              <w:top w:w="0" w:type="dxa"/>
              <w:left w:w="20" w:type="dxa"/>
              <w:bottom w:w="0" w:type="dxa"/>
              <w:right w:w="20" w:type="dxa"/>
            </w:tcMar>
            <w:vAlign w:val="bottom"/>
          </w:tcPr>
          <w:p w14:paraId="2357E10A" w14:textId="77777777" w:rsidR="00412029" w:rsidRDefault="00000000">
            <w:pPr>
              <w:widowControl w:val="0"/>
              <w:rPr>
                <w:rFonts w:ascii="Calibri" w:eastAsia="Calibri" w:hAnsi="Calibri" w:cs="Calibri"/>
              </w:rPr>
            </w:pPr>
            <w:r>
              <w:rPr>
                <w:rFonts w:ascii="Calibri" w:eastAsia="Calibri" w:hAnsi="Calibri" w:cs="Calibri"/>
              </w:rPr>
              <w:t>Teaching experience (years)</w:t>
            </w:r>
          </w:p>
        </w:tc>
        <w:tc>
          <w:tcPr>
            <w:tcW w:w="2145" w:type="dxa"/>
            <w:shd w:val="clear" w:color="auto" w:fill="auto"/>
            <w:tcMar>
              <w:top w:w="0" w:type="dxa"/>
              <w:left w:w="20" w:type="dxa"/>
              <w:bottom w:w="0" w:type="dxa"/>
              <w:right w:w="20" w:type="dxa"/>
            </w:tcMar>
            <w:vAlign w:val="bottom"/>
          </w:tcPr>
          <w:p w14:paraId="7D610995" w14:textId="77777777" w:rsidR="00412029" w:rsidRDefault="00000000">
            <w:pPr>
              <w:widowControl w:val="0"/>
              <w:rPr>
                <w:rFonts w:ascii="Calibri" w:eastAsia="Calibri" w:hAnsi="Calibri" w:cs="Calibri"/>
              </w:rPr>
            </w:pPr>
            <w:r>
              <w:rPr>
                <w:rFonts w:ascii="Calibri" w:eastAsia="Calibri" w:hAnsi="Calibri" w:cs="Calibri"/>
              </w:rPr>
              <w:t>15 (8)</w:t>
            </w:r>
          </w:p>
        </w:tc>
        <w:tc>
          <w:tcPr>
            <w:tcW w:w="1800" w:type="dxa"/>
            <w:shd w:val="clear" w:color="auto" w:fill="auto"/>
            <w:tcMar>
              <w:top w:w="0" w:type="dxa"/>
              <w:left w:w="20" w:type="dxa"/>
              <w:bottom w:w="0" w:type="dxa"/>
              <w:right w:w="20" w:type="dxa"/>
            </w:tcMar>
            <w:vAlign w:val="bottom"/>
          </w:tcPr>
          <w:p w14:paraId="0EB987E0" w14:textId="77777777" w:rsidR="00412029" w:rsidRDefault="00000000">
            <w:pPr>
              <w:widowControl w:val="0"/>
              <w:rPr>
                <w:rFonts w:ascii="Calibri" w:eastAsia="Calibri" w:hAnsi="Calibri" w:cs="Calibri"/>
              </w:rPr>
            </w:pPr>
            <w:r>
              <w:rPr>
                <w:rFonts w:ascii="Calibri" w:eastAsia="Calibri" w:hAnsi="Calibri" w:cs="Calibri"/>
              </w:rPr>
              <w:t>20 (9)</w:t>
            </w:r>
          </w:p>
        </w:tc>
        <w:tc>
          <w:tcPr>
            <w:tcW w:w="1140" w:type="dxa"/>
            <w:shd w:val="clear" w:color="auto" w:fill="auto"/>
            <w:tcMar>
              <w:top w:w="0" w:type="dxa"/>
              <w:left w:w="20" w:type="dxa"/>
              <w:bottom w:w="0" w:type="dxa"/>
              <w:right w:w="20" w:type="dxa"/>
            </w:tcMar>
            <w:vAlign w:val="bottom"/>
          </w:tcPr>
          <w:p w14:paraId="7E9E61D4" w14:textId="77777777" w:rsidR="00412029" w:rsidRDefault="00000000">
            <w:pPr>
              <w:widowControl w:val="0"/>
              <w:rPr>
                <w:rFonts w:ascii="Calibri" w:eastAsia="Calibri" w:hAnsi="Calibri" w:cs="Calibri"/>
              </w:rPr>
            </w:pPr>
            <w:r>
              <w:rPr>
                <w:rFonts w:ascii="Calibri" w:eastAsia="Calibri" w:hAnsi="Calibri" w:cs="Calibri"/>
              </w:rPr>
              <w:t>0.006</w:t>
            </w:r>
          </w:p>
        </w:tc>
      </w:tr>
      <w:tr w:rsidR="00412029" w14:paraId="4F21C857" w14:textId="77777777">
        <w:trPr>
          <w:trHeight w:val="315"/>
        </w:trPr>
        <w:tc>
          <w:tcPr>
            <w:tcW w:w="3870" w:type="dxa"/>
            <w:shd w:val="clear" w:color="auto" w:fill="auto"/>
            <w:tcMar>
              <w:top w:w="0" w:type="dxa"/>
              <w:left w:w="20" w:type="dxa"/>
              <w:bottom w:w="0" w:type="dxa"/>
              <w:right w:w="20" w:type="dxa"/>
            </w:tcMar>
            <w:vAlign w:val="bottom"/>
          </w:tcPr>
          <w:p w14:paraId="58BE76F2" w14:textId="77777777" w:rsidR="00412029" w:rsidRDefault="00000000">
            <w:pPr>
              <w:widowControl w:val="0"/>
              <w:rPr>
                <w:rFonts w:ascii="Calibri" w:eastAsia="Calibri" w:hAnsi="Calibri" w:cs="Calibri"/>
              </w:rPr>
            </w:pPr>
            <w:r>
              <w:rPr>
                <w:rFonts w:ascii="Calibri" w:eastAsia="Calibri" w:hAnsi="Calibri" w:cs="Calibri"/>
              </w:rPr>
              <w:t>Education attainment (years)</w:t>
            </w:r>
          </w:p>
        </w:tc>
        <w:tc>
          <w:tcPr>
            <w:tcW w:w="2145" w:type="dxa"/>
            <w:shd w:val="clear" w:color="auto" w:fill="auto"/>
            <w:tcMar>
              <w:top w:w="0" w:type="dxa"/>
              <w:left w:w="20" w:type="dxa"/>
              <w:bottom w:w="0" w:type="dxa"/>
              <w:right w:w="20" w:type="dxa"/>
            </w:tcMar>
            <w:vAlign w:val="bottom"/>
          </w:tcPr>
          <w:p w14:paraId="1DE60B44" w14:textId="77777777" w:rsidR="00412029" w:rsidRDefault="00000000">
            <w:pPr>
              <w:widowControl w:val="0"/>
              <w:rPr>
                <w:rFonts w:ascii="Calibri" w:eastAsia="Calibri" w:hAnsi="Calibri" w:cs="Calibri"/>
              </w:rPr>
            </w:pPr>
            <w:r>
              <w:rPr>
                <w:rFonts w:ascii="Calibri" w:eastAsia="Calibri" w:hAnsi="Calibri" w:cs="Calibri"/>
              </w:rPr>
              <w:t>16 (1)</w:t>
            </w:r>
          </w:p>
        </w:tc>
        <w:tc>
          <w:tcPr>
            <w:tcW w:w="1800" w:type="dxa"/>
            <w:shd w:val="clear" w:color="auto" w:fill="auto"/>
            <w:tcMar>
              <w:top w:w="0" w:type="dxa"/>
              <w:left w:w="20" w:type="dxa"/>
              <w:bottom w:w="0" w:type="dxa"/>
              <w:right w:w="20" w:type="dxa"/>
            </w:tcMar>
            <w:vAlign w:val="bottom"/>
          </w:tcPr>
          <w:p w14:paraId="1D4AF204" w14:textId="77777777" w:rsidR="00412029" w:rsidRDefault="00000000">
            <w:pPr>
              <w:widowControl w:val="0"/>
              <w:rPr>
                <w:rFonts w:ascii="Calibri" w:eastAsia="Calibri" w:hAnsi="Calibri" w:cs="Calibri"/>
              </w:rPr>
            </w:pPr>
            <w:r>
              <w:rPr>
                <w:rFonts w:ascii="Calibri" w:eastAsia="Calibri" w:hAnsi="Calibri" w:cs="Calibri"/>
              </w:rPr>
              <w:t>16 (1)</w:t>
            </w:r>
          </w:p>
        </w:tc>
        <w:tc>
          <w:tcPr>
            <w:tcW w:w="1140" w:type="dxa"/>
            <w:shd w:val="clear" w:color="auto" w:fill="auto"/>
            <w:tcMar>
              <w:top w:w="0" w:type="dxa"/>
              <w:left w:w="20" w:type="dxa"/>
              <w:bottom w:w="0" w:type="dxa"/>
              <w:right w:w="20" w:type="dxa"/>
            </w:tcMar>
            <w:vAlign w:val="bottom"/>
          </w:tcPr>
          <w:p w14:paraId="5F3353C6" w14:textId="77777777" w:rsidR="00412029" w:rsidRDefault="00000000">
            <w:pPr>
              <w:widowControl w:val="0"/>
              <w:rPr>
                <w:rFonts w:ascii="Calibri" w:eastAsia="Calibri" w:hAnsi="Calibri" w:cs="Calibri"/>
              </w:rPr>
            </w:pPr>
            <w:r>
              <w:rPr>
                <w:rFonts w:ascii="Calibri" w:eastAsia="Calibri" w:hAnsi="Calibri" w:cs="Calibri"/>
              </w:rPr>
              <w:t>0.002</w:t>
            </w:r>
          </w:p>
        </w:tc>
      </w:tr>
      <w:tr w:rsidR="00412029" w14:paraId="604FC0F4" w14:textId="77777777">
        <w:trPr>
          <w:trHeight w:val="315"/>
        </w:trPr>
        <w:tc>
          <w:tcPr>
            <w:tcW w:w="3870" w:type="dxa"/>
            <w:shd w:val="clear" w:color="auto" w:fill="auto"/>
            <w:tcMar>
              <w:top w:w="0" w:type="dxa"/>
              <w:left w:w="20" w:type="dxa"/>
              <w:bottom w:w="0" w:type="dxa"/>
              <w:right w:w="20" w:type="dxa"/>
            </w:tcMar>
            <w:vAlign w:val="bottom"/>
          </w:tcPr>
          <w:p w14:paraId="5E0FA3A5" w14:textId="77777777" w:rsidR="00412029" w:rsidRDefault="00000000">
            <w:pPr>
              <w:widowControl w:val="0"/>
              <w:rPr>
                <w:rFonts w:ascii="Calibri" w:eastAsia="Calibri" w:hAnsi="Calibri" w:cs="Calibri"/>
              </w:rPr>
            </w:pPr>
            <w:r>
              <w:rPr>
                <w:rFonts w:ascii="Calibri" w:eastAsia="Calibri" w:hAnsi="Calibri" w:cs="Calibri"/>
              </w:rPr>
              <w:t>Teacher-advisor</w:t>
            </w:r>
          </w:p>
        </w:tc>
        <w:tc>
          <w:tcPr>
            <w:tcW w:w="2145" w:type="dxa"/>
            <w:shd w:val="clear" w:color="auto" w:fill="auto"/>
            <w:tcMar>
              <w:top w:w="0" w:type="dxa"/>
              <w:left w:w="20" w:type="dxa"/>
              <w:bottom w:w="0" w:type="dxa"/>
              <w:right w:w="20" w:type="dxa"/>
            </w:tcMar>
            <w:vAlign w:val="bottom"/>
          </w:tcPr>
          <w:p w14:paraId="1905DC51" w14:textId="77777777" w:rsidR="00412029" w:rsidRDefault="00000000">
            <w:pPr>
              <w:widowControl w:val="0"/>
              <w:rPr>
                <w:rFonts w:ascii="Calibri" w:eastAsia="Calibri" w:hAnsi="Calibri" w:cs="Calibri"/>
              </w:rPr>
            </w:pPr>
            <w:r>
              <w:rPr>
                <w:rFonts w:ascii="Calibri" w:eastAsia="Calibri" w:hAnsi="Calibri" w:cs="Calibri"/>
              </w:rPr>
              <w:t>31%</w:t>
            </w:r>
          </w:p>
        </w:tc>
        <w:tc>
          <w:tcPr>
            <w:tcW w:w="1800" w:type="dxa"/>
            <w:shd w:val="clear" w:color="auto" w:fill="auto"/>
            <w:tcMar>
              <w:top w:w="0" w:type="dxa"/>
              <w:left w:w="20" w:type="dxa"/>
              <w:bottom w:w="0" w:type="dxa"/>
              <w:right w:w="20" w:type="dxa"/>
            </w:tcMar>
            <w:vAlign w:val="bottom"/>
          </w:tcPr>
          <w:p w14:paraId="10E1CE12" w14:textId="77777777" w:rsidR="00412029" w:rsidRDefault="00000000">
            <w:pPr>
              <w:widowControl w:val="0"/>
              <w:rPr>
                <w:rFonts w:ascii="Calibri" w:eastAsia="Calibri" w:hAnsi="Calibri" w:cs="Calibri"/>
              </w:rPr>
            </w:pPr>
            <w:r>
              <w:rPr>
                <w:rFonts w:ascii="Calibri" w:eastAsia="Calibri" w:hAnsi="Calibri" w:cs="Calibri"/>
              </w:rPr>
              <w:t>31%</w:t>
            </w:r>
          </w:p>
        </w:tc>
        <w:tc>
          <w:tcPr>
            <w:tcW w:w="1140" w:type="dxa"/>
            <w:shd w:val="clear" w:color="auto" w:fill="auto"/>
            <w:tcMar>
              <w:top w:w="0" w:type="dxa"/>
              <w:left w:w="20" w:type="dxa"/>
              <w:bottom w:w="0" w:type="dxa"/>
              <w:right w:w="20" w:type="dxa"/>
            </w:tcMar>
            <w:vAlign w:val="bottom"/>
          </w:tcPr>
          <w:p w14:paraId="41AB3652" w14:textId="77777777" w:rsidR="00412029" w:rsidRDefault="00000000">
            <w:pPr>
              <w:widowControl w:val="0"/>
              <w:rPr>
                <w:rFonts w:ascii="Calibri" w:eastAsia="Calibri" w:hAnsi="Calibri" w:cs="Calibri"/>
              </w:rPr>
            </w:pPr>
            <w:r>
              <w:rPr>
                <w:rFonts w:ascii="Calibri" w:eastAsia="Calibri" w:hAnsi="Calibri" w:cs="Calibri"/>
              </w:rPr>
              <w:t>&gt;0.9</w:t>
            </w:r>
          </w:p>
        </w:tc>
      </w:tr>
      <w:tr w:rsidR="00412029" w14:paraId="0A3A18E7" w14:textId="77777777">
        <w:trPr>
          <w:trHeight w:val="315"/>
        </w:trPr>
        <w:tc>
          <w:tcPr>
            <w:tcW w:w="3870" w:type="dxa"/>
            <w:shd w:val="clear" w:color="auto" w:fill="auto"/>
            <w:tcMar>
              <w:top w:w="0" w:type="dxa"/>
              <w:left w:w="20" w:type="dxa"/>
              <w:bottom w:w="0" w:type="dxa"/>
              <w:right w:w="20" w:type="dxa"/>
            </w:tcMar>
            <w:vAlign w:val="bottom"/>
          </w:tcPr>
          <w:p w14:paraId="6EAA3052" w14:textId="77777777" w:rsidR="00412029" w:rsidRDefault="00000000">
            <w:pPr>
              <w:widowControl w:val="0"/>
              <w:rPr>
                <w:rFonts w:ascii="Calibri" w:eastAsia="Calibri" w:hAnsi="Calibri" w:cs="Calibri"/>
              </w:rPr>
            </w:pPr>
            <w:r>
              <w:rPr>
                <w:rFonts w:ascii="Calibri" w:eastAsia="Calibri" w:hAnsi="Calibri" w:cs="Calibri"/>
              </w:rPr>
              <w:t>Professional rank</w:t>
            </w:r>
          </w:p>
        </w:tc>
        <w:tc>
          <w:tcPr>
            <w:tcW w:w="2145" w:type="dxa"/>
            <w:shd w:val="clear" w:color="auto" w:fill="auto"/>
            <w:tcMar>
              <w:top w:w="0" w:type="dxa"/>
              <w:left w:w="20" w:type="dxa"/>
              <w:bottom w:w="0" w:type="dxa"/>
              <w:right w:w="20" w:type="dxa"/>
            </w:tcMar>
            <w:vAlign w:val="bottom"/>
          </w:tcPr>
          <w:p w14:paraId="120CB845" w14:textId="77777777" w:rsidR="00412029" w:rsidRDefault="00412029">
            <w:pPr>
              <w:widowControl w:val="0"/>
              <w:rPr>
                <w:rFonts w:ascii="Calibri" w:eastAsia="Calibri" w:hAnsi="Calibri" w:cs="Calibri"/>
              </w:rPr>
            </w:pPr>
          </w:p>
        </w:tc>
        <w:tc>
          <w:tcPr>
            <w:tcW w:w="1800" w:type="dxa"/>
            <w:shd w:val="clear" w:color="auto" w:fill="auto"/>
            <w:tcMar>
              <w:top w:w="0" w:type="dxa"/>
              <w:left w:w="20" w:type="dxa"/>
              <w:bottom w:w="0" w:type="dxa"/>
              <w:right w:w="20" w:type="dxa"/>
            </w:tcMar>
            <w:vAlign w:val="bottom"/>
          </w:tcPr>
          <w:p w14:paraId="0D05F9EC" w14:textId="77777777" w:rsidR="00412029" w:rsidRDefault="00412029">
            <w:pPr>
              <w:widowControl w:val="0"/>
              <w:rPr>
                <w:rFonts w:ascii="Calibri" w:eastAsia="Calibri" w:hAnsi="Calibri" w:cs="Calibri"/>
              </w:rPr>
            </w:pPr>
          </w:p>
        </w:tc>
        <w:tc>
          <w:tcPr>
            <w:tcW w:w="1140" w:type="dxa"/>
            <w:shd w:val="clear" w:color="auto" w:fill="auto"/>
            <w:tcMar>
              <w:top w:w="0" w:type="dxa"/>
              <w:left w:w="20" w:type="dxa"/>
              <w:bottom w:w="0" w:type="dxa"/>
              <w:right w:w="20" w:type="dxa"/>
            </w:tcMar>
            <w:vAlign w:val="bottom"/>
          </w:tcPr>
          <w:p w14:paraId="395197D2" w14:textId="77777777" w:rsidR="00412029" w:rsidRDefault="00000000">
            <w:pPr>
              <w:widowControl w:val="0"/>
              <w:rPr>
                <w:rFonts w:ascii="Calibri" w:eastAsia="Calibri" w:hAnsi="Calibri" w:cs="Calibri"/>
              </w:rPr>
            </w:pPr>
            <w:r>
              <w:rPr>
                <w:rFonts w:ascii="Calibri" w:eastAsia="Calibri" w:hAnsi="Calibri" w:cs="Calibri"/>
              </w:rPr>
              <w:t>0.6</w:t>
            </w:r>
          </w:p>
        </w:tc>
      </w:tr>
      <w:tr w:rsidR="00412029" w14:paraId="2E35D1B5" w14:textId="77777777">
        <w:trPr>
          <w:trHeight w:val="315"/>
        </w:trPr>
        <w:tc>
          <w:tcPr>
            <w:tcW w:w="3870" w:type="dxa"/>
            <w:shd w:val="clear" w:color="auto" w:fill="auto"/>
            <w:tcMar>
              <w:top w:w="0" w:type="dxa"/>
              <w:left w:w="140" w:type="dxa"/>
              <w:bottom w:w="0" w:type="dxa"/>
              <w:right w:w="20" w:type="dxa"/>
            </w:tcMar>
            <w:vAlign w:val="bottom"/>
          </w:tcPr>
          <w:p w14:paraId="71D9FF93" w14:textId="77777777" w:rsidR="00412029" w:rsidRDefault="00000000">
            <w:pPr>
              <w:widowControl w:val="0"/>
              <w:rPr>
                <w:rFonts w:ascii="Calibri" w:eastAsia="Calibri" w:hAnsi="Calibri" w:cs="Calibri"/>
              </w:rPr>
            </w:pPr>
            <w:r>
              <w:rPr>
                <w:rFonts w:ascii="Calibri" w:eastAsia="Calibri" w:hAnsi="Calibri" w:cs="Calibri"/>
              </w:rPr>
              <w:t>Novice teacher</w:t>
            </w:r>
          </w:p>
        </w:tc>
        <w:tc>
          <w:tcPr>
            <w:tcW w:w="2145" w:type="dxa"/>
            <w:shd w:val="clear" w:color="auto" w:fill="auto"/>
            <w:tcMar>
              <w:top w:w="0" w:type="dxa"/>
              <w:left w:w="20" w:type="dxa"/>
              <w:bottom w:w="0" w:type="dxa"/>
              <w:right w:w="20" w:type="dxa"/>
            </w:tcMar>
            <w:vAlign w:val="bottom"/>
          </w:tcPr>
          <w:p w14:paraId="532EAA4E" w14:textId="77777777" w:rsidR="00412029" w:rsidRDefault="00000000">
            <w:pPr>
              <w:widowControl w:val="0"/>
              <w:rPr>
                <w:rFonts w:ascii="Calibri" w:eastAsia="Calibri" w:hAnsi="Calibri" w:cs="Calibri"/>
              </w:rPr>
            </w:pPr>
            <w:r>
              <w:rPr>
                <w:rFonts w:ascii="Calibri" w:eastAsia="Calibri" w:hAnsi="Calibri" w:cs="Calibri"/>
              </w:rPr>
              <w:t>4.60%</w:t>
            </w:r>
          </w:p>
        </w:tc>
        <w:tc>
          <w:tcPr>
            <w:tcW w:w="1800" w:type="dxa"/>
            <w:shd w:val="clear" w:color="auto" w:fill="auto"/>
            <w:tcMar>
              <w:top w:w="0" w:type="dxa"/>
              <w:left w:w="20" w:type="dxa"/>
              <w:bottom w:w="0" w:type="dxa"/>
              <w:right w:w="20" w:type="dxa"/>
            </w:tcMar>
            <w:vAlign w:val="bottom"/>
          </w:tcPr>
          <w:p w14:paraId="40484E93" w14:textId="77777777" w:rsidR="00412029" w:rsidRDefault="00000000">
            <w:pPr>
              <w:widowControl w:val="0"/>
              <w:rPr>
                <w:rFonts w:ascii="Calibri" w:eastAsia="Calibri" w:hAnsi="Calibri" w:cs="Calibri"/>
              </w:rPr>
            </w:pPr>
            <w:r>
              <w:rPr>
                <w:rFonts w:ascii="Calibri" w:eastAsia="Calibri" w:hAnsi="Calibri" w:cs="Calibri"/>
              </w:rPr>
              <w:t>2.00%</w:t>
            </w:r>
          </w:p>
        </w:tc>
        <w:tc>
          <w:tcPr>
            <w:tcW w:w="1140" w:type="dxa"/>
            <w:shd w:val="clear" w:color="auto" w:fill="auto"/>
            <w:tcMar>
              <w:top w:w="0" w:type="dxa"/>
              <w:left w:w="20" w:type="dxa"/>
              <w:bottom w:w="0" w:type="dxa"/>
              <w:right w:w="20" w:type="dxa"/>
            </w:tcMar>
            <w:vAlign w:val="bottom"/>
          </w:tcPr>
          <w:p w14:paraId="30FB27E2" w14:textId="77777777" w:rsidR="00412029" w:rsidRDefault="00412029">
            <w:pPr>
              <w:widowControl w:val="0"/>
              <w:rPr>
                <w:rFonts w:ascii="Calibri" w:eastAsia="Calibri" w:hAnsi="Calibri" w:cs="Calibri"/>
              </w:rPr>
            </w:pPr>
          </w:p>
        </w:tc>
      </w:tr>
      <w:tr w:rsidR="00412029" w14:paraId="1CD5EDA4" w14:textId="77777777">
        <w:trPr>
          <w:trHeight w:val="315"/>
        </w:trPr>
        <w:tc>
          <w:tcPr>
            <w:tcW w:w="3870" w:type="dxa"/>
            <w:shd w:val="clear" w:color="auto" w:fill="auto"/>
            <w:tcMar>
              <w:top w:w="0" w:type="dxa"/>
              <w:left w:w="140" w:type="dxa"/>
              <w:bottom w:w="0" w:type="dxa"/>
              <w:right w:w="20" w:type="dxa"/>
            </w:tcMar>
            <w:vAlign w:val="bottom"/>
          </w:tcPr>
          <w:p w14:paraId="61BAE6F7" w14:textId="77777777" w:rsidR="00412029" w:rsidRDefault="00000000">
            <w:pPr>
              <w:widowControl w:val="0"/>
              <w:rPr>
                <w:rFonts w:ascii="Calibri" w:eastAsia="Calibri" w:hAnsi="Calibri" w:cs="Calibri"/>
              </w:rPr>
            </w:pPr>
            <w:r>
              <w:rPr>
                <w:rFonts w:ascii="Calibri" w:eastAsia="Calibri" w:hAnsi="Calibri" w:cs="Calibri"/>
              </w:rPr>
              <w:lastRenderedPageBreak/>
              <w:t>Intermediate teacher</w:t>
            </w:r>
          </w:p>
        </w:tc>
        <w:tc>
          <w:tcPr>
            <w:tcW w:w="2145" w:type="dxa"/>
            <w:shd w:val="clear" w:color="auto" w:fill="auto"/>
            <w:tcMar>
              <w:top w:w="0" w:type="dxa"/>
              <w:left w:w="20" w:type="dxa"/>
              <w:bottom w:w="0" w:type="dxa"/>
              <w:right w:w="20" w:type="dxa"/>
            </w:tcMar>
            <w:vAlign w:val="bottom"/>
          </w:tcPr>
          <w:p w14:paraId="5A3B863E" w14:textId="77777777" w:rsidR="00412029" w:rsidRDefault="00000000">
            <w:pPr>
              <w:widowControl w:val="0"/>
              <w:rPr>
                <w:rFonts w:ascii="Calibri" w:eastAsia="Calibri" w:hAnsi="Calibri" w:cs="Calibri"/>
              </w:rPr>
            </w:pPr>
            <w:r>
              <w:rPr>
                <w:rFonts w:ascii="Calibri" w:eastAsia="Calibri" w:hAnsi="Calibri" w:cs="Calibri"/>
              </w:rPr>
              <w:t>22%</w:t>
            </w:r>
          </w:p>
        </w:tc>
        <w:tc>
          <w:tcPr>
            <w:tcW w:w="1800" w:type="dxa"/>
            <w:shd w:val="clear" w:color="auto" w:fill="auto"/>
            <w:tcMar>
              <w:top w:w="0" w:type="dxa"/>
              <w:left w:w="20" w:type="dxa"/>
              <w:bottom w:w="0" w:type="dxa"/>
              <w:right w:w="20" w:type="dxa"/>
            </w:tcMar>
            <w:vAlign w:val="bottom"/>
          </w:tcPr>
          <w:p w14:paraId="3899E3AC" w14:textId="77777777" w:rsidR="00412029" w:rsidRDefault="00000000">
            <w:pPr>
              <w:widowControl w:val="0"/>
              <w:rPr>
                <w:rFonts w:ascii="Calibri" w:eastAsia="Calibri" w:hAnsi="Calibri" w:cs="Calibri"/>
              </w:rPr>
            </w:pPr>
            <w:r>
              <w:rPr>
                <w:rFonts w:ascii="Calibri" w:eastAsia="Calibri" w:hAnsi="Calibri" w:cs="Calibri"/>
              </w:rPr>
              <w:t>14%</w:t>
            </w:r>
          </w:p>
        </w:tc>
        <w:tc>
          <w:tcPr>
            <w:tcW w:w="1140" w:type="dxa"/>
            <w:shd w:val="clear" w:color="auto" w:fill="auto"/>
            <w:tcMar>
              <w:top w:w="0" w:type="dxa"/>
              <w:left w:w="20" w:type="dxa"/>
              <w:bottom w:w="0" w:type="dxa"/>
              <w:right w:w="20" w:type="dxa"/>
            </w:tcMar>
            <w:vAlign w:val="bottom"/>
          </w:tcPr>
          <w:p w14:paraId="02C00D96" w14:textId="77777777" w:rsidR="00412029" w:rsidRDefault="00412029">
            <w:pPr>
              <w:widowControl w:val="0"/>
              <w:rPr>
                <w:rFonts w:ascii="Calibri" w:eastAsia="Calibri" w:hAnsi="Calibri" w:cs="Calibri"/>
              </w:rPr>
            </w:pPr>
          </w:p>
        </w:tc>
      </w:tr>
      <w:tr w:rsidR="00412029" w14:paraId="39A25986" w14:textId="77777777">
        <w:trPr>
          <w:trHeight w:val="315"/>
        </w:trPr>
        <w:tc>
          <w:tcPr>
            <w:tcW w:w="3870" w:type="dxa"/>
            <w:shd w:val="clear" w:color="auto" w:fill="auto"/>
            <w:tcMar>
              <w:top w:w="0" w:type="dxa"/>
              <w:left w:w="140" w:type="dxa"/>
              <w:bottom w:w="0" w:type="dxa"/>
              <w:right w:w="20" w:type="dxa"/>
            </w:tcMar>
            <w:vAlign w:val="bottom"/>
          </w:tcPr>
          <w:p w14:paraId="560A5E42" w14:textId="77777777" w:rsidR="00412029" w:rsidRDefault="00000000">
            <w:pPr>
              <w:widowControl w:val="0"/>
              <w:rPr>
                <w:rFonts w:ascii="Calibri" w:eastAsia="Calibri" w:hAnsi="Calibri" w:cs="Calibri"/>
              </w:rPr>
            </w:pPr>
            <w:r>
              <w:rPr>
                <w:rFonts w:ascii="Calibri" w:eastAsia="Calibri" w:hAnsi="Calibri" w:cs="Calibri"/>
              </w:rPr>
              <w:t>Advanced teacher</w:t>
            </w:r>
          </w:p>
        </w:tc>
        <w:tc>
          <w:tcPr>
            <w:tcW w:w="2145" w:type="dxa"/>
            <w:shd w:val="clear" w:color="auto" w:fill="auto"/>
            <w:tcMar>
              <w:top w:w="0" w:type="dxa"/>
              <w:left w:w="20" w:type="dxa"/>
              <w:bottom w:w="0" w:type="dxa"/>
              <w:right w:w="20" w:type="dxa"/>
            </w:tcMar>
            <w:vAlign w:val="bottom"/>
          </w:tcPr>
          <w:p w14:paraId="66CEE4DD" w14:textId="77777777" w:rsidR="00412029" w:rsidRDefault="00000000">
            <w:pPr>
              <w:widowControl w:val="0"/>
              <w:rPr>
                <w:rFonts w:ascii="Calibri" w:eastAsia="Calibri" w:hAnsi="Calibri" w:cs="Calibri"/>
              </w:rPr>
            </w:pPr>
            <w:r>
              <w:rPr>
                <w:rFonts w:ascii="Calibri" w:eastAsia="Calibri" w:hAnsi="Calibri" w:cs="Calibri"/>
              </w:rPr>
              <w:t>48%</w:t>
            </w:r>
          </w:p>
        </w:tc>
        <w:tc>
          <w:tcPr>
            <w:tcW w:w="1800" w:type="dxa"/>
            <w:shd w:val="clear" w:color="auto" w:fill="auto"/>
            <w:tcMar>
              <w:top w:w="0" w:type="dxa"/>
              <w:left w:w="20" w:type="dxa"/>
              <w:bottom w:w="0" w:type="dxa"/>
              <w:right w:w="20" w:type="dxa"/>
            </w:tcMar>
            <w:vAlign w:val="bottom"/>
          </w:tcPr>
          <w:p w14:paraId="2A2ED8CA" w14:textId="77777777" w:rsidR="00412029" w:rsidRDefault="00000000">
            <w:pPr>
              <w:widowControl w:val="0"/>
              <w:rPr>
                <w:rFonts w:ascii="Calibri" w:eastAsia="Calibri" w:hAnsi="Calibri" w:cs="Calibri"/>
              </w:rPr>
            </w:pPr>
            <w:r>
              <w:rPr>
                <w:rFonts w:ascii="Calibri" w:eastAsia="Calibri" w:hAnsi="Calibri" w:cs="Calibri"/>
              </w:rPr>
              <w:t>53%</w:t>
            </w:r>
          </w:p>
        </w:tc>
        <w:tc>
          <w:tcPr>
            <w:tcW w:w="1140" w:type="dxa"/>
            <w:shd w:val="clear" w:color="auto" w:fill="auto"/>
            <w:tcMar>
              <w:top w:w="0" w:type="dxa"/>
              <w:left w:w="20" w:type="dxa"/>
              <w:bottom w:w="0" w:type="dxa"/>
              <w:right w:w="20" w:type="dxa"/>
            </w:tcMar>
            <w:vAlign w:val="bottom"/>
          </w:tcPr>
          <w:p w14:paraId="623F8370" w14:textId="77777777" w:rsidR="00412029" w:rsidRDefault="00412029">
            <w:pPr>
              <w:widowControl w:val="0"/>
              <w:rPr>
                <w:rFonts w:ascii="Calibri" w:eastAsia="Calibri" w:hAnsi="Calibri" w:cs="Calibri"/>
              </w:rPr>
            </w:pPr>
          </w:p>
        </w:tc>
      </w:tr>
      <w:tr w:rsidR="00412029" w14:paraId="7E1DF42F" w14:textId="77777777">
        <w:trPr>
          <w:trHeight w:val="315"/>
        </w:trPr>
        <w:tc>
          <w:tcPr>
            <w:tcW w:w="3870" w:type="dxa"/>
            <w:tcBorders>
              <w:bottom w:val="single" w:sz="4" w:space="0" w:color="000000"/>
            </w:tcBorders>
            <w:shd w:val="clear" w:color="auto" w:fill="auto"/>
            <w:tcMar>
              <w:top w:w="0" w:type="dxa"/>
              <w:left w:w="140" w:type="dxa"/>
              <w:bottom w:w="0" w:type="dxa"/>
              <w:right w:w="20" w:type="dxa"/>
            </w:tcMar>
            <w:vAlign w:val="bottom"/>
          </w:tcPr>
          <w:p w14:paraId="24512A7F" w14:textId="77777777" w:rsidR="00412029" w:rsidRDefault="00000000">
            <w:pPr>
              <w:widowControl w:val="0"/>
              <w:rPr>
                <w:rFonts w:ascii="Calibri" w:eastAsia="Calibri" w:hAnsi="Calibri" w:cs="Calibri"/>
              </w:rPr>
            </w:pPr>
            <w:r>
              <w:rPr>
                <w:rFonts w:ascii="Calibri" w:eastAsia="Calibri" w:hAnsi="Calibri" w:cs="Calibri"/>
              </w:rPr>
              <w:t>Senior teacher</w:t>
            </w:r>
          </w:p>
        </w:tc>
        <w:tc>
          <w:tcPr>
            <w:tcW w:w="2145" w:type="dxa"/>
            <w:tcBorders>
              <w:bottom w:val="single" w:sz="4" w:space="0" w:color="000000"/>
            </w:tcBorders>
            <w:shd w:val="clear" w:color="auto" w:fill="auto"/>
            <w:tcMar>
              <w:top w:w="0" w:type="dxa"/>
              <w:left w:w="20" w:type="dxa"/>
              <w:bottom w:w="0" w:type="dxa"/>
              <w:right w:w="20" w:type="dxa"/>
            </w:tcMar>
            <w:vAlign w:val="bottom"/>
          </w:tcPr>
          <w:p w14:paraId="58D8022F" w14:textId="77777777" w:rsidR="00412029" w:rsidRDefault="00000000">
            <w:pPr>
              <w:widowControl w:val="0"/>
              <w:rPr>
                <w:rFonts w:ascii="Calibri" w:eastAsia="Calibri" w:hAnsi="Calibri" w:cs="Calibri"/>
              </w:rPr>
            </w:pPr>
            <w:r>
              <w:rPr>
                <w:rFonts w:ascii="Calibri" w:eastAsia="Calibri" w:hAnsi="Calibri" w:cs="Calibri"/>
              </w:rPr>
              <w:t>26%</w:t>
            </w:r>
          </w:p>
        </w:tc>
        <w:tc>
          <w:tcPr>
            <w:tcW w:w="1800" w:type="dxa"/>
            <w:tcBorders>
              <w:bottom w:val="single" w:sz="4" w:space="0" w:color="000000"/>
            </w:tcBorders>
            <w:shd w:val="clear" w:color="auto" w:fill="auto"/>
            <w:tcMar>
              <w:top w:w="0" w:type="dxa"/>
              <w:left w:w="20" w:type="dxa"/>
              <w:bottom w:w="0" w:type="dxa"/>
              <w:right w:w="20" w:type="dxa"/>
            </w:tcMar>
            <w:vAlign w:val="bottom"/>
          </w:tcPr>
          <w:p w14:paraId="71D899D1" w14:textId="77777777" w:rsidR="00412029" w:rsidRDefault="00000000">
            <w:pPr>
              <w:widowControl w:val="0"/>
              <w:rPr>
                <w:rFonts w:ascii="Calibri" w:eastAsia="Calibri" w:hAnsi="Calibri" w:cs="Calibri"/>
              </w:rPr>
            </w:pPr>
            <w:r>
              <w:rPr>
                <w:rFonts w:ascii="Calibri" w:eastAsia="Calibri" w:hAnsi="Calibri" w:cs="Calibri"/>
              </w:rPr>
              <w:t>31%</w:t>
            </w:r>
          </w:p>
        </w:tc>
        <w:tc>
          <w:tcPr>
            <w:tcW w:w="1140" w:type="dxa"/>
            <w:tcBorders>
              <w:bottom w:val="single" w:sz="4" w:space="0" w:color="000000"/>
            </w:tcBorders>
            <w:shd w:val="clear" w:color="auto" w:fill="auto"/>
            <w:tcMar>
              <w:top w:w="0" w:type="dxa"/>
              <w:left w:w="20" w:type="dxa"/>
              <w:bottom w:w="0" w:type="dxa"/>
              <w:right w:w="20" w:type="dxa"/>
            </w:tcMar>
            <w:vAlign w:val="bottom"/>
          </w:tcPr>
          <w:p w14:paraId="1D91D17A" w14:textId="77777777" w:rsidR="00412029" w:rsidRDefault="00000000">
            <w:pPr>
              <w:widowControl w:val="0"/>
              <w:rPr>
                <w:rFonts w:ascii="Calibri" w:eastAsia="Calibri" w:hAnsi="Calibri" w:cs="Calibri"/>
              </w:rPr>
            </w:pPr>
            <w:r>
              <w:rPr>
                <w:rFonts w:ascii="Calibri" w:eastAsia="Calibri" w:hAnsi="Calibri" w:cs="Calibri"/>
              </w:rPr>
              <w:t xml:space="preserve"> </w:t>
            </w:r>
          </w:p>
        </w:tc>
      </w:tr>
    </w:tbl>
    <w:p w14:paraId="5E2D981F" w14:textId="77777777" w:rsidR="00412029" w:rsidRDefault="00000000">
      <w:pPr>
        <w:spacing w:line="480" w:lineRule="auto"/>
        <w:rPr>
          <w:rFonts w:ascii="Calibri" w:eastAsia="Calibri" w:hAnsi="Calibri" w:cs="Calibri"/>
        </w:rPr>
      </w:pPr>
      <w:r>
        <w:rPr>
          <w:rFonts w:ascii="Calibri" w:eastAsia="Calibri" w:hAnsi="Calibri" w:cs="Calibri"/>
        </w:rPr>
        <w:t xml:space="preserve">Table 3. Assumption 2 check: observed balance between students taught by female versus male </w:t>
      </w:r>
      <w:proofErr w:type="gramStart"/>
      <w:r>
        <w:rPr>
          <w:rFonts w:ascii="Calibri" w:eastAsia="Calibri" w:hAnsi="Calibri" w:cs="Calibri"/>
        </w:rPr>
        <w:t>teachers</w:t>
      </w:r>
      <w:proofErr w:type="gramEnd"/>
    </w:p>
    <w:tbl>
      <w:tblPr>
        <w:tblStyle w:val="a1"/>
        <w:tblW w:w="9360" w:type="dxa"/>
        <w:tblLayout w:type="fixed"/>
        <w:tblLook w:val="0400" w:firstRow="0" w:lastRow="0" w:firstColumn="0" w:lastColumn="0" w:noHBand="0" w:noVBand="1"/>
      </w:tblPr>
      <w:tblGrid>
        <w:gridCol w:w="1650"/>
        <w:gridCol w:w="1250"/>
        <w:gridCol w:w="1303"/>
        <w:gridCol w:w="1250"/>
        <w:gridCol w:w="1354"/>
        <w:gridCol w:w="1250"/>
        <w:gridCol w:w="1303"/>
      </w:tblGrid>
      <w:tr w:rsidR="00412029" w14:paraId="6D744A61" w14:textId="77777777">
        <w:tc>
          <w:tcPr>
            <w:tcW w:w="1650" w:type="dxa"/>
            <w:tcBorders>
              <w:top w:val="single" w:sz="4" w:space="0" w:color="000000"/>
            </w:tcBorders>
            <w:shd w:val="clear" w:color="auto" w:fill="FFFFFF"/>
          </w:tcPr>
          <w:p w14:paraId="1631D094" w14:textId="77777777" w:rsidR="00412029" w:rsidRDefault="00412029">
            <w:pPr>
              <w:spacing w:line="240" w:lineRule="auto"/>
              <w:jc w:val="center"/>
              <w:rPr>
                <w:rFonts w:ascii="Calibri" w:eastAsia="Calibri" w:hAnsi="Calibri" w:cs="Calibri"/>
              </w:rPr>
            </w:pPr>
          </w:p>
        </w:tc>
        <w:tc>
          <w:tcPr>
            <w:tcW w:w="2553" w:type="dxa"/>
            <w:gridSpan w:val="2"/>
            <w:tcBorders>
              <w:top w:val="single" w:sz="4" w:space="0" w:color="000000"/>
              <w:bottom w:val="single" w:sz="4" w:space="0" w:color="000000"/>
            </w:tcBorders>
            <w:shd w:val="clear" w:color="auto" w:fill="FFFFFF"/>
            <w:tcMar>
              <w:top w:w="0" w:type="dxa"/>
              <w:left w:w="0" w:type="dxa"/>
              <w:bottom w:w="0" w:type="dxa"/>
              <w:right w:w="0" w:type="dxa"/>
            </w:tcMar>
            <w:vAlign w:val="center"/>
          </w:tcPr>
          <w:p w14:paraId="101B8626" w14:textId="77777777" w:rsidR="00412029" w:rsidRDefault="00000000">
            <w:pPr>
              <w:spacing w:line="240" w:lineRule="auto"/>
              <w:jc w:val="center"/>
              <w:rPr>
                <w:rFonts w:ascii="Calibri" w:eastAsia="Calibri" w:hAnsi="Calibri" w:cs="Calibri"/>
              </w:rPr>
            </w:pPr>
            <w:r>
              <w:rPr>
                <w:rFonts w:ascii="Calibri" w:eastAsia="Calibri" w:hAnsi="Calibri" w:cs="Calibri"/>
              </w:rPr>
              <w:t>Chinese Sample</w:t>
            </w:r>
          </w:p>
        </w:tc>
        <w:tc>
          <w:tcPr>
            <w:tcW w:w="2604" w:type="dxa"/>
            <w:gridSpan w:val="2"/>
            <w:tcBorders>
              <w:top w:val="single" w:sz="4" w:space="0" w:color="000000"/>
              <w:bottom w:val="single" w:sz="4" w:space="0" w:color="000000"/>
            </w:tcBorders>
            <w:shd w:val="clear" w:color="auto" w:fill="FFFFFF"/>
            <w:tcMar>
              <w:top w:w="0" w:type="dxa"/>
              <w:left w:w="0" w:type="dxa"/>
              <w:bottom w:w="0" w:type="dxa"/>
              <w:right w:w="0" w:type="dxa"/>
            </w:tcMar>
            <w:vAlign w:val="center"/>
          </w:tcPr>
          <w:p w14:paraId="0AF6251E" w14:textId="77777777" w:rsidR="00412029" w:rsidRDefault="00000000">
            <w:pPr>
              <w:spacing w:line="240" w:lineRule="auto"/>
              <w:jc w:val="center"/>
              <w:rPr>
                <w:rFonts w:ascii="Calibri" w:eastAsia="Calibri" w:hAnsi="Calibri" w:cs="Calibri"/>
              </w:rPr>
            </w:pPr>
            <w:r>
              <w:rPr>
                <w:rFonts w:ascii="Calibri" w:eastAsia="Calibri" w:hAnsi="Calibri" w:cs="Calibri"/>
              </w:rPr>
              <w:t>English Sample</w:t>
            </w:r>
          </w:p>
        </w:tc>
        <w:tc>
          <w:tcPr>
            <w:tcW w:w="2553" w:type="dxa"/>
            <w:gridSpan w:val="2"/>
            <w:tcBorders>
              <w:top w:val="single" w:sz="4" w:space="0" w:color="000000"/>
              <w:bottom w:val="single" w:sz="4" w:space="0" w:color="000000"/>
            </w:tcBorders>
            <w:shd w:val="clear" w:color="auto" w:fill="FFFFFF"/>
            <w:tcMar>
              <w:top w:w="0" w:type="dxa"/>
              <w:left w:w="0" w:type="dxa"/>
              <w:bottom w:w="0" w:type="dxa"/>
              <w:right w:w="0" w:type="dxa"/>
            </w:tcMar>
            <w:vAlign w:val="center"/>
          </w:tcPr>
          <w:p w14:paraId="1FFAA40D" w14:textId="77777777" w:rsidR="00412029" w:rsidRDefault="00000000">
            <w:pPr>
              <w:spacing w:line="240" w:lineRule="auto"/>
              <w:jc w:val="center"/>
              <w:rPr>
                <w:rFonts w:ascii="Calibri" w:eastAsia="Calibri" w:hAnsi="Calibri" w:cs="Calibri"/>
              </w:rPr>
            </w:pPr>
            <w:r>
              <w:rPr>
                <w:rFonts w:ascii="Calibri" w:eastAsia="Calibri" w:hAnsi="Calibri" w:cs="Calibri"/>
              </w:rPr>
              <w:t>Math Sample</w:t>
            </w:r>
          </w:p>
        </w:tc>
      </w:tr>
      <w:tr w:rsidR="00412029" w14:paraId="45D11B57" w14:textId="77777777">
        <w:tc>
          <w:tcPr>
            <w:tcW w:w="1650" w:type="dxa"/>
            <w:tcBorders>
              <w:bottom w:val="single" w:sz="8" w:space="0" w:color="000000"/>
            </w:tcBorders>
            <w:shd w:val="clear" w:color="auto" w:fill="FFFFFF"/>
            <w:tcMar>
              <w:top w:w="0" w:type="dxa"/>
              <w:left w:w="0" w:type="dxa"/>
              <w:bottom w:w="0" w:type="dxa"/>
              <w:right w:w="0" w:type="dxa"/>
            </w:tcMar>
            <w:vAlign w:val="center"/>
          </w:tcPr>
          <w:p w14:paraId="21566C44" w14:textId="77777777" w:rsidR="00412029" w:rsidRDefault="00412029">
            <w:pPr>
              <w:spacing w:line="240" w:lineRule="auto"/>
              <w:jc w:val="center"/>
              <w:rPr>
                <w:rFonts w:ascii="Calibri" w:eastAsia="Calibri" w:hAnsi="Calibri" w:cs="Calibri"/>
              </w:rPr>
            </w:pPr>
          </w:p>
        </w:tc>
        <w:tc>
          <w:tcPr>
            <w:tcW w:w="1250" w:type="dxa"/>
            <w:tcBorders>
              <w:top w:val="single" w:sz="4" w:space="0" w:color="000000"/>
              <w:bottom w:val="single" w:sz="8" w:space="0" w:color="000000"/>
            </w:tcBorders>
            <w:shd w:val="clear" w:color="auto" w:fill="FFFFFF"/>
            <w:tcMar>
              <w:top w:w="0" w:type="dxa"/>
              <w:left w:w="0" w:type="dxa"/>
              <w:bottom w:w="0" w:type="dxa"/>
              <w:right w:w="0" w:type="dxa"/>
            </w:tcMar>
            <w:vAlign w:val="center"/>
          </w:tcPr>
          <w:p w14:paraId="0B843E74" w14:textId="77777777" w:rsidR="00412029" w:rsidRDefault="00000000">
            <w:pPr>
              <w:spacing w:line="240" w:lineRule="auto"/>
              <w:jc w:val="center"/>
              <w:rPr>
                <w:rFonts w:ascii="Calibri" w:eastAsia="Calibri" w:hAnsi="Calibri" w:cs="Calibri"/>
              </w:rPr>
            </w:pPr>
            <w:r>
              <w:rPr>
                <w:rFonts w:ascii="Calibri" w:eastAsia="Calibri" w:hAnsi="Calibri" w:cs="Calibri"/>
              </w:rPr>
              <w:t>Female teacher</w:t>
            </w:r>
          </w:p>
        </w:tc>
        <w:tc>
          <w:tcPr>
            <w:tcW w:w="1303" w:type="dxa"/>
            <w:tcBorders>
              <w:top w:val="single" w:sz="4" w:space="0" w:color="000000"/>
              <w:bottom w:val="single" w:sz="8" w:space="0" w:color="000000"/>
            </w:tcBorders>
            <w:shd w:val="clear" w:color="auto" w:fill="FFFFFF"/>
            <w:tcMar>
              <w:top w:w="0" w:type="dxa"/>
              <w:left w:w="0" w:type="dxa"/>
              <w:bottom w:w="0" w:type="dxa"/>
              <w:right w:w="0" w:type="dxa"/>
            </w:tcMar>
            <w:vAlign w:val="center"/>
          </w:tcPr>
          <w:p w14:paraId="6B5CA222" w14:textId="77777777" w:rsidR="00412029" w:rsidRDefault="00000000">
            <w:pPr>
              <w:spacing w:line="240" w:lineRule="auto"/>
              <w:jc w:val="center"/>
              <w:rPr>
                <w:rFonts w:ascii="Calibri" w:eastAsia="Calibri" w:hAnsi="Calibri" w:cs="Calibri"/>
              </w:rPr>
            </w:pPr>
            <w:r>
              <w:rPr>
                <w:rFonts w:ascii="Calibri" w:eastAsia="Calibri" w:hAnsi="Calibri" w:cs="Calibri"/>
              </w:rPr>
              <w:t>Matched</w:t>
            </w:r>
          </w:p>
        </w:tc>
        <w:tc>
          <w:tcPr>
            <w:tcW w:w="1250" w:type="dxa"/>
            <w:tcBorders>
              <w:top w:val="single" w:sz="4" w:space="0" w:color="000000"/>
              <w:bottom w:val="single" w:sz="8" w:space="0" w:color="000000"/>
            </w:tcBorders>
            <w:shd w:val="clear" w:color="auto" w:fill="FFFFFF"/>
            <w:tcMar>
              <w:top w:w="0" w:type="dxa"/>
              <w:left w:w="0" w:type="dxa"/>
              <w:bottom w:w="0" w:type="dxa"/>
              <w:right w:w="0" w:type="dxa"/>
            </w:tcMar>
            <w:vAlign w:val="center"/>
          </w:tcPr>
          <w:p w14:paraId="5BC4E2D1" w14:textId="77777777" w:rsidR="00412029" w:rsidRDefault="00000000">
            <w:pPr>
              <w:spacing w:line="240" w:lineRule="auto"/>
              <w:jc w:val="center"/>
              <w:rPr>
                <w:rFonts w:ascii="Calibri" w:eastAsia="Calibri" w:hAnsi="Calibri" w:cs="Calibri"/>
              </w:rPr>
            </w:pPr>
            <w:r>
              <w:rPr>
                <w:rFonts w:ascii="Calibri" w:eastAsia="Calibri" w:hAnsi="Calibri" w:cs="Calibri"/>
              </w:rPr>
              <w:t>Female teacher</w:t>
            </w:r>
          </w:p>
        </w:tc>
        <w:tc>
          <w:tcPr>
            <w:tcW w:w="1354" w:type="dxa"/>
            <w:tcBorders>
              <w:top w:val="single" w:sz="4" w:space="0" w:color="000000"/>
              <w:bottom w:val="single" w:sz="8" w:space="0" w:color="000000"/>
            </w:tcBorders>
            <w:shd w:val="clear" w:color="auto" w:fill="FFFFFF"/>
            <w:tcMar>
              <w:top w:w="0" w:type="dxa"/>
              <w:left w:w="0" w:type="dxa"/>
              <w:bottom w:w="0" w:type="dxa"/>
              <w:right w:w="0" w:type="dxa"/>
            </w:tcMar>
            <w:vAlign w:val="center"/>
          </w:tcPr>
          <w:p w14:paraId="2B3E5E7E" w14:textId="77777777" w:rsidR="00412029" w:rsidRDefault="00000000">
            <w:pPr>
              <w:spacing w:line="240" w:lineRule="auto"/>
              <w:jc w:val="center"/>
              <w:rPr>
                <w:rFonts w:ascii="Calibri" w:eastAsia="Calibri" w:hAnsi="Calibri" w:cs="Calibri"/>
              </w:rPr>
            </w:pPr>
            <w:r>
              <w:rPr>
                <w:rFonts w:ascii="Calibri" w:eastAsia="Calibri" w:hAnsi="Calibri" w:cs="Calibri"/>
              </w:rPr>
              <w:t>Matched</w:t>
            </w:r>
          </w:p>
        </w:tc>
        <w:tc>
          <w:tcPr>
            <w:tcW w:w="1250" w:type="dxa"/>
            <w:tcBorders>
              <w:top w:val="single" w:sz="4" w:space="0" w:color="000000"/>
              <w:bottom w:val="single" w:sz="8" w:space="0" w:color="000000"/>
            </w:tcBorders>
            <w:shd w:val="clear" w:color="auto" w:fill="FFFFFF"/>
            <w:tcMar>
              <w:top w:w="0" w:type="dxa"/>
              <w:left w:w="0" w:type="dxa"/>
              <w:bottom w:w="0" w:type="dxa"/>
              <w:right w:w="0" w:type="dxa"/>
            </w:tcMar>
            <w:vAlign w:val="center"/>
          </w:tcPr>
          <w:p w14:paraId="12BBD733" w14:textId="77777777" w:rsidR="00412029" w:rsidRDefault="00000000">
            <w:pPr>
              <w:spacing w:line="240" w:lineRule="auto"/>
              <w:jc w:val="center"/>
              <w:rPr>
                <w:rFonts w:ascii="Calibri" w:eastAsia="Calibri" w:hAnsi="Calibri" w:cs="Calibri"/>
              </w:rPr>
            </w:pPr>
            <w:r>
              <w:rPr>
                <w:rFonts w:ascii="Calibri" w:eastAsia="Calibri" w:hAnsi="Calibri" w:cs="Calibri"/>
              </w:rPr>
              <w:t>Female teacher</w:t>
            </w:r>
          </w:p>
        </w:tc>
        <w:tc>
          <w:tcPr>
            <w:tcW w:w="1303" w:type="dxa"/>
            <w:tcBorders>
              <w:top w:val="single" w:sz="4" w:space="0" w:color="000000"/>
              <w:bottom w:val="single" w:sz="8" w:space="0" w:color="000000"/>
            </w:tcBorders>
            <w:shd w:val="clear" w:color="auto" w:fill="FFFFFF"/>
            <w:tcMar>
              <w:top w:w="0" w:type="dxa"/>
              <w:left w:w="0" w:type="dxa"/>
              <w:bottom w:w="0" w:type="dxa"/>
              <w:right w:w="0" w:type="dxa"/>
            </w:tcMar>
            <w:vAlign w:val="center"/>
          </w:tcPr>
          <w:p w14:paraId="4B3B87AF" w14:textId="77777777" w:rsidR="00412029" w:rsidRDefault="00000000">
            <w:pPr>
              <w:spacing w:line="240" w:lineRule="auto"/>
              <w:jc w:val="center"/>
              <w:rPr>
                <w:rFonts w:ascii="Calibri" w:eastAsia="Calibri" w:hAnsi="Calibri" w:cs="Calibri"/>
              </w:rPr>
            </w:pPr>
            <w:r>
              <w:rPr>
                <w:rFonts w:ascii="Calibri" w:eastAsia="Calibri" w:hAnsi="Calibri" w:cs="Calibri"/>
              </w:rPr>
              <w:t>Gender match</w:t>
            </w:r>
          </w:p>
        </w:tc>
      </w:tr>
      <w:tr w:rsidR="00412029" w14:paraId="3D13CDA9" w14:textId="77777777">
        <w:tc>
          <w:tcPr>
            <w:tcW w:w="1650" w:type="dxa"/>
            <w:tcBorders>
              <w:top w:val="single" w:sz="8" w:space="0" w:color="000000"/>
            </w:tcBorders>
            <w:shd w:val="clear" w:color="auto" w:fill="FFFFFF"/>
            <w:tcMar>
              <w:top w:w="0" w:type="dxa"/>
              <w:left w:w="0" w:type="dxa"/>
              <w:bottom w:w="0" w:type="dxa"/>
              <w:right w:w="0" w:type="dxa"/>
            </w:tcMar>
            <w:vAlign w:val="center"/>
          </w:tcPr>
          <w:p w14:paraId="0212BF7C" w14:textId="77777777" w:rsidR="00412029" w:rsidRDefault="00000000">
            <w:pPr>
              <w:spacing w:line="240" w:lineRule="auto"/>
              <w:rPr>
                <w:rFonts w:ascii="Calibri" w:eastAsia="Calibri" w:hAnsi="Calibri" w:cs="Calibri"/>
              </w:rPr>
            </w:pPr>
            <w:r>
              <w:rPr>
                <w:rFonts w:ascii="Calibri" w:eastAsia="Calibri" w:hAnsi="Calibri" w:cs="Calibri"/>
              </w:rPr>
              <w:t>Baseline Chinese</w:t>
            </w:r>
          </w:p>
        </w:tc>
        <w:tc>
          <w:tcPr>
            <w:tcW w:w="1250" w:type="dxa"/>
            <w:tcBorders>
              <w:top w:val="single" w:sz="8" w:space="0" w:color="000000"/>
            </w:tcBorders>
            <w:shd w:val="clear" w:color="auto" w:fill="FFFFFF"/>
            <w:tcMar>
              <w:top w:w="0" w:type="dxa"/>
              <w:left w:w="0" w:type="dxa"/>
              <w:bottom w:w="0" w:type="dxa"/>
              <w:right w:w="0" w:type="dxa"/>
            </w:tcMar>
            <w:vAlign w:val="center"/>
          </w:tcPr>
          <w:p w14:paraId="2448BA96" w14:textId="77777777" w:rsidR="00412029" w:rsidRDefault="00000000">
            <w:pPr>
              <w:spacing w:line="240" w:lineRule="auto"/>
              <w:jc w:val="center"/>
              <w:rPr>
                <w:rFonts w:ascii="Calibri" w:eastAsia="Calibri" w:hAnsi="Calibri" w:cs="Calibri"/>
              </w:rPr>
            </w:pPr>
            <w:r>
              <w:rPr>
                <w:rFonts w:ascii="Calibri" w:eastAsia="Calibri" w:hAnsi="Calibri" w:cs="Calibri"/>
              </w:rPr>
              <w:t>0.016</w:t>
            </w:r>
          </w:p>
        </w:tc>
        <w:tc>
          <w:tcPr>
            <w:tcW w:w="1303" w:type="dxa"/>
            <w:tcBorders>
              <w:top w:val="single" w:sz="8" w:space="0" w:color="000000"/>
            </w:tcBorders>
            <w:shd w:val="clear" w:color="auto" w:fill="FFFFFF"/>
            <w:tcMar>
              <w:top w:w="0" w:type="dxa"/>
              <w:left w:w="0" w:type="dxa"/>
              <w:bottom w:w="0" w:type="dxa"/>
              <w:right w:w="0" w:type="dxa"/>
            </w:tcMar>
            <w:vAlign w:val="center"/>
          </w:tcPr>
          <w:p w14:paraId="152ACB5D" w14:textId="77777777" w:rsidR="00412029" w:rsidRDefault="00000000">
            <w:pPr>
              <w:spacing w:line="240" w:lineRule="auto"/>
              <w:jc w:val="center"/>
              <w:rPr>
                <w:rFonts w:ascii="Calibri" w:eastAsia="Calibri" w:hAnsi="Calibri" w:cs="Calibri"/>
              </w:rPr>
            </w:pPr>
            <w:r>
              <w:rPr>
                <w:rFonts w:ascii="Calibri" w:eastAsia="Calibri" w:hAnsi="Calibri" w:cs="Calibri"/>
              </w:rPr>
              <w:t>0.018</w:t>
            </w:r>
          </w:p>
        </w:tc>
        <w:tc>
          <w:tcPr>
            <w:tcW w:w="1250" w:type="dxa"/>
            <w:tcBorders>
              <w:top w:val="single" w:sz="8" w:space="0" w:color="000000"/>
            </w:tcBorders>
            <w:shd w:val="clear" w:color="auto" w:fill="FFFFFF"/>
            <w:tcMar>
              <w:top w:w="0" w:type="dxa"/>
              <w:left w:w="0" w:type="dxa"/>
              <w:bottom w:w="0" w:type="dxa"/>
              <w:right w:w="0" w:type="dxa"/>
            </w:tcMar>
            <w:vAlign w:val="center"/>
          </w:tcPr>
          <w:p w14:paraId="25C8621D" w14:textId="77777777" w:rsidR="00412029" w:rsidRDefault="00000000">
            <w:pPr>
              <w:spacing w:line="240" w:lineRule="auto"/>
              <w:jc w:val="center"/>
              <w:rPr>
                <w:rFonts w:ascii="Calibri" w:eastAsia="Calibri" w:hAnsi="Calibri" w:cs="Calibri"/>
              </w:rPr>
            </w:pPr>
            <w:r>
              <w:rPr>
                <w:rFonts w:ascii="Calibri" w:eastAsia="Calibri" w:hAnsi="Calibri" w:cs="Calibri"/>
              </w:rPr>
              <w:t>-0.018</w:t>
            </w:r>
          </w:p>
        </w:tc>
        <w:tc>
          <w:tcPr>
            <w:tcW w:w="1354" w:type="dxa"/>
            <w:tcBorders>
              <w:top w:val="single" w:sz="8" w:space="0" w:color="000000"/>
            </w:tcBorders>
            <w:shd w:val="clear" w:color="auto" w:fill="FFFFFF"/>
            <w:tcMar>
              <w:top w:w="0" w:type="dxa"/>
              <w:left w:w="0" w:type="dxa"/>
              <w:bottom w:w="0" w:type="dxa"/>
              <w:right w:w="0" w:type="dxa"/>
            </w:tcMar>
            <w:vAlign w:val="center"/>
          </w:tcPr>
          <w:p w14:paraId="1368B646"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250" w:type="dxa"/>
            <w:tcBorders>
              <w:top w:val="single" w:sz="8" w:space="0" w:color="000000"/>
            </w:tcBorders>
            <w:shd w:val="clear" w:color="auto" w:fill="FFFFFF"/>
            <w:tcMar>
              <w:top w:w="0" w:type="dxa"/>
              <w:left w:w="0" w:type="dxa"/>
              <w:bottom w:w="0" w:type="dxa"/>
              <w:right w:w="0" w:type="dxa"/>
            </w:tcMar>
            <w:vAlign w:val="center"/>
          </w:tcPr>
          <w:p w14:paraId="332556B3" w14:textId="77777777" w:rsidR="00412029" w:rsidRDefault="00000000">
            <w:pPr>
              <w:spacing w:line="240" w:lineRule="auto"/>
              <w:jc w:val="center"/>
              <w:rPr>
                <w:rFonts w:ascii="Calibri" w:eastAsia="Calibri" w:hAnsi="Calibri" w:cs="Calibri"/>
              </w:rPr>
            </w:pPr>
            <w:r>
              <w:rPr>
                <w:rFonts w:ascii="Calibri" w:eastAsia="Calibri" w:hAnsi="Calibri" w:cs="Calibri"/>
              </w:rPr>
              <w:t>-0.026</w:t>
            </w:r>
          </w:p>
        </w:tc>
        <w:tc>
          <w:tcPr>
            <w:tcW w:w="1303" w:type="dxa"/>
            <w:tcBorders>
              <w:top w:val="single" w:sz="8" w:space="0" w:color="000000"/>
            </w:tcBorders>
            <w:shd w:val="clear" w:color="auto" w:fill="FFFFFF"/>
            <w:tcMar>
              <w:top w:w="0" w:type="dxa"/>
              <w:left w:w="0" w:type="dxa"/>
              <w:bottom w:w="0" w:type="dxa"/>
              <w:right w:w="0" w:type="dxa"/>
            </w:tcMar>
            <w:vAlign w:val="center"/>
          </w:tcPr>
          <w:p w14:paraId="3A7BDE81" w14:textId="77777777" w:rsidR="00412029" w:rsidRDefault="00000000">
            <w:pPr>
              <w:spacing w:line="240" w:lineRule="auto"/>
              <w:jc w:val="center"/>
              <w:rPr>
                <w:rFonts w:ascii="Calibri" w:eastAsia="Calibri" w:hAnsi="Calibri" w:cs="Calibri"/>
              </w:rPr>
            </w:pPr>
            <w:r>
              <w:rPr>
                <w:rFonts w:ascii="Calibri" w:eastAsia="Calibri" w:hAnsi="Calibri" w:cs="Calibri"/>
              </w:rPr>
              <w:t>0.025*</w:t>
            </w:r>
          </w:p>
        </w:tc>
      </w:tr>
      <w:tr w:rsidR="00412029" w14:paraId="5F7308C8" w14:textId="77777777">
        <w:tc>
          <w:tcPr>
            <w:tcW w:w="1650" w:type="dxa"/>
            <w:shd w:val="clear" w:color="auto" w:fill="FFFFFF"/>
            <w:tcMar>
              <w:top w:w="0" w:type="dxa"/>
              <w:left w:w="0" w:type="dxa"/>
              <w:bottom w:w="0" w:type="dxa"/>
              <w:right w:w="0" w:type="dxa"/>
            </w:tcMar>
            <w:vAlign w:val="center"/>
          </w:tcPr>
          <w:p w14:paraId="3BC59B38"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26E0907B"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303" w:type="dxa"/>
            <w:shd w:val="clear" w:color="auto" w:fill="FFFFFF"/>
            <w:tcMar>
              <w:top w:w="0" w:type="dxa"/>
              <w:left w:w="0" w:type="dxa"/>
              <w:bottom w:w="0" w:type="dxa"/>
              <w:right w:w="0" w:type="dxa"/>
            </w:tcMar>
            <w:vAlign w:val="center"/>
          </w:tcPr>
          <w:p w14:paraId="1013900F"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c>
          <w:tcPr>
            <w:tcW w:w="1250" w:type="dxa"/>
            <w:shd w:val="clear" w:color="auto" w:fill="FFFFFF"/>
            <w:tcMar>
              <w:top w:w="0" w:type="dxa"/>
              <w:left w:w="0" w:type="dxa"/>
              <w:bottom w:w="0" w:type="dxa"/>
              <w:right w:w="0" w:type="dxa"/>
            </w:tcMar>
            <w:vAlign w:val="center"/>
          </w:tcPr>
          <w:p w14:paraId="598A4CF7" w14:textId="77777777" w:rsidR="00412029" w:rsidRDefault="00000000">
            <w:pPr>
              <w:spacing w:line="240" w:lineRule="auto"/>
              <w:jc w:val="center"/>
              <w:rPr>
                <w:rFonts w:ascii="Calibri" w:eastAsia="Calibri" w:hAnsi="Calibri" w:cs="Calibri"/>
              </w:rPr>
            </w:pPr>
            <w:r>
              <w:rPr>
                <w:rFonts w:ascii="Calibri" w:eastAsia="Calibri" w:hAnsi="Calibri" w:cs="Calibri"/>
              </w:rPr>
              <w:t>(0.009)</w:t>
            </w:r>
          </w:p>
        </w:tc>
        <w:tc>
          <w:tcPr>
            <w:tcW w:w="1354" w:type="dxa"/>
            <w:shd w:val="clear" w:color="auto" w:fill="FFFFFF"/>
            <w:tcMar>
              <w:top w:w="0" w:type="dxa"/>
              <w:left w:w="0" w:type="dxa"/>
              <w:bottom w:w="0" w:type="dxa"/>
              <w:right w:w="0" w:type="dxa"/>
            </w:tcMar>
            <w:vAlign w:val="center"/>
          </w:tcPr>
          <w:p w14:paraId="29B77E71" w14:textId="77777777" w:rsidR="00412029" w:rsidRDefault="00000000">
            <w:pPr>
              <w:spacing w:line="240" w:lineRule="auto"/>
              <w:jc w:val="center"/>
              <w:rPr>
                <w:rFonts w:ascii="Calibri" w:eastAsia="Calibri" w:hAnsi="Calibri" w:cs="Calibri"/>
              </w:rPr>
            </w:pPr>
            <w:r>
              <w:rPr>
                <w:rFonts w:ascii="Calibri" w:eastAsia="Calibri" w:hAnsi="Calibri" w:cs="Calibri"/>
              </w:rPr>
              <w:t>(0.008)</w:t>
            </w:r>
          </w:p>
        </w:tc>
        <w:tc>
          <w:tcPr>
            <w:tcW w:w="1250" w:type="dxa"/>
            <w:shd w:val="clear" w:color="auto" w:fill="FFFFFF"/>
            <w:tcMar>
              <w:top w:w="0" w:type="dxa"/>
              <w:left w:w="0" w:type="dxa"/>
              <w:bottom w:w="0" w:type="dxa"/>
              <w:right w:w="0" w:type="dxa"/>
            </w:tcMar>
            <w:vAlign w:val="center"/>
          </w:tcPr>
          <w:p w14:paraId="7F7A7F4D"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c>
          <w:tcPr>
            <w:tcW w:w="1303" w:type="dxa"/>
            <w:shd w:val="clear" w:color="auto" w:fill="FFFFFF"/>
            <w:tcMar>
              <w:top w:w="0" w:type="dxa"/>
              <w:left w:w="0" w:type="dxa"/>
              <w:bottom w:w="0" w:type="dxa"/>
              <w:right w:w="0" w:type="dxa"/>
            </w:tcMar>
            <w:vAlign w:val="center"/>
          </w:tcPr>
          <w:p w14:paraId="1972AD67" w14:textId="77777777" w:rsidR="00412029" w:rsidRDefault="00000000">
            <w:pPr>
              <w:spacing w:line="240" w:lineRule="auto"/>
              <w:jc w:val="center"/>
              <w:rPr>
                <w:rFonts w:ascii="Calibri" w:eastAsia="Calibri" w:hAnsi="Calibri" w:cs="Calibri"/>
              </w:rPr>
            </w:pPr>
            <w:r>
              <w:rPr>
                <w:rFonts w:ascii="Calibri" w:eastAsia="Calibri" w:hAnsi="Calibri" w:cs="Calibri"/>
              </w:rPr>
              <w:t>(0.012)</w:t>
            </w:r>
          </w:p>
        </w:tc>
      </w:tr>
      <w:tr w:rsidR="00412029" w14:paraId="25EBCCAC" w14:textId="77777777">
        <w:tc>
          <w:tcPr>
            <w:tcW w:w="1650" w:type="dxa"/>
            <w:shd w:val="clear" w:color="auto" w:fill="FFFFFF"/>
            <w:tcMar>
              <w:top w:w="0" w:type="dxa"/>
              <w:left w:w="0" w:type="dxa"/>
              <w:bottom w:w="0" w:type="dxa"/>
              <w:right w:w="0" w:type="dxa"/>
            </w:tcMar>
            <w:vAlign w:val="center"/>
          </w:tcPr>
          <w:p w14:paraId="5B24BB9E" w14:textId="77777777" w:rsidR="00412029" w:rsidRDefault="00000000">
            <w:pPr>
              <w:spacing w:line="240" w:lineRule="auto"/>
              <w:rPr>
                <w:rFonts w:ascii="Calibri" w:eastAsia="Calibri" w:hAnsi="Calibri" w:cs="Calibri"/>
              </w:rPr>
            </w:pPr>
            <w:r>
              <w:rPr>
                <w:rFonts w:ascii="Calibri" w:eastAsia="Calibri" w:hAnsi="Calibri" w:cs="Calibri"/>
              </w:rPr>
              <w:t>Baseline English</w:t>
            </w:r>
          </w:p>
        </w:tc>
        <w:tc>
          <w:tcPr>
            <w:tcW w:w="1250" w:type="dxa"/>
            <w:shd w:val="clear" w:color="auto" w:fill="FFFFFF"/>
            <w:tcMar>
              <w:top w:w="0" w:type="dxa"/>
              <w:left w:w="0" w:type="dxa"/>
              <w:bottom w:w="0" w:type="dxa"/>
              <w:right w:w="0" w:type="dxa"/>
            </w:tcMar>
            <w:vAlign w:val="center"/>
          </w:tcPr>
          <w:p w14:paraId="2B3E89DF"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303" w:type="dxa"/>
            <w:shd w:val="clear" w:color="auto" w:fill="FFFFFF"/>
            <w:tcMar>
              <w:top w:w="0" w:type="dxa"/>
              <w:left w:w="0" w:type="dxa"/>
              <w:bottom w:w="0" w:type="dxa"/>
              <w:right w:w="0" w:type="dxa"/>
            </w:tcMar>
            <w:vAlign w:val="center"/>
          </w:tcPr>
          <w:p w14:paraId="193BF1F4" w14:textId="77777777" w:rsidR="00412029" w:rsidRDefault="00000000">
            <w:pPr>
              <w:spacing w:line="240" w:lineRule="auto"/>
              <w:jc w:val="center"/>
              <w:rPr>
                <w:rFonts w:ascii="Calibri" w:eastAsia="Calibri" w:hAnsi="Calibri" w:cs="Calibri"/>
              </w:rPr>
            </w:pPr>
            <w:r>
              <w:rPr>
                <w:rFonts w:ascii="Calibri" w:eastAsia="Calibri" w:hAnsi="Calibri" w:cs="Calibri"/>
              </w:rPr>
              <w:t>-0.023*</w:t>
            </w:r>
          </w:p>
        </w:tc>
        <w:tc>
          <w:tcPr>
            <w:tcW w:w="1250" w:type="dxa"/>
            <w:shd w:val="clear" w:color="auto" w:fill="FFFFFF"/>
            <w:tcMar>
              <w:top w:w="0" w:type="dxa"/>
              <w:left w:w="0" w:type="dxa"/>
              <w:bottom w:w="0" w:type="dxa"/>
              <w:right w:w="0" w:type="dxa"/>
            </w:tcMar>
            <w:vAlign w:val="center"/>
          </w:tcPr>
          <w:p w14:paraId="2BBDCB20" w14:textId="77777777" w:rsidR="00412029" w:rsidRDefault="00000000">
            <w:pPr>
              <w:spacing w:line="240" w:lineRule="auto"/>
              <w:jc w:val="center"/>
              <w:rPr>
                <w:rFonts w:ascii="Calibri" w:eastAsia="Calibri" w:hAnsi="Calibri" w:cs="Calibri"/>
              </w:rPr>
            </w:pPr>
            <w:r>
              <w:rPr>
                <w:rFonts w:ascii="Calibri" w:eastAsia="Calibri" w:hAnsi="Calibri" w:cs="Calibri"/>
              </w:rPr>
              <w:t>0.004</w:t>
            </w:r>
          </w:p>
        </w:tc>
        <w:tc>
          <w:tcPr>
            <w:tcW w:w="1354" w:type="dxa"/>
            <w:shd w:val="clear" w:color="auto" w:fill="FFFFFF"/>
            <w:tcMar>
              <w:top w:w="0" w:type="dxa"/>
              <w:left w:w="0" w:type="dxa"/>
              <w:bottom w:w="0" w:type="dxa"/>
              <w:right w:w="0" w:type="dxa"/>
            </w:tcMar>
            <w:vAlign w:val="center"/>
          </w:tcPr>
          <w:p w14:paraId="2B2647EB"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c>
          <w:tcPr>
            <w:tcW w:w="1250" w:type="dxa"/>
            <w:shd w:val="clear" w:color="auto" w:fill="FFFFFF"/>
            <w:tcMar>
              <w:top w:w="0" w:type="dxa"/>
              <w:left w:w="0" w:type="dxa"/>
              <w:bottom w:w="0" w:type="dxa"/>
              <w:right w:w="0" w:type="dxa"/>
            </w:tcMar>
            <w:vAlign w:val="center"/>
          </w:tcPr>
          <w:p w14:paraId="76A1CC2C"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c>
          <w:tcPr>
            <w:tcW w:w="1303" w:type="dxa"/>
            <w:shd w:val="clear" w:color="auto" w:fill="FFFFFF"/>
            <w:tcMar>
              <w:top w:w="0" w:type="dxa"/>
              <w:left w:w="0" w:type="dxa"/>
              <w:bottom w:w="0" w:type="dxa"/>
              <w:right w:w="0" w:type="dxa"/>
            </w:tcMar>
            <w:vAlign w:val="center"/>
          </w:tcPr>
          <w:p w14:paraId="3822B0F7"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r>
      <w:tr w:rsidR="00412029" w14:paraId="417DC7E0" w14:textId="77777777">
        <w:tc>
          <w:tcPr>
            <w:tcW w:w="1650" w:type="dxa"/>
            <w:shd w:val="clear" w:color="auto" w:fill="FFFFFF"/>
            <w:tcMar>
              <w:top w:w="0" w:type="dxa"/>
              <w:left w:w="0" w:type="dxa"/>
              <w:bottom w:w="0" w:type="dxa"/>
              <w:right w:w="0" w:type="dxa"/>
            </w:tcMar>
            <w:vAlign w:val="center"/>
          </w:tcPr>
          <w:p w14:paraId="6217AD43"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415EC7D2" w14:textId="77777777" w:rsidR="00412029" w:rsidRDefault="00000000">
            <w:pPr>
              <w:spacing w:line="240" w:lineRule="auto"/>
              <w:jc w:val="center"/>
              <w:rPr>
                <w:rFonts w:ascii="Calibri" w:eastAsia="Calibri" w:hAnsi="Calibri" w:cs="Calibri"/>
              </w:rPr>
            </w:pPr>
            <w:r>
              <w:rPr>
                <w:rFonts w:ascii="Calibri" w:eastAsia="Calibri" w:hAnsi="Calibri" w:cs="Calibri"/>
              </w:rPr>
              <w:t>(0.015)</w:t>
            </w:r>
          </w:p>
        </w:tc>
        <w:tc>
          <w:tcPr>
            <w:tcW w:w="1303" w:type="dxa"/>
            <w:shd w:val="clear" w:color="auto" w:fill="FFFFFF"/>
            <w:tcMar>
              <w:top w:w="0" w:type="dxa"/>
              <w:left w:w="0" w:type="dxa"/>
              <w:bottom w:w="0" w:type="dxa"/>
              <w:right w:w="0" w:type="dxa"/>
            </w:tcMar>
            <w:vAlign w:val="center"/>
          </w:tcPr>
          <w:p w14:paraId="6C248D04" w14:textId="77777777" w:rsidR="00412029" w:rsidRDefault="00000000">
            <w:pPr>
              <w:spacing w:line="240" w:lineRule="auto"/>
              <w:jc w:val="center"/>
              <w:rPr>
                <w:rFonts w:ascii="Calibri" w:eastAsia="Calibri" w:hAnsi="Calibri" w:cs="Calibri"/>
              </w:rPr>
            </w:pPr>
            <w:r>
              <w:rPr>
                <w:rFonts w:ascii="Calibri" w:eastAsia="Calibri" w:hAnsi="Calibri" w:cs="Calibri"/>
              </w:rPr>
              <w:t>(0.009)</w:t>
            </w:r>
          </w:p>
        </w:tc>
        <w:tc>
          <w:tcPr>
            <w:tcW w:w="1250" w:type="dxa"/>
            <w:shd w:val="clear" w:color="auto" w:fill="FFFFFF"/>
            <w:tcMar>
              <w:top w:w="0" w:type="dxa"/>
              <w:left w:w="0" w:type="dxa"/>
              <w:bottom w:w="0" w:type="dxa"/>
              <w:right w:w="0" w:type="dxa"/>
            </w:tcMar>
            <w:vAlign w:val="center"/>
          </w:tcPr>
          <w:p w14:paraId="5142C877"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354" w:type="dxa"/>
            <w:shd w:val="clear" w:color="auto" w:fill="FFFFFF"/>
            <w:tcMar>
              <w:top w:w="0" w:type="dxa"/>
              <w:left w:w="0" w:type="dxa"/>
              <w:bottom w:w="0" w:type="dxa"/>
              <w:right w:w="0" w:type="dxa"/>
            </w:tcMar>
            <w:vAlign w:val="center"/>
          </w:tcPr>
          <w:p w14:paraId="0A115A5F" w14:textId="77777777" w:rsidR="00412029" w:rsidRDefault="00000000">
            <w:pPr>
              <w:spacing w:line="240" w:lineRule="auto"/>
              <w:jc w:val="center"/>
              <w:rPr>
                <w:rFonts w:ascii="Calibri" w:eastAsia="Calibri" w:hAnsi="Calibri" w:cs="Calibri"/>
              </w:rPr>
            </w:pPr>
            <w:r>
              <w:rPr>
                <w:rFonts w:ascii="Calibri" w:eastAsia="Calibri" w:hAnsi="Calibri" w:cs="Calibri"/>
              </w:rPr>
              <w:t>(0.009)</w:t>
            </w:r>
          </w:p>
        </w:tc>
        <w:tc>
          <w:tcPr>
            <w:tcW w:w="1250" w:type="dxa"/>
            <w:shd w:val="clear" w:color="auto" w:fill="FFFFFF"/>
            <w:tcMar>
              <w:top w:w="0" w:type="dxa"/>
              <w:left w:w="0" w:type="dxa"/>
              <w:bottom w:w="0" w:type="dxa"/>
              <w:right w:w="0" w:type="dxa"/>
            </w:tcMar>
            <w:vAlign w:val="center"/>
          </w:tcPr>
          <w:p w14:paraId="56C49985" w14:textId="77777777" w:rsidR="00412029" w:rsidRDefault="00000000">
            <w:pPr>
              <w:spacing w:line="240" w:lineRule="auto"/>
              <w:jc w:val="center"/>
              <w:rPr>
                <w:rFonts w:ascii="Calibri" w:eastAsia="Calibri" w:hAnsi="Calibri" w:cs="Calibri"/>
              </w:rPr>
            </w:pPr>
            <w:r>
              <w:rPr>
                <w:rFonts w:ascii="Calibri" w:eastAsia="Calibri" w:hAnsi="Calibri" w:cs="Calibri"/>
              </w:rPr>
              <w:t>(0.017)</w:t>
            </w:r>
          </w:p>
        </w:tc>
        <w:tc>
          <w:tcPr>
            <w:tcW w:w="1303" w:type="dxa"/>
            <w:shd w:val="clear" w:color="auto" w:fill="FFFFFF"/>
            <w:tcMar>
              <w:top w:w="0" w:type="dxa"/>
              <w:left w:w="0" w:type="dxa"/>
              <w:bottom w:w="0" w:type="dxa"/>
              <w:right w:w="0" w:type="dxa"/>
            </w:tcMar>
            <w:vAlign w:val="center"/>
          </w:tcPr>
          <w:p w14:paraId="4F426732"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r>
      <w:tr w:rsidR="00412029" w14:paraId="549A98E9" w14:textId="77777777">
        <w:tc>
          <w:tcPr>
            <w:tcW w:w="1650" w:type="dxa"/>
            <w:shd w:val="clear" w:color="auto" w:fill="FFFFFF"/>
            <w:tcMar>
              <w:top w:w="0" w:type="dxa"/>
              <w:left w:w="0" w:type="dxa"/>
              <w:bottom w:w="0" w:type="dxa"/>
              <w:right w:w="0" w:type="dxa"/>
            </w:tcMar>
            <w:vAlign w:val="center"/>
          </w:tcPr>
          <w:p w14:paraId="1169A6A2" w14:textId="77777777" w:rsidR="00412029" w:rsidRDefault="00000000">
            <w:pPr>
              <w:spacing w:line="240" w:lineRule="auto"/>
              <w:rPr>
                <w:rFonts w:ascii="Calibri" w:eastAsia="Calibri" w:hAnsi="Calibri" w:cs="Calibri"/>
              </w:rPr>
            </w:pPr>
            <w:r>
              <w:rPr>
                <w:rFonts w:ascii="Calibri" w:eastAsia="Calibri" w:hAnsi="Calibri" w:cs="Calibri"/>
              </w:rPr>
              <w:t>Baseline math</w:t>
            </w:r>
          </w:p>
        </w:tc>
        <w:tc>
          <w:tcPr>
            <w:tcW w:w="1250" w:type="dxa"/>
            <w:shd w:val="clear" w:color="auto" w:fill="FFFFFF"/>
            <w:tcMar>
              <w:top w:w="0" w:type="dxa"/>
              <w:left w:w="0" w:type="dxa"/>
              <w:bottom w:w="0" w:type="dxa"/>
              <w:right w:w="0" w:type="dxa"/>
            </w:tcMar>
            <w:vAlign w:val="center"/>
          </w:tcPr>
          <w:p w14:paraId="1D2A488E" w14:textId="77777777" w:rsidR="00412029" w:rsidRDefault="00000000">
            <w:pPr>
              <w:spacing w:line="240" w:lineRule="auto"/>
              <w:jc w:val="center"/>
              <w:rPr>
                <w:rFonts w:ascii="Calibri" w:eastAsia="Calibri" w:hAnsi="Calibri" w:cs="Calibri"/>
              </w:rPr>
            </w:pPr>
            <w:r>
              <w:rPr>
                <w:rFonts w:ascii="Calibri" w:eastAsia="Calibri" w:hAnsi="Calibri" w:cs="Calibri"/>
              </w:rPr>
              <w:t>-0.0003</w:t>
            </w:r>
          </w:p>
        </w:tc>
        <w:tc>
          <w:tcPr>
            <w:tcW w:w="1303" w:type="dxa"/>
            <w:shd w:val="clear" w:color="auto" w:fill="FFFFFF"/>
            <w:tcMar>
              <w:top w:w="0" w:type="dxa"/>
              <w:left w:w="0" w:type="dxa"/>
              <w:bottom w:w="0" w:type="dxa"/>
              <w:right w:w="0" w:type="dxa"/>
            </w:tcMar>
            <w:vAlign w:val="center"/>
          </w:tcPr>
          <w:p w14:paraId="7A2E2FCC"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c>
          <w:tcPr>
            <w:tcW w:w="1250" w:type="dxa"/>
            <w:shd w:val="clear" w:color="auto" w:fill="FFFFFF"/>
            <w:tcMar>
              <w:top w:w="0" w:type="dxa"/>
              <w:left w:w="0" w:type="dxa"/>
              <w:bottom w:w="0" w:type="dxa"/>
              <w:right w:w="0" w:type="dxa"/>
            </w:tcMar>
            <w:vAlign w:val="center"/>
          </w:tcPr>
          <w:p w14:paraId="58EC987F"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c>
          <w:tcPr>
            <w:tcW w:w="1354" w:type="dxa"/>
            <w:shd w:val="clear" w:color="auto" w:fill="FFFFFF"/>
            <w:tcMar>
              <w:top w:w="0" w:type="dxa"/>
              <w:left w:w="0" w:type="dxa"/>
              <w:bottom w:w="0" w:type="dxa"/>
              <w:right w:w="0" w:type="dxa"/>
            </w:tcMar>
            <w:vAlign w:val="center"/>
          </w:tcPr>
          <w:p w14:paraId="07A335DA"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c>
          <w:tcPr>
            <w:tcW w:w="1250" w:type="dxa"/>
            <w:shd w:val="clear" w:color="auto" w:fill="FFFFFF"/>
            <w:tcMar>
              <w:top w:w="0" w:type="dxa"/>
              <w:left w:w="0" w:type="dxa"/>
              <w:bottom w:w="0" w:type="dxa"/>
              <w:right w:w="0" w:type="dxa"/>
            </w:tcMar>
            <w:vAlign w:val="center"/>
          </w:tcPr>
          <w:p w14:paraId="1B55AD63" w14:textId="77777777" w:rsidR="00412029" w:rsidRDefault="00000000">
            <w:pPr>
              <w:spacing w:line="240" w:lineRule="auto"/>
              <w:jc w:val="center"/>
              <w:rPr>
                <w:rFonts w:ascii="Calibri" w:eastAsia="Calibri" w:hAnsi="Calibri" w:cs="Calibri"/>
              </w:rPr>
            </w:pPr>
            <w:r>
              <w:rPr>
                <w:rFonts w:ascii="Calibri" w:eastAsia="Calibri" w:hAnsi="Calibri" w:cs="Calibri"/>
              </w:rPr>
              <w:t>0.033*</w:t>
            </w:r>
          </w:p>
        </w:tc>
        <w:tc>
          <w:tcPr>
            <w:tcW w:w="1303" w:type="dxa"/>
            <w:shd w:val="clear" w:color="auto" w:fill="FFFFFF"/>
            <w:tcMar>
              <w:top w:w="0" w:type="dxa"/>
              <w:left w:w="0" w:type="dxa"/>
              <w:bottom w:w="0" w:type="dxa"/>
              <w:right w:w="0" w:type="dxa"/>
            </w:tcMar>
            <w:vAlign w:val="center"/>
          </w:tcPr>
          <w:p w14:paraId="40E9637D" w14:textId="77777777" w:rsidR="00412029" w:rsidRDefault="00000000">
            <w:pPr>
              <w:spacing w:line="240" w:lineRule="auto"/>
              <w:jc w:val="center"/>
              <w:rPr>
                <w:rFonts w:ascii="Calibri" w:eastAsia="Calibri" w:hAnsi="Calibri" w:cs="Calibri"/>
              </w:rPr>
            </w:pPr>
            <w:r>
              <w:rPr>
                <w:rFonts w:ascii="Calibri" w:eastAsia="Calibri" w:hAnsi="Calibri" w:cs="Calibri"/>
              </w:rPr>
              <w:t>-0.004</w:t>
            </w:r>
          </w:p>
        </w:tc>
      </w:tr>
      <w:tr w:rsidR="00412029" w14:paraId="093BF5C8" w14:textId="77777777">
        <w:tc>
          <w:tcPr>
            <w:tcW w:w="1650" w:type="dxa"/>
            <w:shd w:val="clear" w:color="auto" w:fill="FFFFFF"/>
            <w:tcMar>
              <w:top w:w="0" w:type="dxa"/>
              <w:left w:w="0" w:type="dxa"/>
              <w:bottom w:w="0" w:type="dxa"/>
              <w:right w:w="0" w:type="dxa"/>
            </w:tcMar>
            <w:vAlign w:val="center"/>
          </w:tcPr>
          <w:p w14:paraId="49E90F11"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0CF3D2A6" w14:textId="77777777" w:rsidR="00412029" w:rsidRDefault="00000000">
            <w:pPr>
              <w:spacing w:line="240" w:lineRule="auto"/>
              <w:jc w:val="center"/>
              <w:rPr>
                <w:rFonts w:ascii="Calibri" w:eastAsia="Calibri" w:hAnsi="Calibri" w:cs="Calibri"/>
              </w:rPr>
            </w:pPr>
            <w:r>
              <w:rPr>
                <w:rFonts w:ascii="Calibri" w:eastAsia="Calibri" w:hAnsi="Calibri" w:cs="Calibri"/>
              </w:rPr>
              <w:t>(0.014)</w:t>
            </w:r>
          </w:p>
        </w:tc>
        <w:tc>
          <w:tcPr>
            <w:tcW w:w="1303" w:type="dxa"/>
            <w:shd w:val="clear" w:color="auto" w:fill="FFFFFF"/>
            <w:tcMar>
              <w:top w:w="0" w:type="dxa"/>
              <w:left w:w="0" w:type="dxa"/>
              <w:bottom w:w="0" w:type="dxa"/>
              <w:right w:w="0" w:type="dxa"/>
            </w:tcMar>
            <w:vAlign w:val="center"/>
          </w:tcPr>
          <w:p w14:paraId="00E4EB1F"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250" w:type="dxa"/>
            <w:shd w:val="clear" w:color="auto" w:fill="FFFFFF"/>
            <w:tcMar>
              <w:top w:w="0" w:type="dxa"/>
              <w:left w:w="0" w:type="dxa"/>
              <w:bottom w:w="0" w:type="dxa"/>
              <w:right w:w="0" w:type="dxa"/>
            </w:tcMar>
            <w:vAlign w:val="center"/>
          </w:tcPr>
          <w:p w14:paraId="691CBC4E"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c>
          <w:tcPr>
            <w:tcW w:w="1354" w:type="dxa"/>
            <w:shd w:val="clear" w:color="auto" w:fill="FFFFFF"/>
            <w:tcMar>
              <w:top w:w="0" w:type="dxa"/>
              <w:left w:w="0" w:type="dxa"/>
              <w:bottom w:w="0" w:type="dxa"/>
              <w:right w:w="0" w:type="dxa"/>
            </w:tcMar>
            <w:vAlign w:val="center"/>
          </w:tcPr>
          <w:p w14:paraId="0E70F773" w14:textId="77777777" w:rsidR="00412029" w:rsidRDefault="00000000">
            <w:pPr>
              <w:spacing w:line="240" w:lineRule="auto"/>
              <w:jc w:val="center"/>
              <w:rPr>
                <w:rFonts w:ascii="Calibri" w:eastAsia="Calibri" w:hAnsi="Calibri" w:cs="Calibri"/>
              </w:rPr>
            </w:pPr>
            <w:r>
              <w:rPr>
                <w:rFonts w:ascii="Calibri" w:eastAsia="Calibri" w:hAnsi="Calibri" w:cs="Calibri"/>
              </w:rPr>
              <w:t>(0.006)</w:t>
            </w:r>
          </w:p>
        </w:tc>
        <w:tc>
          <w:tcPr>
            <w:tcW w:w="1250" w:type="dxa"/>
            <w:shd w:val="clear" w:color="auto" w:fill="FFFFFF"/>
            <w:tcMar>
              <w:top w:w="0" w:type="dxa"/>
              <w:left w:w="0" w:type="dxa"/>
              <w:bottom w:w="0" w:type="dxa"/>
              <w:right w:w="0" w:type="dxa"/>
            </w:tcMar>
            <w:vAlign w:val="center"/>
          </w:tcPr>
          <w:p w14:paraId="1ED1A011" w14:textId="77777777" w:rsidR="00412029" w:rsidRDefault="00000000">
            <w:pPr>
              <w:spacing w:line="240" w:lineRule="auto"/>
              <w:jc w:val="center"/>
              <w:rPr>
                <w:rFonts w:ascii="Calibri" w:eastAsia="Calibri" w:hAnsi="Calibri" w:cs="Calibri"/>
              </w:rPr>
            </w:pPr>
            <w:r>
              <w:rPr>
                <w:rFonts w:ascii="Calibri" w:eastAsia="Calibri" w:hAnsi="Calibri" w:cs="Calibri"/>
              </w:rPr>
              <w:t>(0.015)</w:t>
            </w:r>
          </w:p>
        </w:tc>
        <w:tc>
          <w:tcPr>
            <w:tcW w:w="1303" w:type="dxa"/>
            <w:shd w:val="clear" w:color="auto" w:fill="FFFFFF"/>
            <w:tcMar>
              <w:top w:w="0" w:type="dxa"/>
              <w:left w:w="0" w:type="dxa"/>
              <w:bottom w:w="0" w:type="dxa"/>
              <w:right w:w="0" w:type="dxa"/>
            </w:tcMar>
            <w:vAlign w:val="center"/>
          </w:tcPr>
          <w:p w14:paraId="6AF662DF" w14:textId="77777777" w:rsidR="00412029" w:rsidRDefault="00000000">
            <w:pPr>
              <w:spacing w:line="240" w:lineRule="auto"/>
              <w:jc w:val="center"/>
              <w:rPr>
                <w:rFonts w:ascii="Calibri" w:eastAsia="Calibri" w:hAnsi="Calibri" w:cs="Calibri"/>
              </w:rPr>
            </w:pPr>
            <w:r>
              <w:rPr>
                <w:rFonts w:ascii="Calibri" w:eastAsia="Calibri" w:hAnsi="Calibri" w:cs="Calibri"/>
              </w:rPr>
              <w:t>(0.012)</w:t>
            </w:r>
          </w:p>
        </w:tc>
      </w:tr>
      <w:tr w:rsidR="00412029" w14:paraId="0A9E3697" w14:textId="77777777">
        <w:tc>
          <w:tcPr>
            <w:tcW w:w="1650" w:type="dxa"/>
            <w:shd w:val="clear" w:color="auto" w:fill="FFFFFF"/>
            <w:tcMar>
              <w:top w:w="0" w:type="dxa"/>
              <w:left w:w="0" w:type="dxa"/>
              <w:bottom w:w="0" w:type="dxa"/>
              <w:right w:w="0" w:type="dxa"/>
            </w:tcMar>
            <w:vAlign w:val="center"/>
          </w:tcPr>
          <w:p w14:paraId="5C50BB5E" w14:textId="77777777" w:rsidR="00412029" w:rsidRDefault="00000000">
            <w:pPr>
              <w:spacing w:line="240" w:lineRule="auto"/>
              <w:rPr>
                <w:rFonts w:ascii="Calibri" w:eastAsia="Calibri" w:hAnsi="Calibri" w:cs="Calibri"/>
              </w:rPr>
            </w:pPr>
            <w:r>
              <w:rPr>
                <w:rFonts w:ascii="Calibri" w:eastAsia="Calibri" w:hAnsi="Calibri" w:cs="Calibri"/>
              </w:rPr>
              <w:t>Baseline cognitive</w:t>
            </w:r>
          </w:p>
        </w:tc>
        <w:tc>
          <w:tcPr>
            <w:tcW w:w="1250" w:type="dxa"/>
            <w:shd w:val="clear" w:color="auto" w:fill="FFFFFF"/>
            <w:tcMar>
              <w:top w:w="0" w:type="dxa"/>
              <w:left w:w="0" w:type="dxa"/>
              <w:bottom w:w="0" w:type="dxa"/>
              <w:right w:w="0" w:type="dxa"/>
            </w:tcMar>
            <w:vAlign w:val="center"/>
          </w:tcPr>
          <w:p w14:paraId="2030EA74" w14:textId="77777777" w:rsidR="00412029" w:rsidRDefault="00000000">
            <w:pPr>
              <w:spacing w:line="240" w:lineRule="auto"/>
              <w:jc w:val="center"/>
              <w:rPr>
                <w:rFonts w:ascii="Calibri" w:eastAsia="Calibri" w:hAnsi="Calibri" w:cs="Calibri"/>
              </w:rPr>
            </w:pPr>
            <w:r>
              <w:rPr>
                <w:rFonts w:ascii="Calibri" w:eastAsia="Calibri" w:hAnsi="Calibri" w:cs="Calibri"/>
              </w:rPr>
              <w:t>-0.008</w:t>
            </w:r>
          </w:p>
        </w:tc>
        <w:tc>
          <w:tcPr>
            <w:tcW w:w="1303" w:type="dxa"/>
            <w:shd w:val="clear" w:color="auto" w:fill="FFFFFF"/>
            <w:tcMar>
              <w:top w:w="0" w:type="dxa"/>
              <w:left w:w="0" w:type="dxa"/>
              <w:bottom w:w="0" w:type="dxa"/>
              <w:right w:w="0" w:type="dxa"/>
            </w:tcMar>
            <w:vAlign w:val="center"/>
          </w:tcPr>
          <w:p w14:paraId="0F9F2DCC"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c>
          <w:tcPr>
            <w:tcW w:w="1250" w:type="dxa"/>
            <w:shd w:val="clear" w:color="auto" w:fill="FFFFFF"/>
            <w:tcMar>
              <w:top w:w="0" w:type="dxa"/>
              <w:left w:w="0" w:type="dxa"/>
              <w:bottom w:w="0" w:type="dxa"/>
              <w:right w:w="0" w:type="dxa"/>
            </w:tcMar>
            <w:vAlign w:val="center"/>
          </w:tcPr>
          <w:p w14:paraId="68ACB3CA"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c>
          <w:tcPr>
            <w:tcW w:w="1354" w:type="dxa"/>
            <w:shd w:val="clear" w:color="auto" w:fill="FFFFFF"/>
            <w:tcMar>
              <w:top w:w="0" w:type="dxa"/>
              <w:left w:w="0" w:type="dxa"/>
              <w:bottom w:w="0" w:type="dxa"/>
              <w:right w:w="0" w:type="dxa"/>
            </w:tcMar>
            <w:vAlign w:val="center"/>
          </w:tcPr>
          <w:p w14:paraId="447A2D91" w14:textId="77777777" w:rsidR="00412029" w:rsidRDefault="00000000">
            <w:pPr>
              <w:spacing w:line="240" w:lineRule="auto"/>
              <w:jc w:val="center"/>
              <w:rPr>
                <w:rFonts w:ascii="Calibri" w:eastAsia="Calibri" w:hAnsi="Calibri" w:cs="Calibri"/>
              </w:rPr>
            </w:pPr>
            <w:r>
              <w:rPr>
                <w:rFonts w:ascii="Calibri" w:eastAsia="Calibri" w:hAnsi="Calibri" w:cs="Calibri"/>
              </w:rPr>
              <w:t>0.0005</w:t>
            </w:r>
          </w:p>
        </w:tc>
        <w:tc>
          <w:tcPr>
            <w:tcW w:w="1250" w:type="dxa"/>
            <w:shd w:val="clear" w:color="auto" w:fill="FFFFFF"/>
            <w:tcMar>
              <w:top w:w="0" w:type="dxa"/>
              <w:left w:w="0" w:type="dxa"/>
              <w:bottom w:w="0" w:type="dxa"/>
              <w:right w:w="0" w:type="dxa"/>
            </w:tcMar>
            <w:vAlign w:val="center"/>
          </w:tcPr>
          <w:p w14:paraId="1E32DDB5" w14:textId="77777777" w:rsidR="00412029" w:rsidRDefault="00000000">
            <w:pPr>
              <w:spacing w:line="240" w:lineRule="auto"/>
              <w:jc w:val="center"/>
              <w:rPr>
                <w:rFonts w:ascii="Calibri" w:eastAsia="Calibri" w:hAnsi="Calibri" w:cs="Calibri"/>
              </w:rPr>
            </w:pPr>
            <w:r>
              <w:rPr>
                <w:rFonts w:ascii="Calibri" w:eastAsia="Calibri" w:hAnsi="Calibri" w:cs="Calibri"/>
              </w:rPr>
              <w:t>-0.047*</w:t>
            </w:r>
          </w:p>
        </w:tc>
        <w:tc>
          <w:tcPr>
            <w:tcW w:w="1303" w:type="dxa"/>
            <w:shd w:val="clear" w:color="auto" w:fill="FFFFFF"/>
            <w:tcMar>
              <w:top w:w="0" w:type="dxa"/>
              <w:left w:w="0" w:type="dxa"/>
              <w:bottom w:w="0" w:type="dxa"/>
              <w:right w:w="0" w:type="dxa"/>
            </w:tcMar>
            <w:vAlign w:val="center"/>
          </w:tcPr>
          <w:p w14:paraId="20702DEA"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r>
      <w:tr w:rsidR="00412029" w14:paraId="5ED810B0" w14:textId="77777777">
        <w:tc>
          <w:tcPr>
            <w:tcW w:w="1650" w:type="dxa"/>
            <w:shd w:val="clear" w:color="auto" w:fill="FFFFFF"/>
            <w:tcMar>
              <w:top w:w="0" w:type="dxa"/>
              <w:left w:w="0" w:type="dxa"/>
              <w:bottom w:w="0" w:type="dxa"/>
              <w:right w:w="0" w:type="dxa"/>
            </w:tcMar>
            <w:vAlign w:val="center"/>
          </w:tcPr>
          <w:p w14:paraId="72A0E464"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2166D09C" w14:textId="77777777" w:rsidR="00412029" w:rsidRDefault="00000000">
            <w:pPr>
              <w:spacing w:line="240" w:lineRule="auto"/>
              <w:jc w:val="center"/>
              <w:rPr>
                <w:rFonts w:ascii="Calibri" w:eastAsia="Calibri" w:hAnsi="Calibri" w:cs="Calibri"/>
              </w:rPr>
            </w:pPr>
            <w:r>
              <w:rPr>
                <w:rFonts w:ascii="Calibri" w:eastAsia="Calibri" w:hAnsi="Calibri" w:cs="Calibri"/>
              </w:rPr>
              <w:t>(0.012)</w:t>
            </w:r>
          </w:p>
        </w:tc>
        <w:tc>
          <w:tcPr>
            <w:tcW w:w="1303" w:type="dxa"/>
            <w:shd w:val="clear" w:color="auto" w:fill="FFFFFF"/>
            <w:tcMar>
              <w:top w:w="0" w:type="dxa"/>
              <w:left w:w="0" w:type="dxa"/>
              <w:bottom w:w="0" w:type="dxa"/>
              <w:right w:w="0" w:type="dxa"/>
            </w:tcMar>
            <w:vAlign w:val="center"/>
          </w:tcPr>
          <w:p w14:paraId="005DA2F4"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c>
          <w:tcPr>
            <w:tcW w:w="1250" w:type="dxa"/>
            <w:shd w:val="clear" w:color="auto" w:fill="FFFFFF"/>
            <w:tcMar>
              <w:top w:w="0" w:type="dxa"/>
              <w:left w:w="0" w:type="dxa"/>
              <w:bottom w:w="0" w:type="dxa"/>
              <w:right w:w="0" w:type="dxa"/>
            </w:tcMar>
            <w:vAlign w:val="center"/>
          </w:tcPr>
          <w:p w14:paraId="2341198C" w14:textId="77777777" w:rsidR="00412029" w:rsidRDefault="00000000">
            <w:pPr>
              <w:spacing w:line="240" w:lineRule="auto"/>
              <w:jc w:val="center"/>
              <w:rPr>
                <w:rFonts w:ascii="Calibri" w:eastAsia="Calibri" w:hAnsi="Calibri" w:cs="Calibri"/>
              </w:rPr>
            </w:pPr>
            <w:r>
              <w:rPr>
                <w:rFonts w:ascii="Calibri" w:eastAsia="Calibri" w:hAnsi="Calibri" w:cs="Calibri"/>
              </w:rPr>
              <w:t>(0.009)</w:t>
            </w:r>
          </w:p>
        </w:tc>
        <w:tc>
          <w:tcPr>
            <w:tcW w:w="1354" w:type="dxa"/>
            <w:shd w:val="clear" w:color="auto" w:fill="FFFFFF"/>
            <w:tcMar>
              <w:top w:w="0" w:type="dxa"/>
              <w:left w:w="0" w:type="dxa"/>
              <w:bottom w:w="0" w:type="dxa"/>
              <w:right w:w="0" w:type="dxa"/>
            </w:tcMar>
            <w:vAlign w:val="center"/>
          </w:tcPr>
          <w:p w14:paraId="137DDE77" w14:textId="77777777" w:rsidR="00412029" w:rsidRDefault="00000000">
            <w:pPr>
              <w:spacing w:line="240" w:lineRule="auto"/>
              <w:jc w:val="center"/>
              <w:rPr>
                <w:rFonts w:ascii="Calibri" w:eastAsia="Calibri" w:hAnsi="Calibri" w:cs="Calibri"/>
              </w:rPr>
            </w:pPr>
            <w:r>
              <w:rPr>
                <w:rFonts w:ascii="Calibri" w:eastAsia="Calibri" w:hAnsi="Calibri" w:cs="Calibri"/>
              </w:rPr>
              <w:t>(0.005)</w:t>
            </w:r>
          </w:p>
        </w:tc>
        <w:tc>
          <w:tcPr>
            <w:tcW w:w="1250" w:type="dxa"/>
            <w:shd w:val="clear" w:color="auto" w:fill="FFFFFF"/>
            <w:tcMar>
              <w:top w:w="0" w:type="dxa"/>
              <w:left w:w="0" w:type="dxa"/>
              <w:bottom w:w="0" w:type="dxa"/>
              <w:right w:w="0" w:type="dxa"/>
            </w:tcMar>
            <w:vAlign w:val="center"/>
          </w:tcPr>
          <w:p w14:paraId="5ECC2B7C" w14:textId="77777777" w:rsidR="00412029" w:rsidRDefault="00000000">
            <w:pPr>
              <w:spacing w:line="240" w:lineRule="auto"/>
              <w:jc w:val="center"/>
              <w:rPr>
                <w:rFonts w:ascii="Calibri" w:eastAsia="Calibri" w:hAnsi="Calibri" w:cs="Calibri"/>
              </w:rPr>
            </w:pPr>
            <w:r>
              <w:rPr>
                <w:rFonts w:ascii="Calibri" w:eastAsia="Calibri" w:hAnsi="Calibri" w:cs="Calibri"/>
              </w:rPr>
              <w:t>(0.019)</w:t>
            </w:r>
          </w:p>
        </w:tc>
        <w:tc>
          <w:tcPr>
            <w:tcW w:w="1303" w:type="dxa"/>
            <w:shd w:val="clear" w:color="auto" w:fill="FFFFFF"/>
            <w:tcMar>
              <w:top w:w="0" w:type="dxa"/>
              <w:left w:w="0" w:type="dxa"/>
              <w:bottom w:w="0" w:type="dxa"/>
              <w:right w:w="0" w:type="dxa"/>
            </w:tcMar>
            <w:vAlign w:val="center"/>
          </w:tcPr>
          <w:p w14:paraId="59AD0CFC" w14:textId="77777777" w:rsidR="00412029" w:rsidRDefault="00000000">
            <w:pPr>
              <w:spacing w:line="240" w:lineRule="auto"/>
              <w:jc w:val="center"/>
              <w:rPr>
                <w:rFonts w:ascii="Calibri" w:eastAsia="Calibri" w:hAnsi="Calibri" w:cs="Calibri"/>
              </w:rPr>
            </w:pPr>
            <w:r>
              <w:rPr>
                <w:rFonts w:ascii="Calibri" w:eastAsia="Calibri" w:hAnsi="Calibri" w:cs="Calibri"/>
              </w:rPr>
              <w:t>(0.012)</w:t>
            </w:r>
          </w:p>
        </w:tc>
      </w:tr>
      <w:tr w:rsidR="00412029" w14:paraId="17904ED0" w14:textId="77777777">
        <w:tc>
          <w:tcPr>
            <w:tcW w:w="1650" w:type="dxa"/>
            <w:shd w:val="clear" w:color="auto" w:fill="FFFFFF"/>
            <w:tcMar>
              <w:top w:w="0" w:type="dxa"/>
              <w:left w:w="0" w:type="dxa"/>
              <w:bottom w:w="0" w:type="dxa"/>
              <w:right w:w="0" w:type="dxa"/>
            </w:tcMar>
            <w:vAlign w:val="center"/>
          </w:tcPr>
          <w:p w14:paraId="2205146B" w14:textId="77777777" w:rsidR="00412029" w:rsidRDefault="00000000">
            <w:pPr>
              <w:spacing w:line="240" w:lineRule="auto"/>
              <w:rPr>
                <w:rFonts w:ascii="Calibri" w:eastAsia="Calibri" w:hAnsi="Calibri" w:cs="Calibri"/>
              </w:rPr>
            </w:pPr>
            <w:r>
              <w:rPr>
                <w:rFonts w:ascii="Calibri" w:eastAsia="Calibri" w:hAnsi="Calibri" w:cs="Calibri"/>
              </w:rPr>
              <w:t>Female student</w:t>
            </w:r>
          </w:p>
        </w:tc>
        <w:tc>
          <w:tcPr>
            <w:tcW w:w="1250" w:type="dxa"/>
            <w:shd w:val="clear" w:color="auto" w:fill="FFFFFF"/>
            <w:tcMar>
              <w:top w:w="0" w:type="dxa"/>
              <w:left w:w="0" w:type="dxa"/>
              <w:bottom w:w="0" w:type="dxa"/>
              <w:right w:w="0" w:type="dxa"/>
            </w:tcMar>
            <w:vAlign w:val="center"/>
          </w:tcPr>
          <w:p w14:paraId="37ED169A" w14:textId="77777777" w:rsidR="00412029" w:rsidRDefault="00000000">
            <w:pPr>
              <w:spacing w:line="240" w:lineRule="auto"/>
              <w:jc w:val="center"/>
              <w:rPr>
                <w:rFonts w:ascii="Calibri" w:eastAsia="Calibri" w:hAnsi="Calibri" w:cs="Calibri"/>
              </w:rPr>
            </w:pPr>
            <w:r>
              <w:rPr>
                <w:rFonts w:ascii="Calibri" w:eastAsia="Calibri" w:hAnsi="Calibri" w:cs="Calibri"/>
              </w:rPr>
              <w:t>-0.016</w:t>
            </w:r>
          </w:p>
        </w:tc>
        <w:tc>
          <w:tcPr>
            <w:tcW w:w="1303" w:type="dxa"/>
            <w:shd w:val="clear" w:color="auto" w:fill="FFFFFF"/>
            <w:tcMar>
              <w:top w:w="0" w:type="dxa"/>
              <w:left w:w="0" w:type="dxa"/>
              <w:bottom w:w="0" w:type="dxa"/>
              <w:right w:w="0" w:type="dxa"/>
            </w:tcMar>
            <w:vAlign w:val="center"/>
          </w:tcPr>
          <w:p w14:paraId="1D88E199" w14:textId="77777777" w:rsidR="00412029" w:rsidRDefault="00000000">
            <w:pPr>
              <w:spacing w:line="240" w:lineRule="auto"/>
              <w:jc w:val="center"/>
              <w:rPr>
                <w:rFonts w:ascii="Calibri" w:eastAsia="Calibri" w:hAnsi="Calibri" w:cs="Calibri"/>
              </w:rPr>
            </w:pPr>
            <w:r>
              <w:rPr>
                <w:rFonts w:ascii="Calibri" w:eastAsia="Calibri" w:hAnsi="Calibri" w:cs="Calibri"/>
              </w:rPr>
              <w:t>0.606*</w:t>
            </w:r>
          </w:p>
        </w:tc>
        <w:tc>
          <w:tcPr>
            <w:tcW w:w="1250" w:type="dxa"/>
            <w:shd w:val="clear" w:color="auto" w:fill="FFFFFF"/>
            <w:tcMar>
              <w:top w:w="0" w:type="dxa"/>
              <w:left w:w="0" w:type="dxa"/>
              <w:bottom w:w="0" w:type="dxa"/>
              <w:right w:w="0" w:type="dxa"/>
            </w:tcMar>
            <w:vAlign w:val="center"/>
          </w:tcPr>
          <w:p w14:paraId="27436148" w14:textId="77777777" w:rsidR="00412029" w:rsidRDefault="00000000">
            <w:pPr>
              <w:spacing w:line="240" w:lineRule="auto"/>
              <w:jc w:val="center"/>
              <w:rPr>
                <w:rFonts w:ascii="Calibri" w:eastAsia="Calibri" w:hAnsi="Calibri" w:cs="Calibri"/>
              </w:rPr>
            </w:pPr>
            <w:r>
              <w:rPr>
                <w:rFonts w:ascii="Calibri" w:eastAsia="Calibri" w:hAnsi="Calibri" w:cs="Calibri"/>
              </w:rPr>
              <w:t>0.005</w:t>
            </w:r>
          </w:p>
        </w:tc>
        <w:tc>
          <w:tcPr>
            <w:tcW w:w="1354" w:type="dxa"/>
            <w:shd w:val="clear" w:color="auto" w:fill="FFFFFF"/>
            <w:tcMar>
              <w:top w:w="0" w:type="dxa"/>
              <w:left w:w="0" w:type="dxa"/>
              <w:bottom w:w="0" w:type="dxa"/>
              <w:right w:w="0" w:type="dxa"/>
            </w:tcMar>
            <w:vAlign w:val="center"/>
          </w:tcPr>
          <w:p w14:paraId="5EF7D18F" w14:textId="77777777" w:rsidR="00412029" w:rsidRDefault="00000000">
            <w:pPr>
              <w:spacing w:line="240" w:lineRule="auto"/>
              <w:jc w:val="center"/>
              <w:rPr>
                <w:rFonts w:ascii="Calibri" w:eastAsia="Calibri" w:hAnsi="Calibri" w:cs="Calibri"/>
              </w:rPr>
            </w:pPr>
            <w:r>
              <w:rPr>
                <w:rFonts w:ascii="Calibri" w:eastAsia="Calibri" w:hAnsi="Calibri" w:cs="Calibri"/>
              </w:rPr>
              <w:t>0.791</w:t>
            </w:r>
            <w:r>
              <w:rPr>
                <w:rFonts w:ascii="Calibri" w:eastAsia="Calibri" w:hAnsi="Calibri" w:cs="Calibri"/>
                <w:vertAlign w:val="superscript"/>
              </w:rPr>
              <w:t>***</w:t>
            </w:r>
          </w:p>
        </w:tc>
        <w:tc>
          <w:tcPr>
            <w:tcW w:w="1250" w:type="dxa"/>
            <w:shd w:val="clear" w:color="auto" w:fill="FFFFFF"/>
            <w:tcMar>
              <w:top w:w="0" w:type="dxa"/>
              <w:left w:w="0" w:type="dxa"/>
              <w:bottom w:w="0" w:type="dxa"/>
              <w:right w:w="0" w:type="dxa"/>
            </w:tcMar>
            <w:vAlign w:val="center"/>
          </w:tcPr>
          <w:p w14:paraId="642F42F3"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303" w:type="dxa"/>
            <w:shd w:val="clear" w:color="auto" w:fill="FFFFFF"/>
            <w:tcMar>
              <w:top w:w="0" w:type="dxa"/>
              <w:left w:w="0" w:type="dxa"/>
              <w:bottom w:w="0" w:type="dxa"/>
              <w:right w:w="0" w:type="dxa"/>
            </w:tcMar>
            <w:vAlign w:val="center"/>
          </w:tcPr>
          <w:p w14:paraId="0428429E" w14:textId="77777777" w:rsidR="00412029" w:rsidRDefault="00000000">
            <w:pPr>
              <w:spacing w:line="240" w:lineRule="auto"/>
              <w:jc w:val="center"/>
              <w:rPr>
                <w:rFonts w:ascii="Calibri" w:eastAsia="Calibri" w:hAnsi="Calibri" w:cs="Calibri"/>
              </w:rPr>
            </w:pPr>
            <w:r>
              <w:rPr>
                <w:rFonts w:ascii="Calibri" w:eastAsia="Calibri" w:hAnsi="Calibri" w:cs="Calibri"/>
              </w:rPr>
              <w:t>0.164</w:t>
            </w:r>
          </w:p>
        </w:tc>
      </w:tr>
      <w:tr w:rsidR="00412029" w14:paraId="71F465D9" w14:textId="77777777">
        <w:tc>
          <w:tcPr>
            <w:tcW w:w="1650" w:type="dxa"/>
            <w:shd w:val="clear" w:color="auto" w:fill="FFFFFF"/>
            <w:tcMar>
              <w:top w:w="0" w:type="dxa"/>
              <w:left w:w="0" w:type="dxa"/>
              <w:bottom w:w="0" w:type="dxa"/>
              <w:right w:w="0" w:type="dxa"/>
            </w:tcMar>
            <w:vAlign w:val="center"/>
          </w:tcPr>
          <w:p w14:paraId="162C49DF"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3C1AAE5A"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303" w:type="dxa"/>
            <w:shd w:val="clear" w:color="auto" w:fill="FFFFFF"/>
            <w:tcMar>
              <w:top w:w="0" w:type="dxa"/>
              <w:left w:w="0" w:type="dxa"/>
              <w:bottom w:w="0" w:type="dxa"/>
              <w:right w:w="0" w:type="dxa"/>
            </w:tcMar>
            <w:vAlign w:val="center"/>
          </w:tcPr>
          <w:p w14:paraId="669F9154" w14:textId="77777777" w:rsidR="00412029" w:rsidRDefault="00000000">
            <w:pPr>
              <w:spacing w:line="240" w:lineRule="auto"/>
              <w:jc w:val="center"/>
              <w:rPr>
                <w:rFonts w:ascii="Calibri" w:eastAsia="Calibri" w:hAnsi="Calibri" w:cs="Calibri"/>
              </w:rPr>
            </w:pPr>
            <w:r>
              <w:rPr>
                <w:rFonts w:ascii="Calibri" w:eastAsia="Calibri" w:hAnsi="Calibri" w:cs="Calibri"/>
              </w:rPr>
              <w:t>(0.083)</w:t>
            </w:r>
          </w:p>
        </w:tc>
        <w:tc>
          <w:tcPr>
            <w:tcW w:w="1250" w:type="dxa"/>
            <w:shd w:val="clear" w:color="auto" w:fill="FFFFFF"/>
            <w:tcMar>
              <w:top w:w="0" w:type="dxa"/>
              <w:left w:w="0" w:type="dxa"/>
              <w:bottom w:w="0" w:type="dxa"/>
              <w:right w:w="0" w:type="dxa"/>
            </w:tcMar>
            <w:vAlign w:val="center"/>
          </w:tcPr>
          <w:p w14:paraId="12972D2B" w14:textId="77777777" w:rsidR="00412029" w:rsidRDefault="00000000">
            <w:pPr>
              <w:spacing w:line="240" w:lineRule="auto"/>
              <w:jc w:val="center"/>
              <w:rPr>
                <w:rFonts w:ascii="Calibri" w:eastAsia="Calibri" w:hAnsi="Calibri" w:cs="Calibri"/>
              </w:rPr>
            </w:pPr>
            <w:r>
              <w:rPr>
                <w:rFonts w:ascii="Calibri" w:eastAsia="Calibri" w:hAnsi="Calibri" w:cs="Calibri"/>
              </w:rPr>
              <w:t>(0.006)</w:t>
            </w:r>
          </w:p>
        </w:tc>
        <w:tc>
          <w:tcPr>
            <w:tcW w:w="1354" w:type="dxa"/>
            <w:shd w:val="clear" w:color="auto" w:fill="FFFFFF"/>
            <w:tcMar>
              <w:top w:w="0" w:type="dxa"/>
              <w:left w:w="0" w:type="dxa"/>
              <w:bottom w:w="0" w:type="dxa"/>
              <w:right w:w="0" w:type="dxa"/>
            </w:tcMar>
            <w:vAlign w:val="center"/>
          </w:tcPr>
          <w:p w14:paraId="4CAC8271" w14:textId="77777777" w:rsidR="00412029" w:rsidRDefault="00000000">
            <w:pPr>
              <w:spacing w:line="240" w:lineRule="auto"/>
              <w:jc w:val="center"/>
              <w:rPr>
                <w:rFonts w:ascii="Calibri" w:eastAsia="Calibri" w:hAnsi="Calibri" w:cs="Calibri"/>
              </w:rPr>
            </w:pPr>
            <w:r>
              <w:rPr>
                <w:rFonts w:ascii="Calibri" w:eastAsia="Calibri" w:hAnsi="Calibri" w:cs="Calibri"/>
              </w:rPr>
              <w:t>(0.064)</w:t>
            </w:r>
          </w:p>
        </w:tc>
        <w:tc>
          <w:tcPr>
            <w:tcW w:w="1250" w:type="dxa"/>
            <w:shd w:val="clear" w:color="auto" w:fill="FFFFFF"/>
            <w:tcMar>
              <w:top w:w="0" w:type="dxa"/>
              <w:left w:w="0" w:type="dxa"/>
              <w:bottom w:w="0" w:type="dxa"/>
              <w:right w:w="0" w:type="dxa"/>
            </w:tcMar>
            <w:vAlign w:val="center"/>
          </w:tcPr>
          <w:p w14:paraId="11150F42"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303" w:type="dxa"/>
            <w:shd w:val="clear" w:color="auto" w:fill="FFFFFF"/>
            <w:tcMar>
              <w:top w:w="0" w:type="dxa"/>
              <w:left w:w="0" w:type="dxa"/>
              <w:bottom w:w="0" w:type="dxa"/>
              <w:right w:w="0" w:type="dxa"/>
            </w:tcMar>
            <w:vAlign w:val="center"/>
          </w:tcPr>
          <w:p w14:paraId="6FF70129" w14:textId="77777777" w:rsidR="00412029" w:rsidRDefault="00000000">
            <w:pPr>
              <w:spacing w:line="240" w:lineRule="auto"/>
              <w:jc w:val="center"/>
              <w:rPr>
                <w:rFonts w:ascii="Calibri" w:eastAsia="Calibri" w:hAnsi="Calibri" w:cs="Calibri"/>
              </w:rPr>
            </w:pPr>
            <w:r>
              <w:rPr>
                <w:rFonts w:ascii="Calibri" w:eastAsia="Calibri" w:hAnsi="Calibri" w:cs="Calibri"/>
              </w:rPr>
              <w:t>(0.085)</w:t>
            </w:r>
          </w:p>
        </w:tc>
      </w:tr>
      <w:tr w:rsidR="00412029" w14:paraId="693A5D4E" w14:textId="77777777">
        <w:tc>
          <w:tcPr>
            <w:tcW w:w="1650" w:type="dxa"/>
            <w:shd w:val="clear" w:color="auto" w:fill="FFFFFF"/>
            <w:tcMar>
              <w:top w:w="0" w:type="dxa"/>
              <w:left w:w="0" w:type="dxa"/>
              <w:bottom w:w="0" w:type="dxa"/>
              <w:right w:w="0" w:type="dxa"/>
            </w:tcMar>
            <w:vAlign w:val="center"/>
          </w:tcPr>
          <w:p w14:paraId="47F41BA9" w14:textId="77777777" w:rsidR="00412029" w:rsidRDefault="00000000">
            <w:pPr>
              <w:spacing w:line="240" w:lineRule="auto"/>
              <w:rPr>
                <w:rFonts w:ascii="Calibri" w:eastAsia="Calibri" w:hAnsi="Calibri" w:cs="Calibri"/>
              </w:rPr>
            </w:pPr>
            <w:r>
              <w:rPr>
                <w:rFonts w:ascii="Calibri" w:eastAsia="Calibri" w:hAnsi="Calibri" w:cs="Calibri"/>
              </w:rPr>
              <w:t>Age</w:t>
            </w:r>
          </w:p>
        </w:tc>
        <w:tc>
          <w:tcPr>
            <w:tcW w:w="1250" w:type="dxa"/>
            <w:shd w:val="clear" w:color="auto" w:fill="FFFFFF"/>
            <w:tcMar>
              <w:top w:w="0" w:type="dxa"/>
              <w:left w:w="0" w:type="dxa"/>
              <w:bottom w:w="0" w:type="dxa"/>
              <w:right w:w="0" w:type="dxa"/>
            </w:tcMar>
            <w:vAlign w:val="center"/>
          </w:tcPr>
          <w:p w14:paraId="7AD5F689"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c>
          <w:tcPr>
            <w:tcW w:w="1303" w:type="dxa"/>
            <w:shd w:val="clear" w:color="auto" w:fill="FFFFFF"/>
            <w:tcMar>
              <w:top w:w="0" w:type="dxa"/>
              <w:left w:w="0" w:type="dxa"/>
              <w:bottom w:w="0" w:type="dxa"/>
              <w:right w:w="0" w:type="dxa"/>
            </w:tcMar>
            <w:vAlign w:val="center"/>
          </w:tcPr>
          <w:p w14:paraId="7D5FE54B"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c>
          <w:tcPr>
            <w:tcW w:w="1250" w:type="dxa"/>
            <w:shd w:val="clear" w:color="auto" w:fill="FFFFFF"/>
            <w:tcMar>
              <w:top w:w="0" w:type="dxa"/>
              <w:left w:w="0" w:type="dxa"/>
              <w:bottom w:w="0" w:type="dxa"/>
              <w:right w:w="0" w:type="dxa"/>
            </w:tcMar>
            <w:vAlign w:val="center"/>
          </w:tcPr>
          <w:p w14:paraId="62EC7471"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54" w:type="dxa"/>
            <w:shd w:val="clear" w:color="auto" w:fill="FFFFFF"/>
            <w:tcMar>
              <w:top w:w="0" w:type="dxa"/>
              <w:left w:w="0" w:type="dxa"/>
              <w:bottom w:w="0" w:type="dxa"/>
              <w:right w:w="0" w:type="dxa"/>
            </w:tcMar>
            <w:vAlign w:val="center"/>
          </w:tcPr>
          <w:p w14:paraId="243BF92E" w14:textId="77777777" w:rsidR="00412029" w:rsidRDefault="00000000">
            <w:pPr>
              <w:spacing w:line="240" w:lineRule="auto"/>
              <w:jc w:val="center"/>
              <w:rPr>
                <w:rFonts w:ascii="Calibri" w:eastAsia="Calibri" w:hAnsi="Calibri" w:cs="Calibri"/>
              </w:rPr>
            </w:pPr>
            <w:r>
              <w:rPr>
                <w:rFonts w:ascii="Calibri" w:eastAsia="Calibri" w:hAnsi="Calibri" w:cs="Calibri"/>
              </w:rPr>
              <w:t>-0.006</w:t>
            </w:r>
          </w:p>
        </w:tc>
        <w:tc>
          <w:tcPr>
            <w:tcW w:w="1250" w:type="dxa"/>
            <w:shd w:val="clear" w:color="auto" w:fill="FFFFFF"/>
            <w:tcMar>
              <w:top w:w="0" w:type="dxa"/>
              <w:left w:w="0" w:type="dxa"/>
              <w:bottom w:w="0" w:type="dxa"/>
              <w:right w:w="0" w:type="dxa"/>
            </w:tcMar>
            <w:vAlign w:val="center"/>
          </w:tcPr>
          <w:p w14:paraId="2BD3234B"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03" w:type="dxa"/>
            <w:shd w:val="clear" w:color="auto" w:fill="FFFFFF"/>
            <w:tcMar>
              <w:top w:w="0" w:type="dxa"/>
              <w:left w:w="0" w:type="dxa"/>
              <w:bottom w:w="0" w:type="dxa"/>
              <w:right w:w="0" w:type="dxa"/>
            </w:tcMar>
            <w:vAlign w:val="center"/>
          </w:tcPr>
          <w:p w14:paraId="5DFDB5F5"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r>
      <w:tr w:rsidR="00412029" w14:paraId="4BA15695" w14:textId="77777777">
        <w:tc>
          <w:tcPr>
            <w:tcW w:w="1650" w:type="dxa"/>
            <w:shd w:val="clear" w:color="auto" w:fill="FFFFFF"/>
            <w:tcMar>
              <w:top w:w="0" w:type="dxa"/>
              <w:left w:w="0" w:type="dxa"/>
              <w:bottom w:w="0" w:type="dxa"/>
              <w:right w:w="0" w:type="dxa"/>
            </w:tcMar>
            <w:vAlign w:val="center"/>
          </w:tcPr>
          <w:p w14:paraId="7F1A695A"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334890BD"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c>
          <w:tcPr>
            <w:tcW w:w="1303" w:type="dxa"/>
            <w:shd w:val="clear" w:color="auto" w:fill="FFFFFF"/>
            <w:tcMar>
              <w:top w:w="0" w:type="dxa"/>
              <w:left w:w="0" w:type="dxa"/>
              <w:bottom w:w="0" w:type="dxa"/>
              <w:right w:w="0" w:type="dxa"/>
            </w:tcMar>
            <w:vAlign w:val="center"/>
          </w:tcPr>
          <w:p w14:paraId="01E583FF"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c>
          <w:tcPr>
            <w:tcW w:w="1250" w:type="dxa"/>
            <w:shd w:val="clear" w:color="auto" w:fill="FFFFFF"/>
            <w:tcMar>
              <w:top w:w="0" w:type="dxa"/>
              <w:left w:w="0" w:type="dxa"/>
              <w:bottom w:w="0" w:type="dxa"/>
              <w:right w:w="0" w:type="dxa"/>
            </w:tcMar>
            <w:vAlign w:val="center"/>
          </w:tcPr>
          <w:p w14:paraId="5D057F3D"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354" w:type="dxa"/>
            <w:shd w:val="clear" w:color="auto" w:fill="FFFFFF"/>
            <w:tcMar>
              <w:top w:w="0" w:type="dxa"/>
              <w:left w:w="0" w:type="dxa"/>
              <w:bottom w:w="0" w:type="dxa"/>
              <w:right w:w="0" w:type="dxa"/>
            </w:tcMar>
            <w:vAlign w:val="center"/>
          </w:tcPr>
          <w:p w14:paraId="36EF2A72" w14:textId="77777777" w:rsidR="00412029" w:rsidRDefault="00000000">
            <w:pPr>
              <w:spacing w:line="240" w:lineRule="auto"/>
              <w:jc w:val="center"/>
              <w:rPr>
                <w:rFonts w:ascii="Calibri" w:eastAsia="Calibri" w:hAnsi="Calibri" w:cs="Calibri"/>
              </w:rPr>
            </w:pPr>
            <w:r>
              <w:rPr>
                <w:rFonts w:ascii="Calibri" w:eastAsia="Calibri" w:hAnsi="Calibri" w:cs="Calibri"/>
              </w:rPr>
              <w:t>(0.009)</w:t>
            </w:r>
          </w:p>
        </w:tc>
        <w:tc>
          <w:tcPr>
            <w:tcW w:w="1250" w:type="dxa"/>
            <w:shd w:val="clear" w:color="auto" w:fill="FFFFFF"/>
            <w:tcMar>
              <w:top w:w="0" w:type="dxa"/>
              <w:left w:w="0" w:type="dxa"/>
              <w:bottom w:w="0" w:type="dxa"/>
              <w:right w:w="0" w:type="dxa"/>
            </w:tcMar>
            <w:vAlign w:val="center"/>
          </w:tcPr>
          <w:p w14:paraId="103C1562" w14:textId="77777777" w:rsidR="00412029" w:rsidRDefault="00000000">
            <w:pPr>
              <w:spacing w:line="240" w:lineRule="auto"/>
              <w:jc w:val="center"/>
              <w:rPr>
                <w:rFonts w:ascii="Calibri" w:eastAsia="Calibri" w:hAnsi="Calibri" w:cs="Calibri"/>
              </w:rPr>
            </w:pPr>
            <w:r>
              <w:rPr>
                <w:rFonts w:ascii="Calibri" w:eastAsia="Calibri" w:hAnsi="Calibri" w:cs="Calibri"/>
              </w:rPr>
              <w:t>(0.014)</w:t>
            </w:r>
          </w:p>
        </w:tc>
        <w:tc>
          <w:tcPr>
            <w:tcW w:w="1303" w:type="dxa"/>
            <w:shd w:val="clear" w:color="auto" w:fill="FFFFFF"/>
            <w:tcMar>
              <w:top w:w="0" w:type="dxa"/>
              <w:left w:w="0" w:type="dxa"/>
              <w:bottom w:w="0" w:type="dxa"/>
              <w:right w:w="0" w:type="dxa"/>
            </w:tcMar>
            <w:vAlign w:val="center"/>
          </w:tcPr>
          <w:p w14:paraId="6C0D0C64" w14:textId="77777777" w:rsidR="00412029" w:rsidRDefault="00000000">
            <w:pPr>
              <w:spacing w:line="240" w:lineRule="auto"/>
              <w:jc w:val="center"/>
              <w:rPr>
                <w:rFonts w:ascii="Calibri" w:eastAsia="Calibri" w:hAnsi="Calibri" w:cs="Calibri"/>
              </w:rPr>
            </w:pPr>
            <w:r>
              <w:rPr>
                <w:rFonts w:ascii="Calibri" w:eastAsia="Calibri" w:hAnsi="Calibri" w:cs="Calibri"/>
              </w:rPr>
              <w:t>(0.014)</w:t>
            </w:r>
          </w:p>
        </w:tc>
      </w:tr>
      <w:tr w:rsidR="00412029" w14:paraId="321E8823" w14:textId="77777777">
        <w:tc>
          <w:tcPr>
            <w:tcW w:w="1650" w:type="dxa"/>
            <w:shd w:val="clear" w:color="auto" w:fill="FFFFFF"/>
            <w:tcMar>
              <w:top w:w="0" w:type="dxa"/>
              <w:left w:w="0" w:type="dxa"/>
              <w:bottom w:w="0" w:type="dxa"/>
              <w:right w:w="0" w:type="dxa"/>
            </w:tcMar>
            <w:vAlign w:val="center"/>
          </w:tcPr>
          <w:p w14:paraId="07836E85" w14:textId="77777777" w:rsidR="00412029" w:rsidRDefault="00000000">
            <w:pPr>
              <w:spacing w:line="240" w:lineRule="auto"/>
              <w:rPr>
                <w:rFonts w:ascii="Calibri" w:eastAsia="Calibri" w:hAnsi="Calibri" w:cs="Calibri"/>
              </w:rPr>
            </w:pPr>
            <w:r>
              <w:rPr>
                <w:rFonts w:ascii="Calibri" w:eastAsia="Calibri" w:hAnsi="Calibri" w:cs="Calibri"/>
              </w:rPr>
              <w:t>Only child</w:t>
            </w:r>
          </w:p>
        </w:tc>
        <w:tc>
          <w:tcPr>
            <w:tcW w:w="1250" w:type="dxa"/>
            <w:shd w:val="clear" w:color="auto" w:fill="FFFFFF"/>
            <w:tcMar>
              <w:top w:w="0" w:type="dxa"/>
              <w:left w:w="0" w:type="dxa"/>
              <w:bottom w:w="0" w:type="dxa"/>
              <w:right w:w="0" w:type="dxa"/>
            </w:tcMar>
            <w:vAlign w:val="center"/>
          </w:tcPr>
          <w:p w14:paraId="5833965E"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c>
          <w:tcPr>
            <w:tcW w:w="1303" w:type="dxa"/>
            <w:shd w:val="clear" w:color="auto" w:fill="FFFFFF"/>
            <w:tcMar>
              <w:top w:w="0" w:type="dxa"/>
              <w:left w:w="0" w:type="dxa"/>
              <w:bottom w:w="0" w:type="dxa"/>
              <w:right w:w="0" w:type="dxa"/>
            </w:tcMar>
            <w:vAlign w:val="center"/>
          </w:tcPr>
          <w:p w14:paraId="4E1C7AE0"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c>
          <w:tcPr>
            <w:tcW w:w="1250" w:type="dxa"/>
            <w:shd w:val="clear" w:color="auto" w:fill="FFFFFF"/>
            <w:tcMar>
              <w:top w:w="0" w:type="dxa"/>
              <w:left w:w="0" w:type="dxa"/>
              <w:bottom w:w="0" w:type="dxa"/>
              <w:right w:w="0" w:type="dxa"/>
            </w:tcMar>
            <w:vAlign w:val="center"/>
          </w:tcPr>
          <w:p w14:paraId="35A2BE57"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54" w:type="dxa"/>
            <w:shd w:val="clear" w:color="auto" w:fill="FFFFFF"/>
            <w:tcMar>
              <w:top w:w="0" w:type="dxa"/>
              <w:left w:w="0" w:type="dxa"/>
              <w:bottom w:w="0" w:type="dxa"/>
              <w:right w:w="0" w:type="dxa"/>
            </w:tcMar>
            <w:vAlign w:val="center"/>
          </w:tcPr>
          <w:p w14:paraId="3F6CD6B6" w14:textId="77777777" w:rsidR="00412029" w:rsidRDefault="00000000">
            <w:pPr>
              <w:spacing w:line="240" w:lineRule="auto"/>
              <w:jc w:val="center"/>
              <w:rPr>
                <w:rFonts w:ascii="Calibri" w:eastAsia="Calibri" w:hAnsi="Calibri" w:cs="Calibri"/>
              </w:rPr>
            </w:pPr>
            <w:r>
              <w:rPr>
                <w:rFonts w:ascii="Calibri" w:eastAsia="Calibri" w:hAnsi="Calibri" w:cs="Calibri"/>
              </w:rPr>
              <w:t>0.008</w:t>
            </w:r>
          </w:p>
        </w:tc>
        <w:tc>
          <w:tcPr>
            <w:tcW w:w="1250" w:type="dxa"/>
            <w:shd w:val="clear" w:color="auto" w:fill="FFFFFF"/>
            <w:tcMar>
              <w:top w:w="0" w:type="dxa"/>
              <w:left w:w="0" w:type="dxa"/>
              <w:bottom w:w="0" w:type="dxa"/>
              <w:right w:w="0" w:type="dxa"/>
            </w:tcMar>
            <w:vAlign w:val="center"/>
          </w:tcPr>
          <w:p w14:paraId="4D75EC6B"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03" w:type="dxa"/>
            <w:shd w:val="clear" w:color="auto" w:fill="FFFFFF"/>
            <w:tcMar>
              <w:top w:w="0" w:type="dxa"/>
              <w:left w:w="0" w:type="dxa"/>
              <w:bottom w:w="0" w:type="dxa"/>
              <w:right w:w="0" w:type="dxa"/>
            </w:tcMar>
            <w:vAlign w:val="center"/>
          </w:tcPr>
          <w:p w14:paraId="3FFB98B7" w14:textId="77777777" w:rsidR="00412029" w:rsidRDefault="00000000">
            <w:pPr>
              <w:spacing w:line="240" w:lineRule="auto"/>
              <w:jc w:val="center"/>
              <w:rPr>
                <w:rFonts w:ascii="Calibri" w:eastAsia="Calibri" w:hAnsi="Calibri" w:cs="Calibri"/>
              </w:rPr>
            </w:pPr>
            <w:r>
              <w:rPr>
                <w:rFonts w:ascii="Calibri" w:eastAsia="Calibri" w:hAnsi="Calibri" w:cs="Calibri"/>
              </w:rPr>
              <w:t>-0.007</w:t>
            </w:r>
          </w:p>
        </w:tc>
      </w:tr>
      <w:tr w:rsidR="00412029" w14:paraId="0479D4E2" w14:textId="77777777">
        <w:tc>
          <w:tcPr>
            <w:tcW w:w="1650" w:type="dxa"/>
            <w:shd w:val="clear" w:color="auto" w:fill="FFFFFF"/>
            <w:tcMar>
              <w:top w:w="0" w:type="dxa"/>
              <w:left w:w="0" w:type="dxa"/>
              <w:bottom w:w="0" w:type="dxa"/>
              <w:right w:w="0" w:type="dxa"/>
            </w:tcMar>
            <w:vAlign w:val="center"/>
          </w:tcPr>
          <w:p w14:paraId="58597085"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7A3E74EE" w14:textId="77777777" w:rsidR="00412029" w:rsidRDefault="00000000">
            <w:pPr>
              <w:spacing w:line="240" w:lineRule="auto"/>
              <w:jc w:val="center"/>
              <w:rPr>
                <w:rFonts w:ascii="Calibri" w:eastAsia="Calibri" w:hAnsi="Calibri" w:cs="Calibri"/>
              </w:rPr>
            </w:pPr>
            <w:r>
              <w:rPr>
                <w:rFonts w:ascii="Calibri" w:eastAsia="Calibri" w:hAnsi="Calibri" w:cs="Calibri"/>
              </w:rPr>
              <w:t>(0.009)</w:t>
            </w:r>
          </w:p>
        </w:tc>
        <w:tc>
          <w:tcPr>
            <w:tcW w:w="1303" w:type="dxa"/>
            <w:shd w:val="clear" w:color="auto" w:fill="FFFFFF"/>
            <w:tcMar>
              <w:top w:w="0" w:type="dxa"/>
              <w:left w:w="0" w:type="dxa"/>
              <w:bottom w:w="0" w:type="dxa"/>
              <w:right w:w="0" w:type="dxa"/>
            </w:tcMar>
            <w:vAlign w:val="center"/>
          </w:tcPr>
          <w:p w14:paraId="4918CDC4" w14:textId="77777777" w:rsidR="00412029" w:rsidRDefault="00000000">
            <w:pPr>
              <w:spacing w:line="240" w:lineRule="auto"/>
              <w:jc w:val="center"/>
              <w:rPr>
                <w:rFonts w:ascii="Calibri" w:eastAsia="Calibri" w:hAnsi="Calibri" w:cs="Calibri"/>
              </w:rPr>
            </w:pPr>
            <w:r>
              <w:rPr>
                <w:rFonts w:ascii="Calibri" w:eastAsia="Calibri" w:hAnsi="Calibri" w:cs="Calibri"/>
              </w:rPr>
              <w:t>(0.018)</w:t>
            </w:r>
          </w:p>
        </w:tc>
        <w:tc>
          <w:tcPr>
            <w:tcW w:w="1250" w:type="dxa"/>
            <w:shd w:val="clear" w:color="auto" w:fill="FFFFFF"/>
            <w:tcMar>
              <w:top w:w="0" w:type="dxa"/>
              <w:left w:w="0" w:type="dxa"/>
              <w:bottom w:w="0" w:type="dxa"/>
              <w:right w:w="0" w:type="dxa"/>
            </w:tcMar>
            <w:vAlign w:val="center"/>
          </w:tcPr>
          <w:p w14:paraId="579AA30E" w14:textId="77777777" w:rsidR="00412029" w:rsidRDefault="00000000">
            <w:pPr>
              <w:spacing w:line="240" w:lineRule="auto"/>
              <w:jc w:val="center"/>
              <w:rPr>
                <w:rFonts w:ascii="Calibri" w:eastAsia="Calibri" w:hAnsi="Calibri" w:cs="Calibri"/>
              </w:rPr>
            </w:pPr>
            <w:r>
              <w:rPr>
                <w:rFonts w:ascii="Calibri" w:eastAsia="Calibri" w:hAnsi="Calibri" w:cs="Calibri"/>
              </w:rPr>
              <w:t>(0.007)</w:t>
            </w:r>
          </w:p>
        </w:tc>
        <w:tc>
          <w:tcPr>
            <w:tcW w:w="1354" w:type="dxa"/>
            <w:shd w:val="clear" w:color="auto" w:fill="FFFFFF"/>
            <w:tcMar>
              <w:top w:w="0" w:type="dxa"/>
              <w:left w:w="0" w:type="dxa"/>
              <w:bottom w:w="0" w:type="dxa"/>
              <w:right w:w="0" w:type="dxa"/>
            </w:tcMar>
            <w:vAlign w:val="center"/>
          </w:tcPr>
          <w:p w14:paraId="626E3B88" w14:textId="77777777" w:rsidR="00412029" w:rsidRDefault="00000000">
            <w:pPr>
              <w:spacing w:line="240" w:lineRule="auto"/>
              <w:jc w:val="center"/>
              <w:rPr>
                <w:rFonts w:ascii="Calibri" w:eastAsia="Calibri" w:hAnsi="Calibri" w:cs="Calibri"/>
              </w:rPr>
            </w:pPr>
            <w:r>
              <w:rPr>
                <w:rFonts w:ascii="Calibri" w:eastAsia="Calibri" w:hAnsi="Calibri" w:cs="Calibri"/>
              </w:rPr>
              <w:t>(0.016)</w:t>
            </w:r>
          </w:p>
        </w:tc>
        <w:tc>
          <w:tcPr>
            <w:tcW w:w="1250" w:type="dxa"/>
            <w:shd w:val="clear" w:color="auto" w:fill="FFFFFF"/>
            <w:tcMar>
              <w:top w:w="0" w:type="dxa"/>
              <w:left w:w="0" w:type="dxa"/>
              <w:bottom w:w="0" w:type="dxa"/>
              <w:right w:w="0" w:type="dxa"/>
            </w:tcMar>
            <w:vAlign w:val="center"/>
          </w:tcPr>
          <w:p w14:paraId="39EEBC61" w14:textId="77777777" w:rsidR="00412029" w:rsidRDefault="00000000">
            <w:pPr>
              <w:spacing w:line="240" w:lineRule="auto"/>
              <w:jc w:val="center"/>
              <w:rPr>
                <w:rFonts w:ascii="Calibri" w:eastAsia="Calibri" w:hAnsi="Calibri" w:cs="Calibri"/>
              </w:rPr>
            </w:pPr>
            <w:r>
              <w:rPr>
                <w:rFonts w:ascii="Calibri" w:eastAsia="Calibri" w:hAnsi="Calibri" w:cs="Calibri"/>
              </w:rPr>
              <w:t>(0.012)</w:t>
            </w:r>
          </w:p>
        </w:tc>
        <w:tc>
          <w:tcPr>
            <w:tcW w:w="1303" w:type="dxa"/>
            <w:shd w:val="clear" w:color="auto" w:fill="FFFFFF"/>
            <w:tcMar>
              <w:top w:w="0" w:type="dxa"/>
              <w:left w:w="0" w:type="dxa"/>
              <w:bottom w:w="0" w:type="dxa"/>
              <w:right w:w="0" w:type="dxa"/>
            </w:tcMar>
            <w:vAlign w:val="center"/>
          </w:tcPr>
          <w:p w14:paraId="16BDA544" w14:textId="77777777" w:rsidR="00412029" w:rsidRDefault="00000000">
            <w:pPr>
              <w:spacing w:line="240" w:lineRule="auto"/>
              <w:jc w:val="center"/>
              <w:rPr>
                <w:rFonts w:ascii="Calibri" w:eastAsia="Calibri" w:hAnsi="Calibri" w:cs="Calibri"/>
              </w:rPr>
            </w:pPr>
            <w:r>
              <w:rPr>
                <w:rFonts w:ascii="Calibri" w:eastAsia="Calibri" w:hAnsi="Calibri" w:cs="Calibri"/>
              </w:rPr>
              <w:t>(0.023)</w:t>
            </w:r>
          </w:p>
        </w:tc>
      </w:tr>
      <w:tr w:rsidR="00412029" w14:paraId="5B651F1B" w14:textId="77777777">
        <w:tc>
          <w:tcPr>
            <w:tcW w:w="1650" w:type="dxa"/>
            <w:shd w:val="clear" w:color="auto" w:fill="FFFFFF"/>
            <w:tcMar>
              <w:top w:w="0" w:type="dxa"/>
              <w:left w:w="0" w:type="dxa"/>
              <w:bottom w:w="0" w:type="dxa"/>
              <w:right w:w="0" w:type="dxa"/>
            </w:tcMar>
            <w:vAlign w:val="center"/>
          </w:tcPr>
          <w:p w14:paraId="50E897E6" w14:textId="77777777" w:rsidR="00412029" w:rsidRDefault="00000000">
            <w:pPr>
              <w:spacing w:line="240" w:lineRule="auto"/>
              <w:rPr>
                <w:rFonts w:ascii="Calibri" w:eastAsia="Calibri" w:hAnsi="Calibri" w:cs="Calibri"/>
              </w:rPr>
            </w:pPr>
            <w:r>
              <w:rPr>
                <w:rFonts w:ascii="Calibri" w:eastAsia="Calibri" w:hAnsi="Calibri" w:cs="Calibri"/>
              </w:rPr>
              <w:t>Rural residency</w:t>
            </w:r>
          </w:p>
        </w:tc>
        <w:tc>
          <w:tcPr>
            <w:tcW w:w="1250" w:type="dxa"/>
            <w:shd w:val="clear" w:color="auto" w:fill="FFFFFF"/>
            <w:tcMar>
              <w:top w:w="0" w:type="dxa"/>
              <w:left w:w="0" w:type="dxa"/>
              <w:bottom w:w="0" w:type="dxa"/>
              <w:right w:w="0" w:type="dxa"/>
            </w:tcMar>
            <w:vAlign w:val="center"/>
          </w:tcPr>
          <w:p w14:paraId="06183C6F" w14:textId="77777777" w:rsidR="00412029" w:rsidRDefault="00000000">
            <w:pPr>
              <w:spacing w:line="240" w:lineRule="auto"/>
              <w:jc w:val="center"/>
              <w:rPr>
                <w:rFonts w:ascii="Calibri" w:eastAsia="Calibri" w:hAnsi="Calibri" w:cs="Calibri"/>
              </w:rPr>
            </w:pPr>
            <w:r>
              <w:rPr>
                <w:rFonts w:ascii="Calibri" w:eastAsia="Calibri" w:hAnsi="Calibri" w:cs="Calibri"/>
              </w:rPr>
              <w:t>-0.007</w:t>
            </w:r>
          </w:p>
        </w:tc>
        <w:tc>
          <w:tcPr>
            <w:tcW w:w="1303" w:type="dxa"/>
            <w:shd w:val="clear" w:color="auto" w:fill="FFFFFF"/>
            <w:tcMar>
              <w:top w:w="0" w:type="dxa"/>
              <w:left w:w="0" w:type="dxa"/>
              <w:bottom w:w="0" w:type="dxa"/>
              <w:right w:w="0" w:type="dxa"/>
            </w:tcMar>
            <w:vAlign w:val="center"/>
          </w:tcPr>
          <w:p w14:paraId="6AD314AF" w14:textId="77777777" w:rsidR="00412029" w:rsidRDefault="00000000">
            <w:pPr>
              <w:spacing w:line="240" w:lineRule="auto"/>
              <w:jc w:val="center"/>
              <w:rPr>
                <w:rFonts w:ascii="Calibri" w:eastAsia="Calibri" w:hAnsi="Calibri" w:cs="Calibri"/>
              </w:rPr>
            </w:pPr>
            <w:r>
              <w:rPr>
                <w:rFonts w:ascii="Calibri" w:eastAsia="Calibri" w:hAnsi="Calibri" w:cs="Calibri"/>
              </w:rPr>
              <w:t>-0.020</w:t>
            </w:r>
          </w:p>
        </w:tc>
        <w:tc>
          <w:tcPr>
            <w:tcW w:w="1250" w:type="dxa"/>
            <w:shd w:val="clear" w:color="auto" w:fill="FFFFFF"/>
            <w:tcMar>
              <w:top w:w="0" w:type="dxa"/>
              <w:left w:w="0" w:type="dxa"/>
              <w:bottom w:w="0" w:type="dxa"/>
              <w:right w:w="0" w:type="dxa"/>
            </w:tcMar>
            <w:vAlign w:val="center"/>
          </w:tcPr>
          <w:p w14:paraId="3ECD7DC7"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354" w:type="dxa"/>
            <w:shd w:val="clear" w:color="auto" w:fill="FFFFFF"/>
            <w:tcMar>
              <w:top w:w="0" w:type="dxa"/>
              <w:left w:w="0" w:type="dxa"/>
              <w:bottom w:w="0" w:type="dxa"/>
              <w:right w:w="0" w:type="dxa"/>
            </w:tcMar>
            <w:vAlign w:val="center"/>
          </w:tcPr>
          <w:p w14:paraId="6C5F0D0A" w14:textId="77777777" w:rsidR="00412029" w:rsidRDefault="00000000">
            <w:pPr>
              <w:spacing w:line="240" w:lineRule="auto"/>
              <w:jc w:val="center"/>
              <w:rPr>
                <w:rFonts w:ascii="Calibri" w:eastAsia="Calibri" w:hAnsi="Calibri" w:cs="Calibri"/>
              </w:rPr>
            </w:pPr>
            <w:r>
              <w:rPr>
                <w:rFonts w:ascii="Calibri" w:eastAsia="Calibri" w:hAnsi="Calibri" w:cs="Calibri"/>
              </w:rPr>
              <w:t>0.004</w:t>
            </w:r>
          </w:p>
        </w:tc>
        <w:tc>
          <w:tcPr>
            <w:tcW w:w="1250" w:type="dxa"/>
            <w:shd w:val="clear" w:color="auto" w:fill="FFFFFF"/>
            <w:tcMar>
              <w:top w:w="0" w:type="dxa"/>
              <w:left w:w="0" w:type="dxa"/>
              <w:bottom w:w="0" w:type="dxa"/>
              <w:right w:w="0" w:type="dxa"/>
            </w:tcMar>
            <w:vAlign w:val="center"/>
          </w:tcPr>
          <w:p w14:paraId="158418FE" w14:textId="77777777" w:rsidR="00412029" w:rsidRDefault="00000000">
            <w:pPr>
              <w:spacing w:line="240" w:lineRule="auto"/>
              <w:jc w:val="center"/>
              <w:rPr>
                <w:rFonts w:ascii="Calibri" w:eastAsia="Calibri" w:hAnsi="Calibri" w:cs="Calibri"/>
              </w:rPr>
            </w:pPr>
            <w:r>
              <w:rPr>
                <w:rFonts w:ascii="Calibri" w:eastAsia="Calibri" w:hAnsi="Calibri" w:cs="Calibri"/>
              </w:rPr>
              <w:t>0.014</w:t>
            </w:r>
          </w:p>
        </w:tc>
        <w:tc>
          <w:tcPr>
            <w:tcW w:w="1303" w:type="dxa"/>
            <w:shd w:val="clear" w:color="auto" w:fill="FFFFFF"/>
            <w:tcMar>
              <w:top w:w="0" w:type="dxa"/>
              <w:left w:w="0" w:type="dxa"/>
              <w:bottom w:w="0" w:type="dxa"/>
              <w:right w:w="0" w:type="dxa"/>
            </w:tcMar>
            <w:vAlign w:val="center"/>
          </w:tcPr>
          <w:p w14:paraId="07BF9288"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r>
      <w:tr w:rsidR="00412029" w14:paraId="018B1CFA" w14:textId="77777777">
        <w:tc>
          <w:tcPr>
            <w:tcW w:w="1650" w:type="dxa"/>
            <w:shd w:val="clear" w:color="auto" w:fill="FFFFFF"/>
            <w:tcMar>
              <w:top w:w="0" w:type="dxa"/>
              <w:left w:w="0" w:type="dxa"/>
              <w:bottom w:w="0" w:type="dxa"/>
              <w:right w:w="0" w:type="dxa"/>
            </w:tcMar>
            <w:vAlign w:val="center"/>
          </w:tcPr>
          <w:p w14:paraId="51673562" w14:textId="77777777" w:rsidR="00412029" w:rsidRDefault="00412029">
            <w:pPr>
              <w:spacing w:line="240" w:lineRule="auto"/>
              <w:jc w:val="center"/>
              <w:rPr>
                <w:rFonts w:ascii="Calibri" w:eastAsia="Calibri" w:hAnsi="Calibri" w:cs="Calibri"/>
              </w:rPr>
            </w:pPr>
          </w:p>
        </w:tc>
        <w:tc>
          <w:tcPr>
            <w:tcW w:w="1250" w:type="dxa"/>
            <w:shd w:val="clear" w:color="auto" w:fill="FFFFFF"/>
            <w:tcMar>
              <w:top w:w="0" w:type="dxa"/>
              <w:left w:w="0" w:type="dxa"/>
              <w:bottom w:w="0" w:type="dxa"/>
              <w:right w:w="0" w:type="dxa"/>
            </w:tcMar>
            <w:vAlign w:val="center"/>
          </w:tcPr>
          <w:p w14:paraId="7F77E3FD" w14:textId="77777777" w:rsidR="00412029" w:rsidRDefault="00000000">
            <w:pPr>
              <w:spacing w:line="240" w:lineRule="auto"/>
              <w:jc w:val="center"/>
              <w:rPr>
                <w:rFonts w:ascii="Calibri" w:eastAsia="Calibri" w:hAnsi="Calibri" w:cs="Calibri"/>
              </w:rPr>
            </w:pPr>
            <w:r>
              <w:rPr>
                <w:rFonts w:ascii="Calibri" w:eastAsia="Calibri" w:hAnsi="Calibri" w:cs="Calibri"/>
              </w:rPr>
              <w:t>(0.008)</w:t>
            </w:r>
          </w:p>
        </w:tc>
        <w:tc>
          <w:tcPr>
            <w:tcW w:w="1303" w:type="dxa"/>
            <w:shd w:val="clear" w:color="auto" w:fill="FFFFFF"/>
            <w:tcMar>
              <w:top w:w="0" w:type="dxa"/>
              <w:left w:w="0" w:type="dxa"/>
              <w:bottom w:w="0" w:type="dxa"/>
              <w:right w:w="0" w:type="dxa"/>
            </w:tcMar>
            <w:vAlign w:val="center"/>
          </w:tcPr>
          <w:p w14:paraId="357256A0" w14:textId="77777777" w:rsidR="00412029" w:rsidRDefault="00000000">
            <w:pPr>
              <w:spacing w:line="240" w:lineRule="auto"/>
              <w:jc w:val="center"/>
              <w:rPr>
                <w:rFonts w:ascii="Calibri" w:eastAsia="Calibri" w:hAnsi="Calibri" w:cs="Calibri"/>
              </w:rPr>
            </w:pPr>
            <w:r>
              <w:rPr>
                <w:rFonts w:ascii="Calibri" w:eastAsia="Calibri" w:hAnsi="Calibri" w:cs="Calibri"/>
              </w:rPr>
              <w:t>(0.015)</w:t>
            </w:r>
          </w:p>
        </w:tc>
        <w:tc>
          <w:tcPr>
            <w:tcW w:w="1250" w:type="dxa"/>
            <w:shd w:val="clear" w:color="auto" w:fill="FFFFFF"/>
            <w:tcMar>
              <w:top w:w="0" w:type="dxa"/>
              <w:left w:w="0" w:type="dxa"/>
              <w:bottom w:w="0" w:type="dxa"/>
              <w:right w:w="0" w:type="dxa"/>
            </w:tcMar>
            <w:vAlign w:val="center"/>
          </w:tcPr>
          <w:p w14:paraId="7E71F962" w14:textId="77777777" w:rsidR="00412029" w:rsidRDefault="00000000">
            <w:pPr>
              <w:spacing w:line="240" w:lineRule="auto"/>
              <w:jc w:val="center"/>
              <w:rPr>
                <w:rFonts w:ascii="Calibri" w:eastAsia="Calibri" w:hAnsi="Calibri" w:cs="Calibri"/>
              </w:rPr>
            </w:pPr>
            <w:r>
              <w:rPr>
                <w:rFonts w:ascii="Calibri" w:eastAsia="Calibri" w:hAnsi="Calibri" w:cs="Calibri"/>
              </w:rPr>
              <w:t>(0.007)</w:t>
            </w:r>
          </w:p>
        </w:tc>
        <w:tc>
          <w:tcPr>
            <w:tcW w:w="1354" w:type="dxa"/>
            <w:shd w:val="clear" w:color="auto" w:fill="FFFFFF"/>
            <w:tcMar>
              <w:top w:w="0" w:type="dxa"/>
              <w:left w:w="0" w:type="dxa"/>
              <w:bottom w:w="0" w:type="dxa"/>
              <w:right w:w="0" w:type="dxa"/>
            </w:tcMar>
            <w:vAlign w:val="center"/>
          </w:tcPr>
          <w:p w14:paraId="75792CD1" w14:textId="77777777" w:rsidR="00412029" w:rsidRDefault="00000000">
            <w:pPr>
              <w:spacing w:line="240" w:lineRule="auto"/>
              <w:jc w:val="center"/>
              <w:rPr>
                <w:rFonts w:ascii="Calibri" w:eastAsia="Calibri" w:hAnsi="Calibri" w:cs="Calibri"/>
              </w:rPr>
            </w:pPr>
            <w:r>
              <w:rPr>
                <w:rFonts w:ascii="Calibri" w:eastAsia="Calibri" w:hAnsi="Calibri" w:cs="Calibri"/>
              </w:rPr>
              <w:t>(0.014)</w:t>
            </w:r>
          </w:p>
        </w:tc>
        <w:tc>
          <w:tcPr>
            <w:tcW w:w="1250" w:type="dxa"/>
            <w:shd w:val="clear" w:color="auto" w:fill="FFFFFF"/>
            <w:tcMar>
              <w:top w:w="0" w:type="dxa"/>
              <w:left w:w="0" w:type="dxa"/>
              <w:bottom w:w="0" w:type="dxa"/>
              <w:right w:w="0" w:type="dxa"/>
            </w:tcMar>
            <w:vAlign w:val="center"/>
          </w:tcPr>
          <w:p w14:paraId="44B956D2" w14:textId="77777777" w:rsidR="00412029" w:rsidRDefault="00000000">
            <w:pPr>
              <w:spacing w:line="240" w:lineRule="auto"/>
              <w:jc w:val="center"/>
              <w:rPr>
                <w:rFonts w:ascii="Calibri" w:eastAsia="Calibri" w:hAnsi="Calibri" w:cs="Calibri"/>
              </w:rPr>
            </w:pPr>
            <w:r>
              <w:rPr>
                <w:rFonts w:ascii="Calibri" w:eastAsia="Calibri" w:hAnsi="Calibri" w:cs="Calibri"/>
              </w:rPr>
              <w:t>(0.016)</w:t>
            </w:r>
          </w:p>
        </w:tc>
        <w:tc>
          <w:tcPr>
            <w:tcW w:w="1303" w:type="dxa"/>
            <w:shd w:val="clear" w:color="auto" w:fill="FFFFFF"/>
            <w:tcMar>
              <w:top w:w="0" w:type="dxa"/>
              <w:left w:w="0" w:type="dxa"/>
              <w:bottom w:w="0" w:type="dxa"/>
              <w:right w:w="0" w:type="dxa"/>
            </w:tcMar>
            <w:vAlign w:val="center"/>
          </w:tcPr>
          <w:p w14:paraId="15448ABC" w14:textId="77777777" w:rsidR="00412029" w:rsidRDefault="00000000">
            <w:pPr>
              <w:spacing w:line="240" w:lineRule="auto"/>
              <w:jc w:val="center"/>
              <w:rPr>
                <w:rFonts w:ascii="Calibri" w:eastAsia="Calibri" w:hAnsi="Calibri" w:cs="Calibri"/>
              </w:rPr>
            </w:pPr>
            <w:r>
              <w:rPr>
                <w:rFonts w:ascii="Calibri" w:eastAsia="Calibri" w:hAnsi="Calibri" w:cs="Calibri"/>
              </w:rPr>
              <w:t>(0.020)</w:t>
            </w:r>
          </w:p>
        </w:tc>
      </w:tr>
      <w:tr w:rsidR="00412029" w14:paraId="30267A00" w14:textId="77777777">
        <w:tc>
          <w:tcPr>
            <w:tcW w:w="1650" w:type="dxa"/>
            <w:shd w:val="clear" w:color="auto" w:fill="FFFFFF"/>
            <w:tcMar>
              <w:top w:w="0" w:type="dxa"/>
              <w:left w:w="0" w:type="dxa"/>
              <w:bottom w:w="0" w:type="dxa"/>
              <w:right w:w="0" w:type="dxa"/>
            </w:tcMar>
            <w:vAlign w:val="center"/>
          </w:tcPr>
          <w:p w14:paraId="50E34BA8" w14:textId="77777777" w:rsidR="00412029" w:rsidRDefault="00000000">
            <w:pPr>
              <w:spacing w:line="240" w:lineRule="auto"/>
              <w:rPr>
                <w:rFonts w:ascii="Calibri" w:eastAsia="Calibri" w:hAnsi="Calibri" w:cs="Calibri"/>
              </w:rPr>
            </w:pPr>
            <w:r>
              <w:rPr>
                <w:rFonts w:ascii="Calibri" w:eastAsia="Calibri" w:hAnsi="Calibri" w:cs="Calibri"/>
              </w:rPr>
              <w:t>Migrant worker family</w:t>
            </w:r>
          </w:p>
        </w:tc>
        <w:tc>
          <w:tcPr>
            <w:tcW w:w="1250" w:type="dxa"/>
            <w:shd w:val="clear" w:color="auto" w:fill="FFFFFF"/>
            <w:tcMar>
              <w:top w:w="0" w:type="dxa"/>
              <w:left w:w="0" w:type="dxa"/>
              <w:bottom w:w="0" w:type="dxa"/>
              <w:right w:w="0" w:type="dxa"/>
            </w:tcMar>
            <w:vAlign w:val="center"/>
          </w:tcPr>
          <w:p w14:paraId="3ADA45A6" w14:textId="77777777" w:rsidR="00412029" w:rsidRDefault="00000000">
            <w:pPr>
              <w:spacing w:line="240" w:lineRule="auto"/>
              <w:jc w:val="center"/>
              <w:rPr>
                <w:rFonts w:ascii="Calibri" w:eastAsia="Calibri" w:hAnsi="Calibri" w:cs="Calibri"/>
              </w:rPr>
            </w:pPr>
            <w:r>
              <w:rPr>
                <w:rFonts w:ascii="Calibri" w:eastAsia="Calibri" w:hAnsi="Calibri" w:cs="Calibri"/>
              </w:rPr>
              <w:t xml:space="preserve">-0.017 </w:t>
            </w:r>
          </w:p>
          <w:p w14:paraId="62AEB989"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303" w:type="dxa"/>
            <w:shd w:val="clear" w:color="auto" w:fill="FFFFFF"/>
            <w:tcMar>
              <w:top w:w="0" w:type="dxa"/>
              <w:left w:w="0" w:type="dxa"/>
              <w:bottom w:w="0" w:type="dxa"/>
              <w:right w:w="0" w:type="dxa"/>
            </w:tcMar>
            <w:vAlign w:val="center"/>
          </w:tcPr>
          <w:p w14:paraId="64109A81" w14:textId="77777777" w:rsidR="00412029" w:rsidRDefault="00000000">
            <w:pPr>
              <w:spacing w:line="240" w:lineRule="auto"/>
              <w:jc w:val="center"/>
              <w:rPr>
                <w:rFonts w:ascii="Calibri" w:eastAsia="Calibri" w:hAnsi="Calibri" w:cs="Calibri"/>
              </w:rPr>
            </w:pPr>
            <w:r>
              <w:rPr>
                <w:rFonts w:ascii="Calibri" w:eastAsia="Calibri" w:hAnsi="Calibri" w:cs="Calibri"/>
              </w:rPr>
              <w:t xml:space="preserve">-0.006 </w:t>
            </w:r>
          </w:p>
          <w:p w14:paraId="6C04299E" w14:textId="77777777" w:rsidR="00412029" w:rsidRDefault="00000000">
            <w:pPr>
              <w:spacing w:line="240" w:lineRule="auto"/>
              <w:jc w:val="center"/>
              <w:rPr>
                <w:rFonts w:ascii="Calibri" w:eastAsia="Calibri" w:hAnsi="Calibri" w:cs="Calibri"/>
              </w:rPr>
            </w:pPr>
            <w:r>
              <w:rPr>
                <w:rFonts w:ascii="Calibri" w:eastAsia="Calibri" w:hAnsi="Calibri" w:cs="Calibri"/>
              </w:rPr>
              <w:t>(0.016)</w:t>
            </w:r>
          </w:p>
        </w:tc>
        <w:tc>
          <w:tcPr>
            <w:tcW w:w="1250" w:type="dxa"/>
            <w:shd w:val="clear" w:color="auto" w:fill="FFFFFF"/>
            <w:tcMar>
              <w:top w:w="0" w:type="dxa"/>
              <w:left w:w="0" w:type="dxa"/>
              <w:bottom w:w="0" w:type="dxa"/>
              <w:right w:w="0" w:type="dxa"/>
            </w:tcMar>
            <w:vAlign w:val="center"/>
          </w:tcPr>
          <w:p w14:paraId="76BD7BAB"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p w14:paraId="5E3E5744" w14:textId="77777777" w:rsidR="00412029" w:rsidRDefault="00000000">
            <w:pPr>
              <w:spacing w:line="240" w:lineRule="auto"/>
              <w:jc w:val="center"/>
              <w:rPr>
                <w:rFonts w:ascii="Calibri" w:eastAsia="Calibri" w:hAnsi="Calibri" w:cs="Calibri"/>
              </w:rPr>
            </w:pPr>
            <w:r>
              <w:rPr>
                <w:rFonts w:ascii="Calibri" w:eastAsia="Calibri" w:hAnsi="Calibri" w:cs="Calibri"/>
              </w:rPr>
              <w:t>(0.008)</w:t>
            </w:r>
          </w:p>
        </w:tc>
        <w:tc>
          <w:tcPr>
            <w:tcW w:w="1354" w:type="dxa"/>
            <w:shd w:val="clear" w:color="auto" w:fill="FFFFFF"/>
            <w:tcMar>
              <w:top w:w="0" w:type="dxa"/>
              <w:left w:w="0" w:type="dxa"/>
              <w:bottom w:w="0" w:type="dxa"/>
              <w:right w:w="0" w:type="dxa"/>
            </w:tcMar>
            <w:vAlign w:val="center"/>
          </w:tcPr>
          <w:p w14:paraId="18A6A731" w14:textId="77777777" w:rsidR="00412029" w:rsidRDefault="00000000">
            <w:pPr>
              <w:spacing w:line="240" w:lineRule="auto"/>
              <w:jc w:val="center"/>
              <w:rPr>
                <w:rFonts w:ascii="Calibri" w:eastAsia="Calibri" w:hAnsi="Calibri" w:cs="Calibri"/>
              </w:rPr>
            </w:pPr>
            <w:r>
              <w:rPr>
                <w:rFonts w:ascii="Calibri" w:eastAsia="Calibri" w:hAnsi="Calibri" w:cs="Calibri"/>
              </w:rPr>
              <w:t>0.014</w:t>
            </w:r>
          </w:p>
          <w:p w14:paraId="4C68D453" w14:textId="77777777" w:rsidR="00412029" w:rsidRDefault="00000000">
            <w:pPr>
              <w:spacing w:line="240" w:lineRule="auto"/>
              <w:jc w:val="center"/>
              <w:rPr>
                <w:rFonts w:ascii="Calibri" w:eastAsia="Calibri" w:hAnsi="Calibri" w:cs="Calibri"/>
              </w:rPr>
            </w:pPr>
            <w:r>
              <w:rPr>
                <w:rFonts w:ascii="Calibri" w:eastAsia="Calibri" w:hAnsi="Calibri" w:cs="Calibri"/>
              </w:rPr>
              <w:t>(0.012)</w:t>
            </w:r>
          </w:p>
        </w:tc>
        <w:tc>
          <w:tcPr>
            <w:tcW w:w="1250" w:type="dxa"/>
            <w:shd w:val="clear" w:color="auto" w:fill="FFFFFF"/>
            <w:tcMar>
              <w:top w:w="0" w:type="dxa"/>
              <w:left w:w="0" w:type="dxa"/>
              <w:bottom w:w="0" w:type="dxa"/>
              <w:right w:w="0" w:type="dxa"/>
            </w:tcMar>
            <w:vAlign w:val="center"/>
          </w:tcPr>
          <w:p w14:paraId="6CA63F9A" w14:textId="77777777" w:rsidR="00412029" w:rsidRDefault="00000000">
            <w:pPr>
              <w:spacing w:line="240" w:lineRule="auto"/>
              <w:jc w:val="center"/>
              <w:rPr>
                <w:rFonts w:ascii="Calibri" w:eastAsia="Calibri" w:hAnsi="Calibri" w:cs="Calibri"/>
              </w:rPr>
            </w:pPr>
            <w:r>
              <w:rPr>
                <w:rFonts w:ascii="Calibri" w:eastAsia="Calibri" w:hAnsi="Calibri" w:cs="Calibri"/>
              </w:rPr>
              <w:t>0.006</w:t>
            </w:r>
          </w:p>
          <w:p w14:paraId="40E2F3C7" w14:textId="77777777" w:rsidR="00412029" w:rsidRDefault="00000000">
            <w:pPr>
              <w:spacing w:line="240" w:lineRule="auto"/>
              <w:jc w:val="center"/>
              <w:rPr>
                <w:rFonts w:ascii="Calibri" w:eastAsia="Calibri" w:hAnsi="Calibri" w:cs="Calibri"/>
              </w:rPr>
            </w:pPr>
            <w:r>
              <w:rPr>
                <w:rFonts w:ascii="Calibri" w:eastAsia="Calibri" w:hAnsi="Calibri" w:cs="Calibri"/>
              </w:rPr>
              <w:t>(0.018)</w:t>
            </w:r>
          </w:p>
        </w:tc>
        <w:tc>
          <w:tcPr>
            <w:tcW w:w="1303" w:type="dxa"/>
            <w:shd w:val="clear" w:color="auto" w:fill="FFFFFF"/>
            <w:tcMar>
              <w:top w:w="0" w:type="dxa"/>
              <w:left w:w="0" w:type="dxa"/>
              <w:bottom w:w="0" w:type="dxa"/>
              <w:right w:w="0" w:type="dxa"/>
            </w:tcMar>
            <w:vAlign w:val="center"/>
          </w:tcPr>
          <w:p w14:paraId="5DAEE472"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p w14:paraId="197ECA60" w14:textId="77777777" w:rsidR="00412029" w:rsidRDefault="00000000">
            <w:pPr>
              <w:spacing w:line="240" w:lineRule="auto"/>
              <w:jc w:val="center"/>
              <w:rPr>
                <w:rFonts w:ascii="Calibri" w:eastAsia="Calibri" w:hAnsi="Calibri" w:cs="Calibri"/>
              </w:rPr>
            </w:pPr>
            <w:r>
              <w:rPr>
                <w:rFonts w:ascii="Calibri" w:eastAsia="Calibri" w:hAnsi="Calibri" w:cs="Calibri"/>
              </w:rPr>
              <w:t>(0.025)</w:t>
            </w:r>
          </w:p>
        </w:tc>
      </w:tr>
      <w:tr w:rsidR="00412029" w14:paraId="3DFF6A65" w14:textId="77777777">
        <w:tc>
          <w:tcPr>
            <w:tcW w:w="1650" w:type="dxa"/>
            <w:shd w:val="clear" w:color="auto" w:fill="FFFFFF"/>
            <w:tcMar>
              <w:top w:w="0" w:type="dxa"/>
              <w:left w:w="0" w:type="dxa"/>
              <w:bottom w:w="0" w:type="dxa"/>
              <w:right w:w="0" w:type="dxa"/>
            </w:tcMar>
            <w:vAlign w:val="center"/>
          </w:tcPr>
          <w:p w14:paraId="4F232385" w14:textId="77777777" w:rsidR="00412029" w:rsidRDefault="00000000">
            <w:pPr>
              <w:spacing w:line="240" w:lineRule="auto"/>
              <w:rPr>
                <w:rFonts w:ascii="Calibri" w:eastAsia="Calibri" w:hAnsi="Calibri" w:cs="Calibri"/>
              </w:rPr>
            </w:pPr>
            <w:r>
              <w:rPr>
                <w:rFonts w:ascii="Calibri" w:eastAsia="Calibri" w:hAnsi="Calibri" w:cs="Calibri"/>
              </w:rPr>
              <w:t>Mother education, years</w:t>
            </w:r>
          </w:p>
        </w:tc>
        <w:tc>
          <w:tcPr>
            <w:tcW w:w="1250" w:type="dxa"/>
            <w:shd w:val="clear" w:color="auto" w:fill="FFFFFF"/>
            <w:tcMar>
              <w:top w:w="0" w:type="dxa"/>
              <w:left w:w="0" w:type="dxa"/>
              <w:bottom w:w="0" w:type="dxa"/>
              <w:right w:w="0" w:type="dxa"/>
            </w:tcMar>
            <w:vAlign w:val="center"/>
          </w:tcPr>
          <w:p w14:paraId="12169723" w14:textId="77777777" w:rsidR="00412029" w:rsidRDefault="00000000">
            <w:pPr>
              <w:spacing w:line="240" w:lineRule="auto"/>
              <w:jc w:val="center"/>
              <w:rPr>
                <w:rFonts w:ascii="Calibri" w:eastAsia="Calibri" w:hAnsi="Calibri" w:cs="Calibri"/>
              </w:rPr>
            </w:pPr>
            <w:r>
              <w:rPr>
                <w:rFonts w:ascii="Calibri" w:eastAsia="Calibri" w:hAnsi="Calibri" w:cs="Calibri"/>
              </w:rPr>
              <w:t xml:space="preserve">-0.002 </w:t>
            </w:r>
          </w:p>
          <w:p w14:paraId="07B0C9D3"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03" w:type="dxa"/>
            <w:shd w:val="clear" w:color="auto" w:fill="FFFFFF"/>
            <w:tcMar>
              <w:top w:w="0" w:type="dxa"/>
              <w:left w:w="0" w:type="dxa"/>
              <w:bottom w:w="0" w:type="dxa"/>
              <w:right w:w="0" w:type="dxa"/>
            </w:tcMar>
            <w:vAlign w:val="center"/>
          </w:tcPr>
          <w:p w14:paraId="243B484B"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p w14:paraId="11513845"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c>
          <w:tcPr>
            <w:tcW w:w="1250" w:type="dxa"/>
            <w:shd w:val="clear" w:color="auto" w:fill="FFFFFF"/>
            <w:tcMar>
              <w:top w:w="0" w:type="dxa"/>
              <w:left w:w="0" w:type="dxa"/>
              <w:bottom w:w="0" w:type="dxa"/>
              <w:right w:w="0" w:type="dxa"/>
            </w:tcMar>
            <w:vAlign w:val="center"/>
          </w:tcPr>
          <w:p w14:paraId="73E86C6E"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p w14:paraId="3694AF19"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54" w:type="dxa"/>
            <w:shd w:val="clear" w:color="auto" w:fill="FFFFFF"/>
            <w:tcMar>
              <w:top w:w="0" w:type="dxa"/>
              <w:left w:w="0" w:type="dxa"/>
              <w:bottom w:w="0" w:type="dxa"/>
              <w:right w:w="0" w:type="dxa"/>
            </w:tcMar>
            <w:vAlign w:val="center"/>
          </w:tcPr>
          <w:p w14:paraId="010E24BB"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p w14:paraId="16A3DAD3"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250" w:type="dxa"/>
            <w:shd w:val="clear" w:color="auto" w:fill="FFFFFF"/>
            <w:tcMar>
              <w:top w:w="0" w:type="dxa"/>
              <w:left w:w="0" w:type="dxa"/>
              <w:bottom w:w="0" w:type="dxa"/>
              <w:right w:w="0" w:type="dxa"/>
            </w:tcMar>
            <w:vAlign w:val="center"/>
          </w:tcPr>
          <w:p w14:paraId="270E8FAC" w14:textId="77777777" w:rsidR="00412029" w:rsidRDefault="00000000">
            <w:pPr>
              <w:spacing w:line="240" w:lineRule="auto"/>
              <w:jc w:val="center"/>
              <w:rPr>
                <w:rFonts w:ascii="Calibri" w:eastAsia="Calibri" w:hAnsi="Calibri" w:cs="Calibri"/>
              </w:rPr>
            </w:pPr>
            <w:r>
              <w:rPr>
                <w:rFonts w:ascii="Calibri" w:eastAsia="Calibri" w:hAnsi="Calibri" w:cs="Calibri"/>
              </w:rPr>
              <w:t>0.0002</w:t>
            </w:r>
          </w:p>
          <w:p w14:paraId="74AA6F3E"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303" w:type="dxa"/>
            <w:shd w:val="clear" w:color="auto" w:fill="FFFFFF"/>
            <w:tcMar>
              <w:top w:w="0" w:type="dxa"/>
              <w:left w:w="0" w:type="dxa"/>
              <w:bottom w:w="0" w:type="dxa"/>
              <w:right w:w="0" w:type="dxa"/>
            </w:tcMar>
            <w:vAlign w:val="center"/>
          </w:tcPr>
          <w:p w14:paraId="497A9718" w14:textId="77777777" w:rsidR="00412029" w:rsidRDefault="00000000">
            <w:pPr>
              <w:spacing w:line="240" w:lineRule="auto"/>
              <w:jc w:val="center"/>
              <w:rPr>
                <w:rFonts w:ascii="Calibri" w:eastAsia="Calibri" w:hAnsi="Calibri" w:cs="Calibri"/>
              </w:rPr>
            </w:pPr>
            <w:r>
              <w:rPr>
                <w:rFonts w:ascii="Calibri" w:eastAsia="Calibri" w:hAnsi="Calibri" w:cs="Calibri"/>
              </w:rPr>
              <w:t>0.004</w:t>
            </w:r>
          </w:p>
          <w:p w14:paraId="7F0355CC"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r>
      <w:tr w:rsidR="00412029" w14:paraId="055B7CB3" w14:textId="77777777">
        <w:tc>
          <w:tcPr>
            <w:tcW w:w="1650" w:type="dxa"/>
            <w:shd w:val="clear" w:color="auto" w:fill="FFFFFF"/>
            <w:tcMar>
              <w:top w:w="0" w:type="dxa"/>
              <w:left w:w="0" w:type="dxa"/>
              <w:bottom w:w="0" w:type="dxa"/>
              <w:right w:w="0" w:type="dxa"/>
            </w:tcMar>
            <w:vAlign w:val="center"/>
          </w:tcPr>
          <w:p w14:paraId="0AA18521" w14:textId="77777777" w:rsidR="00412029" w:rsidRDefault="00000000">
            <w:pPr>
              <w:spacing w:line="240" w:lineRule="auto"/>
              <w:rPr>
                <w:rFonts w:ascii="Calibri" w:eastAsia="Calibri" w:hAnsi="Calibri" w:cs="Calibri"/>
              </w:rPr>
            </w:pPr>
            <w:r>
              <w:rPr>
                <w:rFonts w:ascii="Calibri" w:eastAsia="Calibri" w:hAnsi="Calibri" w:cs="Calibri"/>
              </w:rPr>
              <w:t>Father education, years</w:t>
            </w:r>
          </w:p>
        </w:tc>
        <w:tc>
          <w:tcPr>
            <w:tcW w:w="1250" w:type="dxa"/>
            <w:shd w:val="clear" w:color="auto" w:fill="FFFFFF"/>
            <w:tcMar>
              <w:top w:w="0" w:type="dxa"/>
              <w:left w:w="0" w:type="dxa"/>
              <w:bottom w:w="0" w:type="dxa"/>
              <w:right w:w="0" w:type="dxa"/>
            </w:tcMar>
            <w:vAlign w:val="center"/>
          </w:tcPr>
          <w:p w14:paraId="717CEDB2"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p w14:paraId="60B7B408"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03" w:type="dxa"/>
            <w:shd w:val="clear" w:color="auto" w:fill="FFFFFF"/>
            <w:tcMar>
              <w:top w:w="0" w:type="dxa"/>
              <w:left w:w="0" w:type="dxa"/>
              <w:bottom w:w="0" w:type="dxa"/>
              <w:right w:w="0" w:type="dxa"/>
            </w:tcMar>
            <w:vAlign w:val="center"/>
          </w:tcPr>
          <w:p w14:paraId="0282862E"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p w14:paraId="64623C12"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250" w:type="dxa"/>
            <w:shd w:val="clear" w:color="auto" w:fill="FFFFFF"/>
            <w:tcMar>
              <w:top w:w="0" w:type="dxa"/>
              <w:left w:w="0" w:type="dxa"/>
              <w:bottom w:w="0" w:type="dxa"/>
              <w:right w:w="0" w:type="dxa"/>
            </w:tcMar>
            <w:vAlign w:val="center"/>
          </w:tcPr>
          <w:p w14:paraId="27A76293"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p w14:paraId="5B7D5853"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tc>
        <w:tc>
          <w:tcPr>
            <w:tcW w:w="1354" w:type="dxa"/>
            <w:shd w:val="clear" w:color="auto" w:fill="FFFFFF"/>
            <w:tcMar>
              <w:top w:w="0" w:type="dxa"/>
              <w:left w:w="0" w:type="dxa"/>
              <w:bottom w:w="0" w:type="dxa"/>
              <w:right w:w="0" w:type="dxa"/>
            </w:tcMar>
            <w:vAlign w:val="center"/>
          </w:tcPr>
          <w:p w14:paraId="72B24775"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p w14:paraId="3C6C5581"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250" w:type="dxa"/>
            <w:shd w:val="clear" w:color="auto" w:fill="FFFFFF"/>
            <w:tcMar>
              <w:top w:w="0" w:type="dxa"/>
              <w:left w:w="0" w:type="dxa"/>
              <w:bottom w:w="0" w:type="dxa"/>
              <w:right w:w="0" w:type="dxa"/>
            </w:tcMar>
            <w:vAlign w:val="center"/>
          </w:tcPr>
          <w:p w14:paraId="23191566"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p w14:paraId="1456B43D" w14:textId="77777777" w:rsidR="00412029" w:rsidRDefault="00000000">
            <w:pPr>
              <w:spacing w:line="240" w:lineRule="auto"/>
              <w:jc w:val="center"/>
              <w:rPr>
                <w:rFonts w:ascii="Calibri" w:eastAsia="Calibri" w:hAnsi="Calibri" w:cs="Calibri"/>
              </w:rPr>
            </w:pPr>
            <w:r>
              <w:rPr>
                <w:rFonts w:ascii="Calibri" w:eastAsia="Calibri" w:hAnsi="Calibri" w:cs="Calibri"/>
              </w:rPr>
              <w:t>(0.002)</w:t>
            </w:r>
          </w:p>
        </w:tc>
        <w:tc>
          <w:tcPr>
            <w:tcW w:w="1303" w:type="dxa"/>
            <w:shd w:val="clear" w:color="auto" w:fill="FFFFFF"/>
            <w:tcMar>
              <w:top w:w="0" w:type="dxa"/>
              <w:left w:w="0" w:type="dxa"/>
              <w:bottom w:w="0" w:type="dxa"/>
              <w:right w:w="0" w:type="dxa"/>
            </w:tcMar>
            <w:vAlign w:val="center"/>
          </w:tcPr>
          <w:p w14:paraId="5D4D34E4" w14:textId="77777777" w:rsidR="00412029" w:rsidRDefault="00000000">
            <w:pPr>
              <w:spacing w:line="240" w:lineRule="auto"/>
              <w:jc w:val="center"/>
              <w:rPr>
                <w:rFonts w:ascii="Calibri" w:eastAsia="Calibri" w:hAnsi="Calibri" w:cs="Calibri"/>
              </w:rPr>
            </w:pPr>
            <w:r>
              <w:rPr>
                <w:rFonts w:ascii="Calibri" w:eastAsia="Calibri" w:hAnsi="Calibri" w:cs="Calibri"/>
              </w:rPr>
              <w:t>0.001</w:t>
            </w:r>
          </w:p>
          <w:p w14:paraId="75F2F986" w14:textId="77777777" w:rsidR="00412029" w:rsidRDefault="00000000">
            <w:pPr>
              <w:spacing w:line="240" w:lineRule="auto"/>
              <w:jc w:val="center"/>
              <w:rPr>
                <w:rFonts w:ascii="Calibri" w:eastAsia="Calibri" w:hAnsi="Calibri" w:cs="Calibri"/>
              </w:rPr>
            </w:pPr>
            <w:r>
              <w:rPr>
                <w:rFonts w:ascii="Calibri" w:eastAsia="Calibri" w:hAnsi="Calibri" w:cs="Calibri"/>
              </w:rPr>
              <w:t>(0.003)</w:t>
            </w:r>
          </w:p>
        </w:tc>
      </w:tr>
      <w:tr w:rsidR="00412029" w14:paraId="61B6DC23" w14:textId="77777777">
        <w:tc>
          <w:tcPr>
            <w:tcW w:w="1650" w:type="dxa"/>
            <w:shd w:val="clear" w:color="auto" w:fill="FFFFFF"/>
            <w:tcMar>
              <w:top w:w="0" w:type="dxa"/>
              <w:left w:w="0" w:type="dxa"/>
              <w:bottom w:w="0" w:type="dxa"/>
              <w:right w:w="0" w:type="dxa"/>
            </w:tcMar>
            <w:vAlign w:val="center"/>
          </w:tcPr>
          <w:p w14:paraId="21CB8B9D" w14:textId="77777777" w:rsidR="00412029" w:rsidRDefault="00000000">
            <w:pPr>
              <w:spacing w:line="240" w:lineRule="auto"/>
              <w:rPr>
                <w:rFonts w:ascii="Calibri" w:eastAsia="Calibri" w:hAnsi="Calibri" w:cs="Calibri"/>
              </w:rPr>
            </w:pPr>
            <w:r>
              <w:rPr>
                <w:rFonts w:ascii="Calibri" w:eastAsia="Calibri" w:hAnsi="Calibri" w:cs="Calibri"/>
              </w:rPr>
              <w:t>Family income</w:t>
            </w:r>
          </w:p>
        </w:tc>
        <w:tc>
          <w:tcPr>
            <w:tcW w:w="1250" w:type="dxa"/>
            <w:shd w:val="clear" w:color="auto" w:fill="FFFFFF"/>
            <w:tcMar>
              <w:top w:w="0" w:type="dxa"/>
              <w:left w:w="0" w:type="dxa"/>
              <w:bottom w:w="0" w:type="dxa"/>
              <w:right w:w="0" w:type="dxa"/>
            </w:tcMar>
            <w:vAlign w:val="center"/>
          </w:tcPr>
          <w:p w14:paraId="18B7BC70" w14:textId="77777777" w:rsidR="00412029" w:rsidRDefault="00000000">
            <w:pPr>
              <w:spacing w:line="240" w:lineRule="auto"/>
              <w:jc w:val="center"/>
              <w:rPr>
                <w:rFonts w:ascii="Calibri" w:eastAsia="Calibri" w:hAnsi="Calibri" w:cs="Calibri"/>
              </w:rPr>
            </w:pPr>
            <w:r>
              <w:rPr>
                <w:rFonts w:ascii="Calibri" w:eastAsia="Calibri" w:hAnsi="Calibri" w:cs="Calibri"/>
              </w:rPr>
              <w:t>0.014</w:t>
            </w:r>
          </w:p>
        </w:tc>
        <w:tc>
          <w:tcPr>
            <w:tcW w:w="1303" w:type="dxa"/>
            <w:shd w:val="clear" w:color="auto" w:fill="FFFFFF"/>
            <w:tcMar>
              <w:top w:w="0" w:type="dxa"/>
              <w:left w:w="0" w:type="dxa"/>
              <w:bottom w:w="0" w:type="dxa"/>
              <w:right w:w="0" w:type="dxa"/>
            </w:tcMar>
            <w:vAlign w:val="center"/>
          </w:tcPr>
          <w:p w14:paraId="5BC4C337" w14:textId="77777777" w:rsidR="00412029" w:rsidRDefault="00000000">
            <w:pPr>
              <w:spacing w:line="240" w:lineRule="auto"/>
              <w:jc w:val="center"/>
              <w:rPr>
                <w:rFonts w:ascii="Calibri" w:eastAsia="Calibri" w:hAnsi="Calibri" w:cs="Calibri"/>
              </w:rPr>
            </w:pPr>
            <w:r>
              <w:rPr>
                <w:rFonts w:ascii="Calibri" w:eastAsia="Calibri" w:hAnsi="Calibri" w:cs="Calibri"/>
              </w:rPr>
              <w:t>-0.004</w:t>
            </w:r>
          </w:p>
        </w:tc>
        <w:tc>
          <w:tcPr>
            <w:tcW w:w="1250" w:type="dxa"/>
            <w:shd w:val="clear" w:color="auto" w:fill="FFFFFF"/>
            <w:tcMar>
              <w:top w:w="0" w:type="dxa"/>
              <w:left w:w="0" w:type="dxa"/>
              <w:bottom w:w="0" w:type="dxa"/>
              <w:right w:w="0" w:type="dxa"/>
            </w:tcMar>
            <w:vAlign w:val="center"/>
          </w:tcPr>
          <w:p w14:paraId="26820D78" w14:textId="77777777" w:rsidR="00412029" w:rsidRDefault="00000000">
            <w:pPr>
              <w:spacing w:line="240" w:lineRule="auto"/>
              <w:jc w:val="center"/>
              <w:rPr>
                <w:rFonts w:ascii="Calibri" w:eastAsia="Calibri" w:hAnsi="Calibri" w:cs="Calibri"/>
              </w:rPr>
            </w:pPr>
            <w:r>
              <w:rPr>
                <w:rFonts w:ascii="Calibri" w:eastAsia="Calibri" w:hAnsi="Calibri" w:cs="Calibri"/>
              </w:rPr>
              <w:t>0.019*</w:t>
            </w:r>
          </w:p>
        </w:tc>
        <w:tc>
          <w:tcPr>
            <w:tcW w:w="1354" w:type="dxa"/>
            <w:shd w:val="clear" w:color="auto" w:fill="FFFFFF"/>
            <w:tcMar>
              <w:top w:w="0" w:type="dxa"/>
              <w:left w:w="0" w:type="dxa"/>
              <w:bottom w:w="0" w:type="dxa"/>
              <w:right w:w="0" w:type="dxa"/>
            </w:tcMar>
            <w:vAlign w:val="center"/>
          </w:tcPr>
          <w:p w14:paraId="664B6B11" w14:textId="77777777" w:rsidR="00412029" w:rsidRDefault="00000000">
            <w:pPr>
              <w:spacing w:line="240" w:lineRule="auto"/>
              <w:jc w:val="center"/>
              <w:rPr>
                <w:rFonts w:ascii="Calibri" w:eastAsia="Calibri" w:hAnsi="Calibri" w:cs="Calibri"/>
              </w:rPr>
            </w:pPr>
            <w:r>
              <w:rPr>
                <w:rFonts w:ascii="Calibri" w:eastAsia="Calibri" w:hAnsi="Calibri" w:cs="Calibri"/>
              </w:rPr>
              <w:t>-0.009</w:t>
            </w:r>
          </w:p>
        </w:tc>
        <w:tc>
          <w:tcPr>
            <w:tcW w:w="1250" w:type="dxa"/>
            <w:shd w:val="clear" w:color="auto" w:fill="FFFFFF"/>
            <w:tcMar>
              <w:top w:w="0" w:type="dxa"/>
              <w:left w:w="0" w:type="dxa"/>
              <w:bottom w:w="0" w:type="dxa"/>
              <w:right w:w="0" w:type="dxa"/>
            </w:tcMar>
            <w:vAlign w:val="center"/>
          </w:tcPr>
          <w:p w14:paraId="76574709" w14:textId="77777777" w:rsidR="00412029" w:rsidRDefault="00000000">
            <w:pPr>
              <w:spacing w:line="240" w:lineRule="auto"/>
              <w:jc w:val="center"/>
              <w:rPr>
                <w:rFonts w:ascii="Calibri" w:eastAsia="Calibri" w:hAnsi="Calibri" w:cs="Calibri"/>
              </w:rPr>
            </w:pPr>
            <w:r>
              <w:rPr>
                <w:rFonts w:ascii="Calibri" w:eastAsia="Calibri" w:hAnsi="Calibri" w:cs="Calibri"/>
              </w:rPr>
              <w:t>0.031</w:t>
            </w:r>
            <w:r>
              <w:rPr>
                <w:rFonts w:ascii="Calibri" w:eastAsia="Calibri" w:hAnsi="Calibri" w:cs="Calibri"/>
                <w:vertAlign w:val="superscript"/>
              </w:rPr>
              <w:t>*</w:t>
            </w:r>
          </w:p>
        </w:tc>
        <w:tc>
          <w:tcPr>
            <w:tcW w:w="1303" w:type="dxa"/>
            <w:shd w:val="clear" w:color="auto" w:fill="FFFFFF"/>
            <w:tcMar>
              <w:top w:w="0" w:type="dxa"/>
              <w:left w:w="0" w:type="dxa"/>
              <w:bottom w:w="0" w:type="dxa"/>
              <w:right w:w="0" w:type="dxa"/>
            </w:tcMar>
            <w:vAlign w:val="center"/>
          </w:tcPr>
          <w:p w14:paraId="0D4D18A3" w14:textId="77777777" w:rsidR="00412029" w:rsidRDefault="00000000">
            <w:pPr>
              <w:spacing w:line="240" w:lineRule="auto"/>
              <w:jc w:val="center"/>
              <w:rPr>
                <w:rFonts w:ascii="Calibri" w:eastAsia="Calibri" w:hAnsi="Calibri" w:cs="Calibri"/>
              </w:rPr>
            </w:pPr>
            <w:r>
              <w:rPr>
                <w:rFonts w:ascii="Calibri" w:eastAsia="Calibri" w:hAnsi="Calibri" w:cs="Calibri"/>
              </w:rPr>
              <w:t>-0.017</w:t>
            </w:r>
            <w:r>
              <w:rPr>
                <w:rFonts w:ascii="Calibri" w:eastAsia="Calibri" w:hAnsi="Calibri" w:cs="Calibri"/>
                <w:vertAlign w:val="superscript"/>
              </w:rPr>
              <w:t>*</w:t>
            </w:r>
          </w:p>
        </w:tc>
      </w:tr>
      <w:tr w:rsidR="00412029" w14:paraId="5B5A5D2D" w14:textId="77777777">
        <w:tc>
          <w:tcPr>
            <w:tcW w:w="1650" w:type="dxa"/>
            <w:tcBorders>
              <w:bottom w:val="single" w:sz="8" w:space="0" w:color="000000"/>
            </w:tcBorders>
            <w:shd w:val="clear" w:color="auto" w:fill="FFFFFF"/>
            <w:tcMar>
              <w:top w:w="0" w:type="dxa"/>
              <w:left w:w="0" w:type="dxa"/>
              <w:bottom w:w="0" w:type="dxa"/>
              <w:right w:w="0" w:type="dxa"/>
            </w:tcMar>
            <w:vAlign w:val="center"/>
          </w:tcPr>
          <w:p w14:paraId="3F280A06" w14:textId="77777777" w:rsidR="00412029" w:rsidRDefault="00412029">
            <w:pPr>
              <w:spacing w:line="240" w:lineRule="auto"/>
              <w:jc w:val="center"/>
              <w:rPr>
                <w:rFonts w:ascii="Calibri" w:eastAsia="Calibri" w:hAnsi="Calibri" w:cs="Calibri"/>
              </w:rPr>
            </w:pPr>
          </w:p>
        </w:tc>
        <w:tc>
          <w:tcPr>
            <w:tcW w:w="1250" w:type="dxa"/>
            <w:tcBorders>
              <w:bottom w:val="single" w:sz="8" w:space="0" w:color="000000"/>
            </w:tcBorders>
            <w:shd w:val="clear" w:color="auto" w:fill="FFFFFF"/>
            <w:tcMar>
              <w:top w:w="0" w:type="dxa"/>
              <w:left w:w="0" w:type="dxa"/>
              <w:bottom w:w="0" w:type="dxa"/>
              <w:right w:w="0" w:type="dxa"/>
            </w:tcMar>
            <w:vAlign w:val="center"/>
          </w:tcPr>
          <w:p w14:paraId="7E1563D0"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c>
          <w:tcPr>
            <w:tcW w:w="1303" w:type="dxa"/>
            <w:tcBorders>
              <w:bottom w:val="single" w:sz="8" w:space="0" w:color="000000"/>
            </w:tcBorders>
            <w:shd w:val="clear" w:color="auto" w:fill="FFFFFF"/>
            <w:tcMar>
              <w:top w:w="0" w:type="dxa"/>
              <w:left w:w="0" w:type="dxa"/>
              <w:bottom w:w="0" w:type="dxa"/>
              <w:right w:w="0" w:type="dxa"/>
            </w:tcMar>
            <w:vAlign w:val="center"/>
          </w:tcPr>
          <w:p w14:paraId="15A32863" w14:textId="77777777" w:rsidR="00412029" w:rsidRDefault="00000000">
            <w:pPr>
              <w:spacing w:line="240" w:lineRule="auto"/>
              <w:jc w:val="center"/>
              <w:rPr>
                <w:rFonts w:ascii="Calibri" w:eastAsia="Calibri" w:hAnsi="Calibri" w:cs="Calibri"/>
              </w:rPr>
            </w:pPr>
            <w:r>
              <w:rPr>
                <w:rFonts w:ascii="Calibri" w:eastAsia="Calibri" w:hAnsi="Calibri" w:cs="Calibri"/>
              </w:rPr>
              <w:t>(0.013)</w:t>
            </w:r>
          </w:p>
        </w:tc>
        <w:tc>
          <w:tcPr>
            <w:tcW w:w="1250" w:type="dxa"/>
            <w:tcBorders>
              <w:bottom w:val="single" w:sz="8" w:space="0" w:color="000000"/>
            </w:tcBorders>
            <w:shd w:val="clear" w:color="auto" w:fill="FFFFFF"/>
            <w:tcMar>
              <w:top w:w="0" w:type="dxa"/>
              <w:left w:w="0" w:type="dxa"/>
              <w:bottom w:w="0" w:type="dxa"/>
              <w:right w:w="0" w:type="dxa"/>
            </w:tcMar>
            <w:vAlign w:val="center"/>
          </w:tcPr>
          <w:p w14:paraId="2F512154" w14:textId="77777777" w:rsidR="00412029" w:rsidRDefault="00000000">
            <w:pPr>
              <w:spacing w:line="240" w:lineRule="auto"/>
              <w:jc w:val="center"/>
              <w:rPr>
                <w:rFonts w:ascii="Calibri" w:eastAsia="Calibri" w:hAnsi="Calibri" w:cs="Calibri"/>
              </w:rPr>
            </w:pPr>
            <w:r>
              <w:rPr>
                <w:rFonts w:ascii="Calibri" w:eastAsia="Calibri" w:hAnsi="Calibri" w:cs="Calibri"/>
              </w:rPr>
              <w:t>(0.007)</w:t>
            </w:r>
          </w:p>
        </w:tc>
        <w:tc>
          <w:tcPr>
            <w:tcW w:w="1354" w:type="dxa"/>
            <w:tcBorders>
              <w:bottom w:val="single" w:sz="8" w:space="0" w:color="000000"/>
            </w:tcBorders>
            <w:shd w:val="clear" w:color="auto" w:fill="FFFFFF"/>
            <w:tcMar>
              <w:top w:w="0" w:type="dxa"/>
              <w:left w:w="0" w:type="dxa"/>
              <w:bottom w:w="0" w:type="dxa"/>
              <w:right w:w="0" w:type="dxa"/>
            </w:tcMar>
            <w:vAlign w:val="center"/>
          </w:tcPr>
          <w:p w14:paraId="5678524E" w14:textId="77777777" w:rsidR="00412029" w:rsidRDefault="00000000">
            <w:pPr>
              <w:spacing w:line="240" w:lineRule="auto"/>
              <w:jc w:val="center"/>
              <w:rPr>
                <w:rFonts w:ascii="Calibri" w:eastAsia="Calibri" w:hAnsi="Calibri" w:cs="Calibri"/>
              </w:rPr>
            </w:pPr>
            <w:r>
              <w:rPr>
                <w:rFonts w:ascii="Calibri" w:eastAsia="Calibri" w:hAnsi="Calibri" w:cs="Calibri"/>
              </w:rPr>
              <w:t>(0.010)</w:t>
            </w:r>
          </w:p>
        </w:tc>
        <w:tc>
          <w:tcPr>
            <w:tcW w:w="1250" w:type="dxa"/>
            <w:tcBorders>
              <w:bottom w:val="single" w:sz="8" w:space="0" w:color="000000"/>
            </w:tcBorders>
            <w:shd w:val="clear" w:color="auto" w:fill="FFFFFF"/>
            <w:tcMar>
              <w:top w:w="0" w:type="dxa"/>
              <w:left w:w="0" w:type="dxa"/>
              <w:bottom w:w="0" w:type="dxa"/>
              <w:right w:w="0" w:type="dxa"/>
            </w:tcMar>
            <w:vAlign w:val="center"/>
          </w:tcPr>
          <w:p w14:paraId="60FA5C6A" w14:textId="77777777" w:rsidR="00412029" w:rsidRDefault="00000000">
            <w:pPr>
              <w:spacing w:line="240" w:lineRule="auto"/>
              <w:jc w:val="center"/>
              <w:rPr>
                <w:rFonts w:ascii="Calibri" w:eastAsia="Calibri" w:hAnsi="Calibri" w:cs="Calibri"/>
              </w:rPr>
            </w:pPr>
            <w:r>
              <w:rPr>
                <w:rFonts w:ascii="Calibri" w:eastAsia="Calibri" w:hAnsi="Calibri" w:cs="Calibri"/>
              </w:rPr>
              <w:t>(0.011)</w:t>
            </w:r>
          </w:p>
        </w:tc>
        <w:tc>
          <w:tcPr>
            <w:tcW w:w="1303" w:type="dxa"/>
            <w:tcBorders>
              <w:bottom w:val="single" w:sz="8" w:space="0" w:color="000000"/>
            </w:tcBorders>
            <w:shd w:val="clear" w:color="auto" w:fill="FFFFFF"/>
            <w:tcMar>
              <w:top w:w="0" w:type="dxa"/>
              <w:left w:w="0" w:type="dxa"/>
              <w:bottom w:w="0" w:type="dxa"/>
              <w:right w:w="0" w:type="dxa"/>
            </w:tcMar>
            <w:vAlign w:val="center"/>
          </w:tcPr>
          <w:p w14:paraId="7FB845CA" w14:textId="77777777" w:rsidR="00412029" w:rsidRDefault="00000000">
            <w:pPr>
              <w:spacing w:line="240" w:lineRule="auto"/>
              <w:jc w:val="center"/>
              <w:rPr>
                <w:rFonts w:ascii="Calibri" w:eastAsia="Calibri" w:hAnsi="Calibri" w:cs="Calibri"/>
              </w:rPr>
            </w:pPr>
            <w:r>
              <w:rPr>
                <w:rFonts w:ascii="Calibri" w:eastAsia="Calibri" w:hAnsi="Calibri" w:cs="Calibri"/>
              </w:rPr>
              <w:t>(0.017)</w:t>
            </w:r>
          </w:p>
        </w:tc>
      </w:tr>
      <w:tr w:rsidR="00412029" w14:paraId="0A0E73E5" w14:textId="77777777">
        <w:tc>
          <w:tcPr>
            <w:tcW w:w="1650" w:type="dxa"/>
            <w:tcBorders>
              <w:top w:val="single" w:sz="8" w:space="0" w:color="000000"/>
            </w:tcBorders>
            <w:shd w:val="clear" w:color="auto" w:fill="FFFFFF"/>
            <w:tcMar>
              <w:top w:w="0" w:type="dxa"/>
              <w:left w:w="0" w:type="dxa"/>
              <w:bottom w:w="0" w:type="dxa"/>
              <w:right w:w="0" w:type="dxa"/>
            </w:tcMar>
            <w:vAlign w:val="center"/>
          </w:tcPr>
          <w:p w14:paraId="34B57EDC" w14:textId="77777777" w:rsidR="00412029" w:rsidRDefault="00000000">
            <w:pPr>
              <w:spacing w:line="240" w:lineRule="auto"/>
              <w:rPr>
                <w:rFonts w:ascii="Calibri" w:eastAsia="Calibri" w:hAnsi="Calibri" w:cs="Calibri"/>
              </w:rPr>
            </w:pPr>
            <w:r>
              <w:rPr>
                <w:rFonts w:ascii="Calibri" w:eastAsia="Calibri" w:hAnsi="Calibri" w:cs="Calibri"/>
              </w:rPr>
              <w:t>School FE</w:t>
            </w:r>
          </w:p>
        </w:tc>
        <w:tc>
          <w:tcPr>
            <w:tcW w:w="1250" w:type="dxa"/>
            <w:tcBorders>
              <w:top w:val="single" w:sz="8" w:space="0" w:color="000000"/>
            </w:tcBorders>
            <w:shd w:val="clear" w:color="auto" w:fill="FFFFFF"/>
            <w:tcMar>
              <w:top w:w="0" w:type="dxa"/>
              <w:left w:w="0" w:type="dxa"/>
              <w:bottom w:w="0" w:type="dxa"/>
              <w:right w:w="0" w:type="dxa"/>
            </w:tcMar>
            <w:vAlign w:val="center"/>
          </w:tcPr>
          <w:p w14:paraId="31D08CE6"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303" w:type="dxa"/>
            <w:tcBorders>
              <w:top w:val="single" w:sz="8" w:space="0" w:color="000000"/>
            </w:tcBorders>
            <w:shd w:val="clear" w:color="auto" w:fill="FFFFFF"/>
            <w:tcMar>
              <w:top w:w="0" w:type="dxa"/>
              <w:left w:w="0" w:type="dxa"/>
              <w:bottom w:w="0" w:type="dxa"/>
              <w:right w:w="0" w:type="dxa"/>
            </w:tcMar>
            <w:vAlign w:val="center"/>
          </w:tcPr>
          <w:p w14:paraId="28BA1844"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250" w:type="dxa"/>
            <w:tcBorders>
              <w:top w:val="single" w:sz="8" w:space="0" w:color="000000"/>
            </w:tcBorders>
            <w:shd w:val="clear" w:color="auto" w:fill="FFFFFF"/>
            <w:tcMar>
              <w:top w:w="0" w:type="dxa"/>
              <w:left w:w="0" w:type="dxa"/>
              <w:bottom w:w="0" w:type="dxa"/>
              <w:right w:w="0" w:type="dxa"/>
            </w:tcMar>
            <w:vAlign w:val="center"/>
          </w:tcPr>
          <w:p w14:paraId="0641B1D6"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354" w:type="dxa"/>
            <w:tcBorders>
              <w:top w:val="single" w:sz="8" w:space="0" w:color="000000"/>
            </w:tcBorders>
            <w:shd w:val="clear" w:color="auto" w:fill="FFFFFF"/>
            <w:tcMar>
              <w:top w:w="0" w:type="dxa"/>
              <w:left w:w="0" w:type="dxa"/>
              <w:bottom w:w="0" w:type="dxa"/>
              <w:right w:w="0" w:type="dxa"/>
            </w:tcMar>
            <w:vAlign w:val="center"/>
          </w:tcPr>
          <w:p w14:paraId="21501D03"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250" w:type="dxa"/>
            <w:tcBorders>
              <w:top w:val="single" w:sz="8" w:space="0" w:color="000000"/>
            </w:tcBorders>
            <w:shd w:val="clear" w:color="auto" w:fill="FFFFFF"/>
            <w:tcMar>
              <w:top w:w="0" w:type="dxa"/>
              <w:left w:w="0" w:type="dxa"/>
              <w:bottom w:w="0" w:type="dxa"/>
              <w:right w:w="0" w:type="dxa"/>
            </w:tcMar>
            <w:vAlign w:val="center"/>
          </w:tcPr>
          <w:p w14:paraId="1975AD65"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303" w:type="dxa"/>
            <w:tcBorders>
              <w:top w:val="single" w:sz="8" w:space="0" w:color="000000"/>
            </w:tcBorders>
            <w:shd w:val="clear" w:color="auto" w:fill="FFFFFF"/>
            <w:tcMar>
              <w:top w:w="0" w:type="dxa"/>
              <w:left w:w="0" w:type="dxa"/>
              <w:bottom w:w="0" w:type="dxa"/>
              <w:right w:w="0" w:type="dxa"/>
            </w:tcMar>
            <w:vAlign w:val="center"/>
          </w:tcPr>
          <w:p w14:paraId="5289C319"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r>
      <w:tr w:rsidR="00412029" w14:paraId="77D5DB21" w14:textId="77777777">
        <w:tc>
          <w:tcPr>
            <w:tcW w:w="1650" w:type="dxa"/>
            <w:shd w:val="clear" w:color="auto" w:fill="FFFFFF"/>
            <w:tcMar>
              <w:top w:w="0" w:type="dxa"/>
              <w:left w:w="0" w:type="dxa"/>
              <w:bottom w:w="0" w:type="dxa"/>
              <w:right w:w="0" w:type="dxa"/>
            </w:tcMar>
            <w:vAlign w:val="center"/>
          </w:tcPr>
          <w:p w14:paraId="6780DB8D" w14:textId="77777777" w:rsidR="00412029" w:rsidRDefault="00000000">
            <w:pPr>
              <w:spacing w:line="240" w:lineRule="auto"/>
              <w:rPr>
                <w:rFonts w:ascii="Calibri" w:eastAsia="Calibri" w:hAnsi="Calibri" w:cs="Calibri"/>
              </w:rPr>
            </w:pPr>
            <w:r>
              <w:rPr>
                <w:rFonts w:ascii="Calibri" w:eastAsia="Calibri" w:hAnsi="Calibri" w:cs="Calibri"/>
              </w:rPr>
              <w:t>School-clustered SE</w:t>
            </w:r>
          </w:p>
        </w:tc>
        <w:tc>
          <w:tcPr>
            <w:tcW w:w="1250" w:type="dxa"/>
            <w:shd w:val="clear" w:color="auto" w:fill="FFFFFF"/>
            <w:tcMar>
              <w:top w:w="0" w:type="dxa"/>
              <w:left w:w="0" w:type="dxa"/>
              <w:bottom w:w="0" w:type="dxa"/>
              <w:right w:w="0" w:type="dxa"/>
            </w:tcMar>
            <w:vAlign w:val="center"/>
          </w:tcPr>
          <w:p w14:paraId="55739560"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303" w:type="dxa"/>
            <w:shd w:val="clear" w:color="auto" w:fill="FFFFFF"/>
            <w:tcMar>
              <w:top w:w="0" w:type="dxa"/>
              <w:left w:w="0" w:type="dxa"/>
              <w:bottom w:w="0" w:type="dxa"/>
              <w:right w:w="0" w:type="dxa"/>
            </w:tcMar>
            <w:vAlign w:val="center"/>
          </w:tcPr>
          <w:p w14:paraId="4E3665F5"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250" w:type="dxa"/>
            <w:shd w:val="clear" w:color="auto" w:fill="FFFFFF"/>
            <w:tcMar>
              <w:top w:w="0" w:type="dxa"/>
              <w:left w:w="0" w:type="dxa"/>
              <w:bottom w:w="0" w:type="dxa"/>
              <w:right w:w="0" w:type="dxa"/>
            </w:tcMar>
            <w:vAlign w:val="center"/>
          </w:tcPr>
          <w:p w14:paraId="17F238EE"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354" w:type="dxa"/>
            <w:shd w:val="clear" w:color="auto" w:fill="FFFFFF"/>
            <w:tcMar>
              <w:top w:w="0" w:type="dxa"/>
              <w:left w:w="0" w:type="dxa"/>
              <w:bottom w:w="0" w:type="dxa"/>
              <w:right w:w="0" w:type="dxa"/>
            </w:tcMar>
            <w:vAlign w:val="center"/>
          </w:tcPr>
          <w:p w14:paraId="427EBC88"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250" w:type="dxa"/>
            <w:shd w:val="clear" w:color="auto" w:fill="FFFFFF"/>
            <w:tcMar>
              <w:top w:w="0" w:type="dxa"/>
              <w:left w:w="0" w:type="dxa"/>
              <w:bottom w:w="0" w:type="dxa"/>
              <w:right w:w="0" w:type="dxa"/>
            </w:tcMar>
            <w:vAlign w:val="center"/>
          </w:tcPr>
          <w:p w14:paraId="13137E7B"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c>
          <w:tcPr>
            <w:tcW w:w="1303" w:type="dxa"/>
            <w:shd w:val="clear" w:color="auto" w:fill="FFFFFF"/>
            <w:tcMar>
              <w:top w:w="0" w:type="dxa"/>
              <w:left w:w="0" w:type="dxa"/>
              <w:bottom w:w="0" w:type="dxa"/>
              <w:right w:w="0" w:type="dxa"/>
            </w:tcMar>
            <w:vAlign w:val="center"/>
          </w:tcPr>
          <w:p w14:paraId="6DE7FCB0" w14:textId="77777777" w:rsidR="00412029" w:rsidRDefault="00000000">
            <w:pPr>
              <w:spacing w:line="240" w:lineRule="auto"/>
              <w:jc w:val="center"/>
              <w:rPr>
                <w:rFonts w:ascii="Calibri" w:eastAsia="Calibri" w:hAnsi="Calibri" w:cs="Calibri"/>
              </w:rPr>
            </w:pPr>
            <w:r>
              <w:rPr>
                <w:rFonts w:ascii="Calibri" w:eastAsia="Calibri" w:hAnsi="Calibri" w:cs="Calibri"/>
              </w:rPr>
              <w:t>Yes</w:t>
            </w:r>
          </w:p>
        </w:tc>
      </w:tr>
      <w:tr w:rsidR="00412029" w14:paraId="2D4D51DA" w14:textId="77777777">
        <w:tc>
          <w:tcPr>
            <w:tcW w:w="1650" w:type="dxa"/>
            <w:shd w:val="clear" w:color="auto" w:fill="FFFFFF"/>
            <w:tcMar>
              <w:top w:w="0" w:type="dxa"/>
              <w:left w:w="0" w:type="dxa"/>
              <w:bottom w:w="0" w:type="dxa"/>
              <w:right w:w="0" w:type="dxa"/>
            </w:tcMar>
            <w:vAlign w:val="center"/>
          </w:tcPr>
          <w:p w14:paraId="6244701B" w14:textId="77777777" w:rsidR="00412029" w:rsidRDefault="00000000">
            <w:pPr>
              <w:spacing w:line="240" w:lineRule="auto"/>
              <w:rPr>
                <w:rFonts w:ascii="Calibri" w:eastAsia="Calibri" w:hAnsi="Calibri" w:cs="Calibri"/>
              </w:rPr>
            </w:pPr>
            <w:r>
              <w:rPr>
                <w:rFonts w:ascii="Calibri" w:eastAsia="Calibri" w:hAnsi="Calibri" w:cs="Calibri"/>
              </w:rPr>
              <w:t>F-Statistics</w:t>
            </w:r>
          </w:p>
        </w:tc>
        <w:tc>
          <w:tcPr>
            <w:tcW w:w="1250" w:type="dxa"/>
            <w:shd w:val="clear" w:color="auto" w:fill="FFFFFF"/>
            <w:tcMar>
              <w:top w:w="0" w:type="dxa"/>
              <w:left w:w="0" w:type="dxa"/>
              <w:bottom w:w="0" w:type="dxa"/>
              <w:right w:w="0" w:type="dxa"/>
            </w:tcMar>
            <w:vAlign w:val="center"/>
          </w:tcPr>
          <w:p w14:paraId="768DA408" w14:textId="77777777" w:rsidR="00412029" w:rsidRDefault="00000000">
            <w:pPr>
              <w:spacing w:line="240" w:lineRule="auto"/>
              <w:jc w:val="center"/>
              <w:rPr>
                <w:rFonts w:ascii="Calibri" w:eastAsia="Calibri" w:hAnsi="Calibri" w:cs="Calibri"/>
              </w:rPr>
            </w:pPr>
            <w:r>
              <w:rPr>
                <w:rFonts w:ascii="Calibri" w:eastAsia="Calibri" w:hAnsi="Calibri" w:cs="Calibri"/>
              </w:rPr>
              <w:t>1.281 (</w:t>
            </w:r>
            <w:proofErr w:type="spellStart"/>
            <w:r>
              <w:rPr>
                <w:rFonts w:ascii="Calibri" w:eastAsia="Calibri" w:hAnsi="Calibri" w:cs="Calibri"/>
              </w:rPr>
              <w:t>df</w:t>
            </w:r>
            <w:proofErr w:type="spellEnd"/>
            <w:r>
              <w:rPr>
                <w:rFonts w:ascii="Calibri" w:eastAsia="Calibri" w:hAnsi="Calibri" w:cs="Calibri"/>
              </w:rPr>
              <w:t xml:space="preserve"> = 12; 62)</w:t>
            </w:r>
          </w:p>
        </w:tc>
        <w:tc>
          <w:tcPr>
            <w:tcW w:w="1303" w:type="dxa"/>
            <w:shd w:val="clear" w:color="auto" w:fill="FFFFFF"/>
            <w:tcMar>
              <w:top w:w="0" w:type="dxa"/>
              <w:left w:w="0" w:type="dxa"/>
              <w:bottom w:w="0" w:type="dxa"/>
              <w:right w:w="0" w:type="dxa"/>
            </w:tcMar>
            <w:vAlign w:val="center"/>
          </w:tcPr>
          <w:p w14:paraId="32DABA26" w14:textId="77777777" w:rsidR="00412029" w:rsidRDefault="00000000">
            <w:pPr>
              <w:spacing w:line="240" w:lineRule="auto"/>
              <w:jc w:val="center"/>
              <w:rPr>
                <w:rFonts w:ascii="Calibri" w:eastAsia="Calibri" w:hAnsi="Calibri" w:cs="Calibri"/>
              </w:rPr>
            </w:pPr>
            <w:r>
              <w:rPr>
                <w:rFonts w:ascii="Calibri" w:eastAsia="Calibri" w:hAnsi="Calibri" w:cs="Calibri"/>
              </w:rPr>
              <w:t>15.874*** (</w:t>
            </w:r>
            <w:proofErr w:type="spellStart"/>
            <w:r>
              <w:rPr>
                <w:rFonts w:ascii="Calibri" w:eastAsia="Calibri" w:hAnsi="Calibri" w:cs="Calibri"/>
              </w:rPr>
              <w:t>df</w:t>
            </w:r>
            <w:proofErr w:type="spellEnd"/>
            <w:r>
              <w:rPr>
                <w:rFonts w:ascii="Calibri" w:eastAsia="Calibri" w:hAnsi="Calibri" w:cs="Calibri"/>
              </w:rPr>
              <w:t xml:space="preserve"> = 12; 62)</w:t>
            </w:r>
          </w:p>
        </w:tc>
        <w:tc>
          <w:tcPr>
            <w:tcW w:w="1250" w:type="dxa"/>
            <w:shd w:val="clear" w:color="auto" w:fill="FFFFFF"/>
            <w:tcMar>
              <w:top w:w="0" w:type="dxa"/>
              <w:left w:w="0" w:type="dxa"/>
              <w:bottom w:w="0" w:type="dxa"/>
              <w:right w:w="0" w:type="dxa"/>
            </w:tcMar>
            <w:vAlign w:val="center"/>
          </w:tcPr>
          <w:p w14:paraId="0C24055F" w14:textId="77777777" w:rsidR="00412029" w:rsidRDefault="00000000">
            <w:pPr>
              <w:spacing w:line="240" w:lineRule="auto"/>
              <w:jc w:val="center"/>
              <w:rPr>
                <w:rFonts w:ascii="Calibri" w:eastAsia="Calibri" w:hAnsi="Calibri" w:cs="Calibri"/>
              </w:rPr>
            </w:pPr>
            <w:r>
              <w:rPr>
                <w:rFonts w:ascii="Calibri" w:eastAsia="Calibri" w:hAnsi="Calibri" w:cs="Calibri"/>
              </w:rPr>
              <w:t>0.806(</w:t>
            </w:r>
            <w:proofErr w:type="spellStart"/>
            <w:r>
              <w:rPr>
                <w:rFonts w:ascii="Calibri" w:eastAsia="Calibri" w:hAnsi="Calibri" w:cs="Calibri"/>
              </w:rPr>
              <w:t>df</w:t>
            </w:r>
            <w:proofErr w:type="spellEnd"/>
            <w:r>
              <w:rPr>
                <w:rFonts w:ascii="Calibri" w:eastAsia="Calibri" w:hAnsi="Calibri" w:cs="Calibri"/>
              </w:rPr>
              <w:t xml:space="preserve"> = 12; 62)</w:t>
            </w:r>
          </w:p>
        </w:tc>
        <w:tc>
          <w:tcPr>
            <w:tcW w:w="1354" w:type="dxa"/>
            <w:shd w:val="clear" w:color="auto" w:fill="FFFFFF"/>
            <w:tcMar>
              <w:top w:w="0" w:type="dxa"/>
              <w:left w:w="0" w:type="dxa"/>
              <w:bottom w:w="0" w:type="dxa"/>
              <w:right w:w="0" w:type="dxa"/>
            </w:tcMar>
            <w:vAlign w:val="center"/>
          </w:tcPr>
          <w:p w14:paraId="5CEEBE83" w14:textId="77777777" w:rsidR="00412029" w:rsidRDefault="00000000">
            <w:pPr>
              <w:spacing w:line="240" w:lineRule="auto"/>
              <w:jc w:val="center"/>
              <w:rPr>
                <w:rFonts w:ascii="Calibri" w:eastAsia="Calibri" w:hAnsi="Calibri" w:cs="Calibri"/>
              </w:rPr>
            </w:pPr>
            <w:r>
              <w:rPr>
                <w:rFonts w:ascii="Calibri" w:eastAsia="Calibri" w:hAnsi="Calibri" w:cs="Calibri"/>
              </w:rPr>
              <w:t>35.06*** (</w:t>
            </w:r>
            <w:proofErr w:type="spellStart"/>
            <w:r>
              <w:rPr>
                <w:rFonts w:ascii="Calibri" w:eastAsia="Calibri" w:hAnsi="Calibri" w:cs="Calibri"/>
              </w:rPr>
              <w:t>df</w:t>
            </w:r>
            <w:proofErr w:type="spellEnd"/>
            <w:r>
              <w:rPr>
                <w:rFonts w:ascii="Calibri" w:eastAsia="Calibri" w:hAnsi="Calibri" w:cs="Calibri"/>
              </w:rPr>
              <w:t xml:space="preserve"> = 12; 62)</w:t>
            </w:r>
          </w:p>
        </w:tc>
        <w:tc>
          <w:tcPr>
            <w:tcW w:w="1250" w:type="dxa"/>
            <w:shd w:val="clear" w:color="auto" w:fill="FFFFFF"/>
            <w:tcMar>
              <w:top w:w="0" w:type="dxa"/>
              <w:left w:w="0" w:type="dxa"/>
              <w:bottom w:w="0" w:type="dxa"/>
              <w:right w:w="0" w:type="dxa"/>
            </w:tcMar>
            <w:vAlign w:val="center"/>
          </w:tcPr>
          <w:p w14:paraId="4E0F9FD9" w14:textId="77777777" w:rsidR="00412029" w:rsidRDefault="00000000">
            <w:pPr>
              <w:spacing w:line="240" w:lineRule="auto"/>
              <w:jc w:val="center"/>
              <w:rPr>
                <w:rFonts w:ascii="Calibri" w:eastAsia="Calibri" w:hAnsi="Calibri" w:cs="Calibri"/>
              </w:rPr>
            </w:pPr>
            <w:r>
              <w:rPr>
                <w:rFonts w:ascii="Calibri" w:eastAsia="Calibri" w:hAnsi="Calibri" w:cs="Calibri"/>
              </w:rPr>
              <w:t>2.51** (</w:t>
            </w:r>
            <w:proofErr w:type="spellStart"/>
            <w:r>
              <w:rPr>
                <w:rFonts w:ascii="Calibri" w:eastAsia="Calibri" w:hAnsi="Calibri" w:cs="Calibri"/>
              </w:rPr>
              <w:t>df</w:t>
            </w:r>
            <w:proofErr w:type="spellEnd"/>
            <w:r>
              <w:rPr>
                <w:rFonts w:ascii="Calibri" w:eastAsia="Calibri" w:hAnsi="Calibri" w:cs="Calibri"/>
              </w:rPr>
              <w:t xml:space="preserve"> = 12; 62)</w:t>
            </w:r>
          </w:p>
        </w:tc>
        <w:tc>
          <w:tcPr>
            <w:tcW w:w="1303" w:type="dxa"/>
            <w:shd w:val="clear" w:color="auto" w:fill="FFFFFF"/>
            <w:tcMar>
              <w:top w:w="0" w:type="dxa"/>
              <w:left w:w="0" w:type="dxa"/>
              <w:bottom w:w="0" w:type="dxa"/>
              <w:right w:w="0" w:type="dxa"/>
            </w:tcMar>
            <w:vAlign w:val="center"/>
          </w:tcPr>
          <w:p w14:paraId="48743620" w14:textId="77777777" w:rsidR="00412029" w:rsidRDefault="00000000">
            <w:pPr>
              <w:spacing w:line="240" w:lineRule="auto"/>
              <w:jc w:val="center"/>
              <w:rPr>
                <w:rFonts w:ascii="Calibri" w:eastAsia="Calibri" w:hAnsi="Calibri" w:cs="Calibri"/>
              </w:rPr>
            </w:pPr>
            <w:r>
              <w:rPr>
                <w:rFonts w:ascii="Calibri" w:eastAsia="Calibri" w:hAnsi="Calibri" w:cs="Calibri"/>
              </w:rPr>
              <w:t>1.71 (</w:t>
            </w:r>
            <w:proofErr w:type="spellStart"/>
            <w:r>
              <w:rPr>
                <w:rFonts w:ascii="Calibri" w:eastAsia="Calibri" w:hAnsi="Calibri" w:cs="Calibri"/>
              </w:rPr>
              <w:t>df</w:t>
            </w:r>
            <w:proofErr w:type="spellEnd"/>
            <w:r>
              <w:rPr>
                <w:rFonts w:ascii="Calibri" w:eastAsia="Calibri" w:hAnsi="Calibri" w:cs="Calibri"/>
              </w:rPr>
              <w:t xml:space="preserve"> = 12; 62)</w:t>
            </w:r>
          </w:p>
        </w:tc>
      </w:tr>
      <w:tr w:rsidR="00412029" w14:paraId="1C26C73B" w14:textId="77777777">
        <w:tc>
          <w:tcPr>
            <w:tcW w:w="1650" w:type="dxa"/>
            <w:shd w:val="clear" w:color="auto" w:fill="FFFFFF"/>
            <w:tcMar>
              <w:top w:w="0" w:type="dxa"/>
              <w:left w:w="0" w:type="dxa"/>
              <w:bottom w:w="0" w:type="dxa"/>
              <w:right w:w="0" w:type="dxa"/>
            </w:tcMar>
            <w:vAlign w:val="center"/>
          </w:tcPr>
          <w:p w14:paraId="0A49E513" w14:textId="77777777" w:rsidR="00412029" w:rsidRDefault="00000000">
            <w:pPr>
              <w:spacing w:line="240" w:lineRule="auto"/>
              <w:rPr>
                <w:rFonts w:ascii="Calibri" w:eastAsia="Calibri" w:hAnsi="Calibri" w:cs="Calibri"/>
              </w:rPr>
            </w:pPr>
            <w:r>
              <w:rPr>
                <w:rFonts w:ascii="Calibri" w:eastAsia="Calibri" w:hAnsi="Calibri" w:cs="Calibri"/>
              </w:rPr>
              <w:t>Observations</w:t>
            </w:r>
          </w:p>
        </w:tc>
        <w:tc>
          <w:tcPr>
            <w:tcW w:w="1250" w:type="dxa"/>
            <w:shd w:val="clear" w:color="auto" w:fill="FFFFFF"/>
            <w:tcMar>
              <w:top w:w="0" w:type="dxa"/>
              <w:left w:w="0" w:type="dxa"/>
              <w:bottom w:w="0" w:type="dxa"/>
              <w:right w:w="0" w:type="dxa"/>
            </w:tcMar>
            <w:vAlign w:val="center"/>
          </w:tcPr>
          <w:p w14:paraId="4FE5CB50" w14:textId="77777777" w:rsidR="00412029" w:rsidRDefault="00000000">
            <w:pPr>
              <w:spacing w:line="240" w:lineRule="auto"/>
              <w:jc w:val="center"/>
              <w:rPr>
                <w:rFonts w:ascii="Calibri" w:eastAsia="Calibri" w:hAnsi="Calibri" w:cs="Calibri"/>
              </w:rPr>
            </w:pPr>
            <w:r>
              <w:rPr>
                <w:rFonts w:ascii="Calibri" w:eastAsia="Calibri" w:hAnsi="Calibri" w:cs="Calibri"/>
              </w:rPr>
              <w:t>4,945</w:t>
            </w:r>
          </w:p>
        </w:tc>
        <w:tc>
          <w:tcPr>
            <w:tcW w:w="1303" w:type="dxa"/>
            <w:shd w:val="clear" w:color="auto" w:fill="FFFFFF"/>
            <w:tcMar>
              <w:top w:w="0" w:type="dxa"/>
              <w:left w:w="0" w:type="dxa"/>
              <w:bottom w:w="0" w:type="dxa"/>
              <w:right w:w="0" w:type="dxa"/>
            </w:tcMar>
            <w:vAlign w:val="center"/>
          </w:tcPr>
          <w:p w14:paraId="3DB5ABDB" w14:textId="77777777" w:rsidR="00412029" w:rsidRDefault="00000000">
            <w:pPr>
              <w:spacing w:line="240" w:lineRule="auto"/>
              <w:jc w:val="center"/>
              <w:rPr>
                <w:rFonts w:ascii="Calibri" w:eastAsia="Calibri" w:hAnsi="Calibri" w:cs="Calibri"/>
              </w:rPr>
            </w:pPr>
            <w:r>
              <w:rPr>
                <w:rFonts w:ascii="Calibri" w:eastAsia="Calibri" w:hAnsi="Calibri" w:cs="Calibri"/>
              </w:rPr>
              <w:t>4,945</w:t>
            </w:r>
          </w:p>
        </w:tc>
        <w:tc>
          <w:tcPr>
            <w:tcW w:w="1250" w:type="dxa"/>
            <w:shd w:val="clear" w:color="auto" w:fill="FFFFFF"/>
            <w:tcMar>
              <w:top w:w="0" w:type="dxa"/>
              <w:left w:w="0" w:type="dxa"/>
              <w:bottom w:w="0" w:type="dxa"/>
              <w:right w:w="0" w:type="dxa"/>
            </w:tcMar>
            <w:vAlign w:val="center"/>
          </w:tcPr>
          <w:p w14:paraId="7D8ECAB2" w14:textId="77777777" w:rsidR="00412029" w:rsidRDefault="00000000">
            <w:pPr>
              <w:spacing w:line="240" w:lineRule="auto"/>
              <w:jc w:val="center"/>
              <w:rPr>
                <w:rFonts w:ascii="Calibri" w:eastAsia="Calibri" w:hAnsi="Calibri" w:cs="Calibri"/>
              </w:rPr>
            </w:pPr>
            <w:r>
              <w:rPr>
                <w:rFonts w:ascii="Calibri" w:eastAsia="Calibri" w:hAnsi="Calibri" w:cs="Calibri"/>
              </w:rPr>
              <w:t>4,962</w:t>
            </w:r>
          </w:p>
        </w:tc>
        <w:tc>
          <w:tcPr>
            <w:tcW w:w="1354" w:type="dxa"/>
            <w:shd w:val="clear" w:color="auto" w:fill="FFFFFF"/>
            <w:tcMar>
              <w:top w:w="0" w:type="dxa"/>
              <w:left w:w="0" w:type="dxa"/>
              <w:bottom w:w="0" w:type="dxa"/>
              <w:right w:w="0" w:type="dxa"/>
            </w:tcMar>
            <w:vAlign w:val="center"/>
          </w:tcPr>
          <w:p w14:paraId="6A02FC35" w14:textId="77777777" w:rsidR="00412029" w:rsidRDefault="00000000">
            <w:pPr>
              <w:spacing w:line="240" w:lineRule="auto"/>
              <w:jc w:val="center"/>
              <w:rPr>
                <w:rFonts w:ascii="Calibri" w:eastAsia="Calibri" w:hAnsi="Calibri" w:cs="Calibri"/>
              </w:rPr>
            </w:pPr>
            <w:r>
              <w:rPr>
                <w:rFonts w:ascii="Calibri" w:eastAsia="Calibri" w:hAnsi="Calibri" w:cs="Calibri"/>
              </w:rPr>
              <w:t>4,962</w:t>
            </w:r>
          </w:p>
        </w:tc>
        <w:tc>
          <w:tcPr>
            <w:tcW w:w="1250" w:type="dxa"/>
            <w:shd w:val="clear" w:color="auto" w:fill="FFFFFF"/>
            <w:tcMar>
              <w:top w:w="0" w:type="dxa"/>
              <w:left w:w="0" w:type="dxa"/>
              <w:bottom w:w="0" w:type="dxa"/>
              <w:right w:w="0" w:type="dxa"/>
            </w:tcMar>
            <w:vAlign w:val="center"/>
          </w:tcPr>
          <w:p w14:paraId="0F926CAD" w14:textId="77777777" w:rsidR="00412029" w:rsidRDefault="00000000">
            <w:pPr>
              <w:spacing w:line="240" w:lineRule="auto"/>
              <w:jc w:val="center"/>
              <w:rPr>
                <w:rFonts w:ascii="Calibri" w:eastAsia="Calibri" w:hAnsi="Calibri" w:cs="Calibri"/>
              </w:rPr>
            </w:pPr>
            <w:r>
              <w:rPr>
                <w:rFonts w:ascii="Calibri" w:eastAsia="Calibri" w:hAnsi="Calibri" w:cs="Calibri"/>
              </w:rPr>
              <w:t>5,016</w:t>
            </w:r>
          </w:p>
        </w:tc>
        <w:tc>
          <w:tcPr>
            <w:tcW w:w="1303" w:type="dxa"/>
            <w:shd w:val="clear" w:color="auto" w:fill="FFFFFF"/>
            <w:tcMar>
              <w:top w:w="0" w:type="dxa"/>
              <w:left w:w="0" w:type="dxa"/>
              <w:bottom w:w="0" w:type="dxa"/>
              <w:right w:w="0" w:type="dxa"/>
            </w:tcMar>
            <w:vAlign w:val="center"/>
          </w:tcPr>
          <w:p w14:paraId="7F5FE024" w14:textId="77777777" w:rsidR="00412029" w:rsidRDefault="00000000">
            <w:pPr>
              <w:spacing w:line="240" w:lineRule="auto"/>
              <w:jc w:val="center"/>
              <w:rPr>
                <w:rFonts w:ascii="Calibri" w:eastAsia="Calibri" w:hAnsi="Calibri" w:cs="Calibri"/>
              </w:rPr>
            </w:pPr>
            <w:r>
              <w:rPr>
                <w:rFonts w:ascii="Calibri" w:eastAsia="Calibri" w:hAnsi="Calibri" w:cs="Calibri"/>
              </w:rPr>
              <w:t>5,016</w:t>
            </w:r>
          </w:p>
        </w:tc>
      </w:tr>
      <w:tr w:rsidR="00412029" w14:paraId="6047A4AB" w14:textId="77777777">
        <w:tc>
          <w:tcPr>
            <w:tcW w:w="1650" w:type="dxa"/>
            <w:tcBorders>
              <w:bottom w:val="single" w:sz="4" w:space="0" w:color="000000"/>
            </w:tcBorders>
            <w:shd w:val="clear" w:color="auto" w:fill="FFFFFF"/>
            <w:tcMar>
              <w:top w:w="0" w:type="dxa"/>
              <w:left w:w="0" w:type="dxa"/>
              <w:bottom w:w="0" w:type="dxa"/>
              <w:right w:w="0" w:type="dxa"/>
            </w:tcMar>
            <w:vAlign w:val="center"/>
          </w:tcPr>
          <w:p w14:paraId="16B5E98B" w14:textId="77777777" w:rsidR="00412029" w:rsidRDefault="00000000">
            <w:pPr>
              <w:spacing w:line="240" w:lineRule="auto"/>
              <w:rPr>
                <w:rFonts w:ascii="Calibri" w:eastAsia="Calibri" w:hAnsi="Calibri" w:cs="Calibri"/>
              </w:rPr>
            </w:pPr>
            <w:r>
              <w:rPr>
                <w:rFonts w:ascii="Calibri" w:eastAsia="Calibri" w:hAnsi="Calibri" w:cs="Calibri"/>
              </w:rPr>
              <w:t>R</w:t>
            </w:r>
            <w:r>
              <w:rPr>
                <w:rFonts w:ascii="Calibri" w:eastAsia="Calibri" w:hAnsi="Calibri" w:cs="Calibri"/>
                <w:vertAlign w:val="superscript"/>
              </w:rPr>
              <w:t>2</w:t>
            </w:r>
          </w:p>
        </w:tc>
        <w:tc>
          <w:tcPr>
            <w:tcW w:w="1250" w:type="dxa"/>
            <w:tcBorders>
              <w:bottom w:val="single" w:sz="4" w:space="0" w:color="000000"/>
            </w:tcBorders>
            <w:shd w:val="clear" w:color="auto" w:fill="FFFFFF"/>
            <w:tcMar>
              <w:top w:w="0" w:type="dxa"/>
              <w:left w:w="0" w:type="dxa"/>
              <w:bottom w:w="0" w:type="dxa"/>
              <w:right w:w="0" w:type="dxa"/>
            </w:tcMar>
            <w:vAlign w:val="center"/>
          </w:tcPr>
          <w:p w14:paraId="5BCD3B6E" w14:textId="77777777" w:rsidR="00412029" w:rsidRDefault="00000000">
            <w:pPr>
              <w:spacing w:line="240" w:lineRule="auto"/>
              <w:jc w:val="center"/>
              <w:rPr>
                <w:rFonts w:ascii="Calibri" w:eastAsia="Calibri" w:hAnsi="Calibri" w:cs="Calibri"/>
              </w:rPr>
            </w:pPr>
            <w:r>
              <w:rPr>
                <w:rFonts w:ascii="Calibri" w:eastAsia="Calibri" w:hAnsi="Calibri" w:cs="Calibri"/>
              </w:rPr>
              <w:t>0.615</w:t>
            </w:r>
          </w:p>
        </w:tc>
        <w:tc>
          <w:tcPr>
            <w:tcW w:w="1303" w:type="dxa"/>
            <w:tcBorders>
              <w:bottom w:val="single" w:sz="4" w:space="0" w:color="000000"/>
            </w:tcBorders>
            <w:shd w:val="clear" w:color="auto" w:fill="FFFFFF"/>
            <w:tcMar>
              <w:top w:w="0" w:type="dxa"/>
              <w:left w:w="0" w:type="dxa"/>
              <w:bottom w:w="0" w:type="dxa"/>
              <w:right w:w="0" w:type="dxa"/>
            </w:tcMar>
            <w:vAlign w:val="center"/>
          </w:tcPr>
          <w:p w14:paraId="6B6DE52B" w14:textId="77777777" w:rsidR="00412029" w:rsidRDefault="00000000">
            <w:pPr>
              <w:spacing w:line="240" w:lineRule="auto"/>
              <w:jc w:val="center"/>
              <w:rPr>
                <w:rFonts w:ascii="Calibri" w:eastAsia="Calibri" w:hAnsi="Calibri" w:cs="Calibri"/>
              </w:rPr>
            </w:pPr>
            <w:r>
              <w:rPr>
                <w:rFonts w:ascii="Calibri" w:eastAsia="Calibri" w:hAnsi="Calibri" w:cs="Calibri"/>
              </w:rPr>
              <w:t>0.547</w:t>
            </w:r>
          </w:p>
        </w:tc>
        <w:tc>
          <w:tcPr>
            <w:tcW w:w="1250" w:type="dxa"/>
            <w:tcBorders>
              <w:bottom w:val="single" w:sz="4" w:space="0" w:color="000000"/>
            </w:tcBorders>
            <w:shd w:val="clear" w:color="auto" w:fill="FFFFFF"/>
            <w:tcMar>
              <w:top w:w="0" w:type="dxa"/>
              <w:left w:w="0" w:type="dxa"/>
              <w:bottom w:w="0" w:type="dxa"/>
              <w:right w:w="0" w:type="dxa"/>
            </w:tcMar>
            <w:vAlign w:val="center"/>
          </w:tcPr>
          <w:p w14:paraId="71FD8646" w14:textId="77777777" w:rsidR="00412029" w:rsidRDefault="00000000">
            <w:pPr>
              <w:spacing w:line="240" w:lineRule="auto"/>
              <w:jc w:val="center"/>
              <w:rPr>
                <w:rFonts w:ascii="Calibri" w:eastAsia="Calibri" w:hAnsi="Calibri" w:cs="Calibri"/>
              </w:rPr>
            </w:pPr>
            <w:r>
              <w:rPr>
                <w:rFonts w:ascii="Calibri" w:eastAsia="Calibri" w:hAnsi="Calibri" w:cs="Calibri"/>
              </w:rPr>
              <w:t>0.647</w:t>
            </w:r>
          </w:p>
        </w:tc>
        <w:tc>
          <w:tcPr>
            <w:tcW w:w="1354" w:type="dxa"/>
            <w:tcBorders>
              <w:bottom w:val="single" w:sz="4" w:space="0" w:color="000000"/>
            </w:tcBorders>
            <w:shd w:val="clear" w:color="auto" w:fill="FFFFFF"/>
            <w:tcMar>
              <w:top w:w="0" w:type="dxa"/>
              <w:left w:w="0" w:type="dxa"/>
              <w:bottom w:w="0" w:type="dxa"/>
              <w:right w:w="0" w:type="dxa"/>
            </w:tcMar>
            <w:vAlign w:val="center"/>
          </w:tcPr>
          <w:p w14:paraId="26151BC0" w14:textId="77777777" w:rsidR="00412029" w:rsidRDefault="00000000">
            <w:pPr>
              <w:spacing w:line="240" w:lineRule="auto"/>
              <w:jc w:val="center"/>
              <w:rPr>
                <w:rFonts w:ascii="Calibri" w:eastAsia="Calibri" w:hAnsi="Calibri" w:cs="Calibri"/>
              </w:rPr>
            </w:pPr>
            <w:r>
              <w:rPr>
                <w:rFonts w:ascii="Calibri" w:eastAsia="Calibri" w:hAnsi="Calibri" w:cs="Calibri"/>
              </w:rPr>
              <w:t>0.772</w:t>
            </w:r>
          </w:p>
        </w:tc>
        <w:tc>
          <w:tcPr>
            <w:tcW w:w="1250" w:type="dxa"/>
            <w:tcBorders>
              <w:bottom w:val="single" w:sz="4" w:space="0" w:color="000000"/>
            </w:tcBorders>
            <w:shd w:val="clear" w:color="auto" w:fill="FFFFFF"/>
            <w:tcMar>
              <w:top w:w="0" w:type="dxa"/>
              <w:left w:w="0" w:type="dxa"/>
              <w:bottom w:w="0" w:type="dxa"/>
              <w:right w:w="0" w:type="dxa"/>
            </w:tcMar>
            <w:vAlign w:val="center"/>
          </w:tcPr>
          <w:p w14:paraId="12D65305" w14:textId="77777777" w:rsidR="00412029" w:rsidRDefault="00000000">
            <w:pPr>
              <w:spacing w:line="240" w:lineRule="auto"/>
              <w:jc w:val="center"/>
              <w:rPr>
                <w:rFonts w:ascii="Calibri" w:eastAsia="Calibri" w:hAnsi="Calibri" w:cs="Calibri"/>
              </w:rPr>
            </w:pPr>
            <w:r>
              <w:rPr>
                <w:rFonts w:ascii="Calibri" w:eastAsia="Calibri" w:hAnsi="Calibri" w:cs="Calibri"/>
              </w:rPr>
              <w:t>0.622</w:t>
            </w:r>
          </w:p>
        </w:tc>
        <w:tc>
          <w:tcPr>
            <w:tcW w:w="1303" w:type="dxa"/>
            <w:tcBorders>
              <w:bottom w:val="single" w:sz="4" w:space="0" w:color="000000"/>
            </w:tcBorders>
            <w:shd w:val="clear" w:color="auto" w:fill="FFFFFF"/>
            <w:tcMar>
              <w:top w:w="0" w:type="dxa"/>
              <w:left w:w="0" w:type="dxa"/>
              <w:bottom w:w="0" w:type="dxa"/>
              <w:right w:w="0" w:type="dxa"/>
            </w:tcMar>
            <w:vAlign w:val="center"/>
          </w:tcPr>
          <w:p w14:paraId="433B981F" w14:textId="77777777" w:rsidR="00412029" w:rsidRDefault="00000000">
            <w:pPr>
              <w:spacing w:line="240" w:lineRule="auto"/>
              <w:jc w:val="center"/>
              <w:rPr>
                <w:rFonts w:ascii="Calibri" w:eastAsia="Calibri" w:hAnsi="Calibri" w:cs="Calibri"/>
              </w:rPr>
            </w:pPr>
            <w:r>
              <w:rPr>
                <w:rFonts w:ascii="Calibri" w:eastAsia="Calibri" w:hAnsi="Calibri" w:cs="Calibri"/>
              </w:rPr>
              <w:t>0.539</w:t>
            </w:r>
          </w:p>
        </w:tc>
      </w:tr>
    </w:tbl>
    <w:p w14:paraId="378511EF" w14:textId="77777777" w:rsidR="00412029" w:rsidRDefault="00000000">
      <w:pPr>
        <w:spacing w:line="240" w:lineRule="auto"/>
        <w:rPr>
          <w:rFonts w:ascii="Calibri" w:eastAsia="Calibri" w:hAnsi="Calibri" w:cs="Calibri"/>
        </w:rPr>
      </w:pPr>
      <w:r>
        <w:rPr>
          <w:rFonts w:ascii="Calibri" w:eastAsia="Calibri" w:hAnsi="Calibri" w:cs="Calibri"/>
        </w:rPr>
        <w:t xml:space="preserve">Notes: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Each column reports results of a separate OLS regression where the predictor variables (teacher education and experience) </w:t>
      </w:r>
      <w:proofErr w:type="gramStart"/>
      <w:r>
        <w:rPr>
          <w:rFonts w:ascii="Calibri" w:eastAsia="Calibri" w:hAnsi="Calibri" w:cs="Calibri"/>
        </w:rPr>
        <w:t>is</w:t>
      </w:r>
      <w:proofErr w:type="gramEnd"/>
      <w:r>
        <w:rPr>
          <w:rFonts w:ascii="Calibri" w:eastAsia="Calibri" w:hAnsi="Calibri" w:cs="Calibri"/>
        </w:rPr>
        <w:t xml:space="preserve"> regressed on baseline student prior score measures and characteristics. All models control for school fixed effects and cluster standard errors at school level.</w:t>
      </w:r>
      <w:r>
        <w:br w:type="page"/>
      </w:r>
    </w:p>
    <w:p w14:paraId="070DC130" w14:textId="77777777" w:rsidR="00412029" w:rsidRDefault="00000000">
      <w:pPr>
        <w:spacing w:line="480" w:lineRule="auto"/>
        <w:rPr>
          <w:rFonts w:ascii="Calibri" w:eastAsia="Calibri" w:hAnsi="Calibri" w:cs="Calibri"/>
        </w:rPr>
      </w:pPr>
      <w:r>
        <w:rPr>
          <w:rFonts w:ascii="Calibri" w:eastAsia="Calibri" w:hAnsi="Calibri" w:cs="Calibri"/>
        </w:rPr>
        <w:lastRenderedPageBreak/>
        <w:t>Table 4. Gender gap in achievement</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634"/>
        <w:gridCol w:w="779"/>
        <w:gridCol w:w="779"/>
        <w:gridCol w:w="779"/>
        <w:gridCol w:w="720"/>
        <w:gridCol w:w="720"/>
        <w:gridCol w:w="720"/>
        <w:gridCol w:w="720"/>
        <w:gridCol w:w="720"/>
        <w:gridCol w:w="789"/>
      </w:tblGrid>
      <w:tr w:rsidR="00412029" w14:paraId="173D4C27" w14:textId="77777777">
        <w:trPr>
          <w:trHeight w:val="300"/>
        </w:trPr>
        <w:tc>
          <w:tcPr>
            <w:tcW w:w="9359" w:type="dxa"/>
            <w:gridSpan w:val="10"/>
            <w:tcMar>
              <w:top w:w="0" w:type="dxa"/>
              <w:left w:w="20" w:type="dxa"/>
              <w:bottom w:w="0" w:type="dxa"/>
              <w:right w:w="20" w:type="dxa"/>
            </w:tcMar>
            <w:vAlign w:val="center"/>
          </w:tcPr>
          <w:p w14:paraId="35B90D3A" w14:textId="77777777" w:rsidR="00412029" w:rsidRDefault="00000000">
            <w:pPr>
              <w:widowControl w:val="0"/>
              <w:rPr>
                <w:rFonts w:ascii="Calibri" w:eastAsia="Calibri" w:hAnsi="Calibri" w:cs="Calibri"/>
              </w:rPr>
            </w:pPr>
            <w:r>
              <w:rPr>
                <w:rFonts w:ascii="Calibri" w:eastAsia="Calibri" w:hAnsi="Calibri" w:cs="Calibri"/>
                <w:color w:val="333333"/>
              </w:rPr>
              <w:t>Panel A. Baseline gender achievement gap</w:t>
            </w:r>
          </w:p>
        </w:tc>
      </w:tr>
      <w:tr w:rsidR="00412029" w14:paraId="036C9016" w14:textId="77777777">
        <w:trPr>
          <w:trHeight w:val="300"/>
        </w:trPr>
        <w:tc>
          <w:tcPr>
            <w:tcW w:w="2633" w:type="dxa"/>
            <w:tcBorders>
              <w:top w:val="single" w:sz="4" w:space="0" w:color="000000"/>
            </w:tcBorders>
            <w:shd w:val="clear" w:color="auto" w:fill="auto"/>
            <w:tcMar>
              <w:top w:w="0" w:type="dxa"/>
              <w:left w:w="20" w:type="dxa"/>
              <w:bottom w:w="0" w:type="dxa"/>
              <w:right w:w="20" w:type="dxa"/>
            </w:tcMar>
            <w:vAlign w:val="center"/>
          </w:tcPr>
          <w:p w14:paraId="259F4518" w14:textId="77777777" w:rsidR="00412029" w:rsidRDefault="00000000">
            <w:pPr>
              <w:widowControl w:val="0"/>
              <w:rPr>
                <w:rFonts w:ascii="Calibri" w:eastAsia="Calibri" w:hAnsi="Calibri" w:cs="Calibri"/>
              </w:rPr>
            </w:pPr>
            <w:r>
              <w:rPr>
                <w:rFonts w:ascii="Calibri" w:eastAsia="Calibri" w:hAnsi="Calibri" w:cs="Calibri"/>
                <w:color w:val="333333"/>
              </w:rPr>
              <w:t xml:space="preserve"> </w:t>
            </w:r>
          </w:p>
        </w:tc>
        <w:tc>
          <w:tcPr>
            <w:tcW w:w="779" w:type="dxa"/>
            <w:tcBorders>
              <w:top w:val="single" w:sz="4" w:space="0" w:color="000000"/>
            </w:tcBorders>
            <w:shd w:val="clear" w:color="auto" w:fill="auto"/>
            <w:tcMar>
              <w:top w:w="0" w:type="dxa"/>
              <w:left w:w="20" w:type="dxa"/>
              <w:bottom w:w="0" w:type="dxa"/>
              <w:right w:w="20" w:type="dxa"/>
            </w:tcMar>
            <w:vAlign w:val="center"/>
          </w:tcPr>
          <w:p w14:paraId="6A2A63C9"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79" w:type="dxa"/>
            <w:tcBorders>
              <w:top w:val="single" w:sz="4" w:space="0" w:color="000000"/>
            </w:tcBorders>
            <w:shd w:val="clear" w:color="auto" w:fill="auto"/>
            <w:tcMar>
              <w:top w:w="0" w:type="dxa"/>
              <w:left w:w="20" w:type="dxa"/>
              <w:bottom w:w="0" w:type="dxa"/>
              <w:right w:w="20" w:type="dxa"/>
            </w:tcMar>
            <w:vAlign w:val="center"/>
          </w:tcPr>
          <w:p w14:paraId="77430D74"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79" w:type="dxa"/>
            <w:tcBorders>
              <w:top w:val="single" w:sz="4" w:space="0" w:color="000000"/>
            </w:tcBorders>
            <w:shd w:val="clear" w:color="auto" w:fill="auto"/>
            <w:tcMar>
              <w:top w:w="0" w:type="dxa"/>
              <w:left w:w="20" w:type="dxa"/>
              <w:bottom w:w="0" w:type="dxa"/>
              <w:right w:w="20" w:type="dxa"/>
            </w:tcMar>
            <w:vAlign w:val="center"/>
          </w:tcPr>
          <w:p w14:paraId="62680982"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20" w:type="dxa"/>
            <w:tcBorders>
              <w:top w:val="single" w:sz="4" w:space="0" w:color="000000"/>
            </w:tcBorders>
            <w:shd w:val="clear" w:color="auto" w:fill="auto"/>
            <w:tcMar>
              <w:top w:w="0" w:type="dxa"/>
              <w:left w:w="20" w:type="dxa"/>
              <w:bottom w:w="0" w:type="dxa"/>
              <w:right w:w="20" w:type="dxa"/>
            </w:tcMar>
            <w:vAlign w:val="center"/>
          </w:tcPr>
          <w:p w14:paraId="4C41AF7F"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0EF66ADD"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1E6E5DF4"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0B171FED" w14:textId="77777777" w:rsidR="00412029" w:rsidRDefault="00000000">
            <w:pPr>
              <w:widowControl w:val="0"/>
              <w:rPr>
                <w:rFonts w:ascii="Calibri" w:eastAsia="Calibri" w:hAnsi="Calibri" w:cs="Calibri"/>
              </w:rPr>
            </w:pPr>
            <w:r>
              <w:rPr>
                <w:rFonts w:ascii="Calibri" w:eastAsia="Calibri" w:hAnsi="Calibri" w:cs="Calibri"/>
                <w:color w:val="333333"/>
              </w:rPr>
              <w:t>Math</w:t>
            </w:r>
          </w:p>
        </w:tc>
        <w:tc>
          <w:tcPr>
            <w:tcW w:w="720" w:type="dxa"/>
            <w:tcBorders>
              <w:top w:val="single" w:sz="4" w:space="0" w:color="000000"/>
            </w:tcBorders>
            <w:shd w:val="clear" w:color="auto" w:fill="auto"/>
            <w:tcMar>
              <w:top w:w="0" w:type="dxa"/>
              <w:left w:w="20" w:type="dxa"/>
              <w:bottom w:w="0" w:type="dxa"/>
              <w:right w:w="20" w:type="dxa"/>
            </w:tcMar>
            <w:vAlign w:val="center"/>
          </w:tcPr>
          <w:p w14:paraId="1130891D" w14:textId="77777777" w:rsidR="00412029" w:rsidRDefault="00000000">
            <w:pPr>
              <w:widowControl w:val="0"/>
              <w:rPr>
                <w:rFonts w:ascii="Calibri" w:eastAsia="Calibri" w:hAnsi="Calibri" w:cs="Calibri"/>
              </w:rPr>
            </w:pPr>
            <w:r>
              <w:rPr>
                <w:rFonts w:ascii="Calibri" w:eastAsia="Calibri" w:hAnsi="Calibri" w:cs="Calibri"/>
                <w:color w:val="333333"/>
              </w:rPr>
              <w:t>Math</w:t>
            </w:r>
          </w:p>
        </w:tc>
        <w:tc>
          <w:tcPr>
            <w:tcW w:w="789" w:type="dxa"/>
            <w:tcBorders>
              <w:top w:val="single" w:sz="4" w:space="0" w:color="000000"/>
            </w:tcBorders>
            <w:shd w:val="clear" w:color="auto" w:fill="auto"/>
            <w:tcMar>
              <w:top w:w="0" w:type="dxa"/>
              <w:left w:w="20" w:type="dxa"/>
              <w:bottom w:w="0" w:type="dxa"/>
              <w:right w:w="20" w:type="dxa"/>
            </w:tcMar>
            <w:vAlign w:val="center"/>
          </w:tcPr>
          <w:p w14:paraId="0E08D1FD" w14:textId="77777777" w:rsidR="00412029" w:rsidRDefault="00000000">
            <w:pPr>
              <w:widowControl w:val="0"/>
              <w:rPr>
                <w:rFonts w:ascii="Calibri" w:eastAsia="Calibri" w:hAnsi="Calibri" w:cs="Calibri"/>
              </w:rPr>
            </w:pPr>
            <w:r>
              <w:rPr>
                <w:rFonts w:ascii="Calibri" w:eastAsia="Calibri" w:hAnsi="Calibri" w:cs="Calibri"/>
                <w:color w:val="333333"/>
              </w:rPr>
              <w:t>Math</w:t>
            </w:r>
          </w:p>
        </w:tc>
      </w:tr>
      <w:tr w:rsidR="00412029" w14:paraId="18C40692" w14:textId="77777777">
        <w:trPr>
          <w:trHeight w:val="300"/>
        </w:trPr>
        <w:tc>
          <w:tcPr>
            <w:tcW w:w="2633" w:type="dxa"/>
            <w:vMerge w:val="restart"/>
            <w:tcBorders>
              <w:top w:val="single" w:sz="4" w:space="0" w:color="000000"/>
              <w:bottom w:val="single" w:sz="4" w:space="0" w:color="000000"/>
            </w:tcBorders>
            <w:shd w:val="clear" w:color="auto" w:fill="auto"/>
            <w:tcMar>
              <w:top w:w="0" w:type="dxa"/>
              <w:left w:w="20" w:type="dxa"/>
              <w:bottom w:w="0" w:type="dxa"/>
              <w:right w:w="20" w:type="dxa"/>
            </w:tcMar>
            <w:vAlign w:val="center"/>
          </w:tcPr>
          <w:p w14:paraId="76E03FCE" w14:textId="77777777" w:rsidR="00412029" w:rsidRDefault="00000000">
            <w:pPr>
              <w:widowControl w:val="0"/>
              <w:rPr>
                <w:rFonts w:ascii="Calibri" w:eastAsia="Calibri" w:hAnsi="Calibri" w:cs="Calibri"/>
              </w:rPr>
            </w:pPr>
            <w:r>
              <w:rPr>
                <w:rFonts w:ascii="Calibri" w:eastAsia="Calibri" w:hAnsi="Calibri" w:cs="Calibri"/>
                <w:color w:val="333333"/>
              </w:rPr>
              <w:t>Female student</w:t>
            </w:r>
          </w:p>
        </w:tc>
        <w:tc>
          <w:tcPr>
            <w:tcW w:w="779" w:type="dxa"/>
            <w:tcBorders>
              <w:top w:val="single" w:sz="4" w:space="0" w:color="000000"/>
            </w:tcBorders>
            <w:shd w:val="clear" w:color="auto" w:fill="auto"/>
            <w:tcMar>
              <w:top w:w="0" w:type="dxa"/>
              <w:left w:w="20" w:type="dxa"/>
              <w:bottom w:w="0" w:type="dxa"/>
              <w:right w:w="20" w:type="dxa"/>
            </w:tcMar>
            <w:vAlign w:val="center"/>
          </w:tcPr>
          <w:p w14:paraId="13FCBB4C" w14:textId="77777777" w:rsidR="00412029" w:rsidRDefault="00000000">
            <w:pPr>
              <w:widowControl w:val="0"/>
              <w:rPr>
                <w:rFonts w:ascii="Calibri" w:eastAsia="Calibri" w:hAnsi="Calibri" w:cs="Calibri"/>
              </w:rPr>
            </w:pPr>
            <w:r>
              <w:rPr>
                <w:rFonts w:ascii="Calibri" w:eastAsia="Calibri" w:hAnsi="Calibri" w:cs="Calibri"/>
                <w:color w:val="333333"/>
              </w:rPr>
              <w:t>0.580***</w:t>
            </w:r>
          </w:p>
        </w:tc>
        <w:tc>
          <w:tcPr>
            <w:tcW w:w="779" w:type="dxa"/>
            <w:tcBorders>
              <w:top w:val="single" w:sz="4" w:space="0" w:color="000000"/>
            </w:tcBorders>
            <w:shd w:val="clear" w:color="auto" w:fill="auto"/>
            <w:tcMar>
              <w:top w:w="0" w:type="dxa"/>
              <w:left w:w="20" w:type="dxa"/>
              <w:bottom w:w="0" w:type="dxa"/>
              <w:right w:w="20" w:type="dxa"/>
            </w:tcMar>
            <w:vAlign w:val="center"/>
          </w:tcPr>
          <w:p w14:paraId="61AA1704" w14:textId="77777777" w:rsidR="00412029" w:rsidRDefault="00000000">
            <w:pPr>
              <w:widowControl w:val="0"/>
              <w:rPr>
                <w:rFonts w:ascii="Calibri" w:eastAsia="Calibri" w:hAnsi="Calibri" w:cs="Calibri"/>
              </w:rPr>
            </w:pPr>
            <w:r>
              <w:rPr>
                <w:rFonts w:ascii="Calibri" w:eastAsia="Calibri" w:hAnsi="Calibri" w:cs="Calibri"/>
                <w:color w:val="333333"/>
              </w:rPr>
              <w:t>0.590***</w:t>
            </w:r>
          </w:p>
        </w:tc>
        <w:tc>
          <w:tcPr>
            <w:tcW w:w="779" w:type="dxa"/>
            <w:tcBorders>
              <w:top w:val="single" w:sz="4" w:space="0" w:color="000000"/>
            </w:tcBorders>
            <w:shd w:val="clear" w:color="auto" w:fill="auto"/>
            <w:tcMar>
              <w:top w:w="0" w:type="dxa"/>
              <w:left w:w="20" w:type="dxa"/>
              <w:bottom w:w="0" w:type="dxa"/>
              <w:right w:w="20" w:type="dxa"/>
            </w:tcMar>
            <w:vAlign w:val="center"/>
          </w:tcPr>
          <w:p w14:paraId="5541EE6F" w14:textId="77777777" w:rsidR="00412029" w:rsidRDefault="00000000">
            <w:pPr>
              <w:widowControl w:val="0"/>
              <w:rPr>
                <w:rFonts w:ascii="Calibri" w:eastAsia="Calibri" w:hAnsi="Calibri" w:cs="Calibri"/>
              </w:rPr>
            </w:pPr>
            <w:r>
              <w:rPr>
                <w:rFonts w:ascii="Calibri" w:eastAsia="Calibri" w:hAnsi="Calibri" w:cs="Calibri"/>
                <w:color w:val="333333"/>
              </w:rPr>
              <w:t>0.313***</w:t>
            </w:r>
          </w:p>
        </w:tc>
        <w:tc>
          <w:tcPr>
            <w:tcW w:w="720" w:type="dxa"/>
            <w:tcBorders>
              <w:top w:val="single" w:sz="4" w:space="0" w:color="000000"/>
            </w:tcBorders>
            <w:shd w:val="clear" w:color="auto" w:fill="auto"/>
            <w:tcMar>
              <w:top w:w="0" w:type="dxa"/>
              <w:left w:w="20" w:type="dxa"/>
              <w:bottom w:w="0" w:type="dxa"/>
              <w:right w:w="20" w:type="dxa"/>
            </w:tcMar>
            <w:vAlign w:val="center"/>
          </w:tcPr>
          <w:p w14:paraId="5D650D70" w14:textId="77777777" w:rsidR="00412029" w:rsidRDefault="00000000">
            <w:pPr>
              <w:widowControl w:val="0"/>
              <w:rPr>
                <w:rFonts w:ascii="Calibri" w:eastAsia="Calibri" w:hAnsi="Calibri" w:cs="Calibri"/>
              </w:rPr>
            </w:pPr>
            <w:r>
              <w:rPr>
                <w:rFonts w:ascii="Calibri" w:eastAsia="Calibri" w:hAnsi="Calibri" w:cs="Calibri"/>
                <w:color w:val="333333"/>
              </w:rPr>
              <w:t>0.513***</w:t>
            </w:r>
          </w:p>
        </w:tc>
        <w:tc>
          <w:tcPr>
            <w:tcW w:w="720" w:type="dxa"/>
            <w:tcBorders>
              <w:top w:val="single" w:sz="4" w:space="0" w:color="000000"/>
            </w:tcBorders>
            <w:shd w:val="clear" w:color="auto" w:fill="auto"/>
            <w:tcMar>
              <w:top w:w="0" w:type="dxa"/>
              <w:left w:w="20" w:type="dxa"/>
              <w:bottom w:w="0" w:type="dxa"/>
              <w:right w:w="20" w:type="dxa"/>
            </w:tcMar>
            <w:vAlign w:val="center"/>
          </w:tcPr>
          <w:p w14:paraId="08C157DC" w14:textId="77777777" w:rsidR="00412029" w:rsidRDefault="00000000">
            <w:pPr>
              <w:widowControl w:val="0"/>
              <w:rPr>
                <w:rFonts w:ascii="Calibri" w:eastAsia="Calibri" w:hAnsi="Calibri" w:cs="Calibri"/>
              </w:rPr>
            </w:pPr>
            <w:r>
              <w:rPr>
                <w:rFonts w:ascii="Calibri" w:eastAsia="Calibri" w:hAnsi="Calibri" w:cs="Calibri"/>
                <w:color w:val="333333"/>
              </w:rPr>
              <w:t>0.525***</w:t>
            </w:r>
          </w:p>
        </w:tc>
        <w:tc>
          <w:tcPr>
            <w:tcW w:w="720" w:type="dxa"/>
            <w:tcBorders>
              <w:top w:val="single" w:sz="4" w:space="0" w:color="000000"/>
            </w:tcBorders>
            <w:shd w:val="clear" w:color="auto" w:fill="auto"/>
            <w:tcMar>
              <w:top w:w="0" w:type="dxa"/>
              <w:left w:w="20" w:type="dxa"/>
              <w:bottom w:w="0" w:type="dxa"/>
              <w:right w:w="20" w:type="dxa"/>
            </w:tcMar>
            <w:vAlign w:val="center"/>
          </w:tcPr>
          <w:p w14:paraId="7C54420C" w14:textId="77777777" w:rsidR="00412029" w:rsidRDefault="00000000">
            <w:pPr>
              <w:widowControl w:val="0"/>
              <w:rPr>
                <w:rFonts w:ascii="Calibri" w:eastAsia="Calibri" w:hAnsi="Calibri" w:cs="Calibri"/>
              </w:rPr>
            </w:pPr>
            <w:r>
              <w:rPr>
                <w:rFonts w:ascii="Calibri" w:eastAsia="Calibri" w:hAnsi="Calibri" w:cs="Calibri"/>
                <w:color w:val="333333"/>
              </w:rPr>
              <w:t>0.241***</w:t>
            </w:r>
          </w:p>
        </w:tc>
        <w:tc>
          <w:tcPr>
            <w:tcW w:w="720" w:type="dxa"/>
            <w:tcBorders>
              <w:top w:val="single" w:sz="4" w:space="0" w:color="000000"/>
            </w:tcBorders>
            <w:shd w:val="clear" w:color="auto" w:fill="auto"/>
            <w:tcMar>
              <w:top w:w="0" w:type="dxa"/>
              <w:left w:w="20" w:type="dxa"/>
              <w:bottom w:w="0" w:type="dxa"/>
              <w:right w:w="20" w:type="dxa"/>
            </w:tcMar>
            <w:vAlign w:val="center"/>
          </w:tcPr>
          <w:p w14:paraId="4776D03A" w14:textId="77777777" w:rsidR="00412029" w:rsidRDefault="00000000">
            <w:pPr>
              <w:widowControl w:val="0"/>
              <w:rPr>
                <w:rFonts w:ascii="Calibri" w:eastAsia="Calibri" w:hAnsi="Calibri" w:cs="Calibri"/>
              </w:rPr>
            </w:pPr>
            <w:r>
              <w:rPr>
                <w:rFonts w:ascii="Calibri" w:eastAsia="Calibri" w:hAnsi="Calibri" w:cs="Calibri"/>
                <w:color w:val="333333"/>
              </w:rPr>
              <w:t>0.125***</w:t>
            </w:r>
          </w:p>
        </w:tc>
        <w:tc>
          <w:tcPr>
            <w:tcW w:w="720" w:type="dxa"/>
            <w:tcBorders>
              <w:top w:val="single" w:sz="4" w:space="0" w:color="000000"/>
            </w:tcBorders>
            <w:shd w:val="clear" w:color="auto" w:fill="auto"/>
            <w:tcMar>
              <w:top w:w="0" w:type="dxa"/>
              <w:left w:w="20" w:type="dxa"/>
              <w:bottom w:w="0" w:type="dxa"/>
              <w:right w:w="20" w:type="dxa"/>
            </w:tcMar>
            <w:vAlign w:val="center"/>
          </w:tcPr>
          <w:p w14:paraId="341F234D" w14:textId="77777777" w:rsidR="00412029" w:rsidRDefault="00000000">
            <w:pPr>
              <w:widowControl w:val="0"/>
              <w:rPr>
                <w:rFonts w:ascii="Calibri" w:eastAsia="Calibri" w:hAnsi="Calibri" w:cs="Calibri"/>
              </w:rPr>
            </w:pPr>
            <w:r>
              <w:rPr>
                <w:rFonts w:ascii="Calibri" w:eastAsia="Calibri" w:hAnsi="Calibri" w:cs="Calibri"/>
                <w:color w:val="333333"/>
              </w:rPr>
              <w:t>0.139***</w:t>
            </w:r>
          </w:p>
        </w:tc>
        <w:tc>
          <w:tcPr>
            <w:tcW w:w="789" w:type="dxa"/>
            <w:tcBorders>
              <w:top w:val="single" w:sz="4" w:space="0" w:color="000000"/>
            </w:tcBorders>
            <w:shd w:val="clear" w:color="auto" w:fill="auto"/>
            <w:tcMar>
              <w:top w:w="0" w:type="dxa"/>
              <w:left w:w="20" w:type="dxa"/>
              <w:bottom w:w="0" w:type="dxa"/>
              <w:right w:w="20" w:type="dxa"/>
            </w:tcMar>
            <w:vAlign w:val="center"/>
          </w:tcPr>
          <w:p w14:paraId="299A1FD5" w14:textId="77777777" w:rsidR="00412029" w:rsidRDefault="00000000">
            <w:pPr>
              <w:widowControl w:val="0"/>
              <w:rPr>
                <w:rFonts w:ascii="Calibri" w:eastAsia="Calibri" w:hAnsi="Calibri" w:cs="Calibri"/>
              </w:rPr>
            </w:pPr>
            <w:r>
              <w:rPr>
                <w:rFonts w:ascii="Calibri" w:eastAsia="Calibri" w:hAnsi="Calibri" w:cs="Calibri"/>
                <w:color w:val="333333"/>
              </w:rPr>
              <w:t>-0.246***</w:t>
            </w:r>
          </w:p>
        </w:tc>
      </w:tr>
      <w:tr w:rsidR="00412029" w14:paraId="6D88DA8C" w14:textId="77777777">
        <w:trPr>
          <w:trHeight w:val="300"/>
        </w:trPr>
        <w:tc>
          <w:tcPr>
            <w:tcW w:w="2633" w:type="dxa"/>
            <w:vMerge/>
            <w:tcBorders>
              <w:bottom w:val="single" w:sz="4" w:space="0" w:color="000000"/>
            </w:tcBorders>
            <w:shd w:val="clear" w:color="auto" w:fill="auto"/>
            <w:tcMar>
              <w:top w:w="100" w:type="dxa"/>
              <w:left w:w="100" w:type="dxa"/>
              <w:bottom w:w="100" w:type="dxa"/>
              <w:right w:w="100" w:type="dxa"/>
            </w:tcMar>
          </w:tcPr>
          <w:p w14:paraId="333CE0DD" w14:textId="77777777" w:rsidR="00412029" w:rsidRDefault="00412029">
            <w:pPr>
              <w:widowControl w:val="0"/>
              <w:rPr>
                <w:rFonts w:ascii="Calibri" w:eastAsia="Calibri" w:hAnsi="Calibri" w:cs="Calibri"/>
              </w:rPr>
            </w:pPr>
          </w:p>
        </w:tc>
        <w:tc>
          <w:tcPr>
            <w:tcW w:w="779" w:type="dxa"/>
            <w:tcBorders>
              <w:bottom w:val="single" w:sz="4" w:space="0" w:color="000000"/>
            </w:tcBorders>
            <w:shd w:val="clear" w:color="auto" w:fill="auto"/>
            <w:tcMar>
              <w:top w:w="0" w:type="dxa"/>
              <w:left w:w="20" w:type="dxa"/>
              <w:bottom w:w="0" w:type="dxa"/>
              <w:right w:w="20" w:type="dxa"/>
            </w:tcMar>
            <w:vAlign w:val="center"/>
          </w:tcPr>
          <w:p w14:paraId="418B3F40" w14:textId="77777777" w:rsidR="00412029" w:rsidRDefault="00000000">
            <w:pPr>
              <w:widowControl w:val="0"/>
              <w:rPr>
                <w:rFonts w:ascii="Calibri" w:eastAsia="Calibri" w:hAnsi="Calibri" w:cs="Calibri"/>
              </w:rPr>
            </w:pPr>
            <w:r>
              <w:rPr>
                <w:rFonts w:ascii="Calibri" w:eastAsia="Calibri" w:hAnsi="Calibri" w:cs="Calibri"/>
                <w:color w:val="333333"/>
              </w:rPr>
              <w:t>-0.031</w:t>
            </w:r>
          </w:p>
        </w:tc>
        <w:tc>
          <w:tcPr>
            <w:tcW w:w="779" w:type="dxa"/>
            <w:tcBorders>
              <w:bottom w:val="single" w:sz="4" w:space="0" w:color="000000"/>
            </w:tcBorders>
            <w:shd w:val="clear" w:color="auto" w:fill="auto"/>
            <w:tcMar>
              <w:top w:w="0" w:type="dxa"/>
              <w:left w:w="20" w:type="dxa"/>
              <w:bottom w:w="0" w:type="dxa"/>
              <w:right w:w="20" w:type="dxa"/>
            </w:tcMar>
            <w:vAlign w:val="center"/>
          </w:tcPr>
          <w:p w14:paraId="1606403C" w14:textId="77777777" w:rsidR="00412029" w:rsidRDefault="00000000">
            <w:pPr>
              <w:widowControl w:val="0"/>
              <w:rPr>
                <w:rFonts w:ascii="Calibri" w:eastAsia="Calibri" w:hAnsi="Calibri" w:cs="Calibri"/>
              </w:rPr>
            </w:pPr>
            <w:r>
              <w:rPr>
                <w:rFonts w:ascii="Calibri" w:eastAsia="Calibri" w:hAnsi="Calibri" w:cs="Calibri"/>
                <w:color w:val="333333"/>
              </w:rPr>
              <w:t>-0.03</w:t>
            </w:r>
          </w:p>
        </w:tc>
        <w:tc>
          <w:tcPr>
            <w:tcW w:w="779" w:type="dxa"/>
            <w:tcBorders>
              <w:bottom w:val="single" w:sz="4" w:space="0" w:color="000000"/>
            </w:tcBorders>
            <w:shd w:val="clear" w:color="auto" w:fill="auto"/>
            <w:tcMar>
              <w:top w:w="0" w:type="dxa"/>
              <w:left w:w="20" w:type="dxa"/>
              <w:bottom w:w="0" w:type="dxa"/>
              <w:right w:w="20" w:type="dxa"/>
            </w:tcMar>
            <w:vAlign w:val="center"/>
          </w:tcPr>
          <w:p w14:paraId="08DB0A4D" w14:textId="77777777" w:rsidR="00412029" w:rsidRDefault="00000000">
            <w:pPr>
              <w:widowControl w:val="0"/>
              <w:rPr>
                <w:rFonts w:ascii="Calibri" w:eastAsia="Calibri" w:hAnsi="Calibri" w:cs="Calibri"/>
              </w:rPr>
            </w:pPr>
            <w:r>
              <w:rPr>
                <w:rFonts w:ascii="Calibri" w:eastAsia="Calibri" w:hAnsi="Calibri" w:cs="Calibri"/>
                <w:color w:val="333333"/>
              </w:rPr>
              <w:t>-0.025</w:t>
            </w:r>
          </w:p>
        </w:tc>
        <w:tc>
          <w:tcPr>
            <w:tcW w:w="720" w:type="dxa"/>
            <w:tcBorders>
              <w:bottom w:val="single" w:sz="4" w:space="0" w:color="000000"/>
            </w:tcBorders>
            <w:shd w:val="clear" w:color="auto" w:fill="auto"/>
            <w:tcMar>
              <w:top w:w="0" w:type="dxa"/>
              <w:left w:w="20" w:type="dxa"/>
              <w:bottom w:w="0" w:type="dxa"/>
              <w:right w:w="20" w:type="dxa"/>
            </w:tcMar>
            <w:vAlign w:val="center"/>
          </w:tcPr>
          <w:p w14:paraId="5626F0E8" w14:textId="77777777" w:rsidR="00412029" w:rsidRDefault="00000000">
            <w:pPr>
              <w:widowControl w:val="0"/>
              <w:rPr>
                <w:rFonts w:ascii="Calibri" w:eastAsia="Calibri" w:hAnsi="Calibri" w:cs="Calibri"/>
              </w:rPr>
            </w:pPr>
            <w:r>
              <w:rPr>
                <w:rFonts w:ascii="Calibri" w:eastAsia="Calibri" w:hAnsi="Calibri" w:cs="Calibri"/>
                <w:color w:val="333333"/>
              </w:rPr>
              <w:t>-0.031</w:t>
            </w:r>
          </w:p>
        </w:tc>
        <w:tc>
          <w:tcPr>
            <w:tcW w:w="720" w:type="dxa"/>
            <w:tcBorders>
              <w:bottom w:val="single" w:sz="4" w:space="0" w:color="000000"/>
            </w:tcBorders>
            <w:shd w:val="clear" w:color="auto" w:fill="auto"/>
            <w:tcMar>
              <w:top w:w="0" w:type="dxa"/>
              <w:left w:w="20" w:type="dxa"/>
              <w:bottom w:w="0" w:type="dxa"/>
              <w:right w:w="20" w:type="dxa"/>
            </w:tcMar>
            <w:vAlign w:val="center"/>
          </w:tcPr>
          <w:p w14:paraId="2EF4D251" w14:textId="77777777" w:rsidR="00412029" w:rsidRDefault="00000000">
            <w:pPr>
              <w:widowControl w:val="0"/>
              <w:rPr>
                <w:rFonts w:ascii="Calibri" w:eastAsia="Calibri" w:hAnsi="Calibri" w:cs="Calibri"/>
              </w:rPr>
            </w:pPr>
            <w:r>
              <w:rPr>
                <w:rFonts w:ascii="Calibri" w:eastAsia="Calibri" w:hAnsi="Calibri" w:cs="Calibri"/>
                <w:color w:val="333333"/>
              </w:rPr>
              <w:t>-0.028</w:t>
            </w:r>
          </w:p>
        </w:tc>
        <w:tc>
          <w:tcPr>
            <w:tcW w:w="720" w:type="dxa"/>
            <w:tcBorders>
              <w:bottom w:val="single" w:sz="4" w:space="0" w:color="000000"/>
            </w:tcBorders>
            <w:shd w:val="clear" w:color="auto" w:fill="auto"/>
            <w:tcMar>
              <w:top w:w="0" w:type="dxa"/>
              <w:left w:w="20" w:type="dxa"/>
              <w:bottom w:w="0" w:type="dxa"/>
              <w:right w:w="20" w:type="dxa"/>
            </w:tcMar>
            <w:vAlign w:val="center"/>
          </w:tcPr>
          <w:p w14:paraId="013545B2" w14:textId="77777777" w:rsidR="00412029" w:rsidRDefault="00000000">
            <w:pPr>
              <w:widowControl w:val="0"/>
              <w:rPr>
                <w:rFonts w:ascii="Calibri" w:eastAsia="Calibri" w:hAnsi="Calibri" w:cs="Calibri"/>
              </w:rPr>
            </w:pPr>
            <w:r>
              <w:rPr>
                <w:rFonts w:ascii="Calibri" w:eastAsia="Calibri" w:hAnsi="Calibri" w:cs="Calibri"/>
                <w:color w:val="333333"/>
              </w:rPr>
              <w:t>-0.024</w:t>
            </w:r>
          </w:p>
        </w:tc>
        <w:tc>
          <w:tcPr>
            <w:tcW w:w="720" w:type="dxa"/>
            <w:tcBorders>
              <w:bottom w:val="single" w:sz="4" w:space="0" w:color="000000"/>
            </w:tcBorders>
            <w:shd w:val="clear" w:color="auto" w:fill="auto"/>
            <w:tcMar>
              <w:top w:w="0" w:type="dxa"/>
              <w:left w:w="20" w:type="dxa"/>
              <w:bottom w:w="0" w:type="dxa"/>
              <w:right w:w="20" w:type="dxa"/>
            </w:tcMar>
            <w:vAlign w:val="center"/>
          </w:tcPr>
          <w:p w14:paraId="73BF7017" w14:textId="77777777" w:rsidR="00412029" w:rsidRDefault="00000000">
            <w:pPr>
              <w:widowControl w:val="0"/>
              <w:rPr>
                <w:rFonts w:ascii="Calibri" w:eastAsia="Calibri" w:hAnsi="Calibri" w:cs="Calibri"/>
              </w:rPr>
            </w:pPr>
            <w:r>
              <w:rPr>
                <w:rFonts w:ascii="Calibri" w:eastAsia="Calibri" w:hAnsi="Calibri" w:cs="Calibri"/>
                <w:color w:val="333333"/>
              </w:rPr>
              <w:t>-0.033</w:t>
            </w:r>
          </w:p>
        </w:tc>
        <w:tc>
          <w:tcPr>
            <w:tcW w:w="720" w:type="dxa"/>
            <w:tcBorders>
              <w:bottom w:val="single" w:sz="4" w:space="0" w:color="000000"/>
            </w:tcBorders>
            <w:shd w:val="clear" w:color="auto" w:fill="auto"/>
            <w:tcMar>
              <w:top w:w="0" w:type="dxa"/>
              <w:left w:w="20" w:type="dxa"/>
              <w:bottom w:w="0" w:type="dxa"/>
              <w:right w:w="20" w:type="dxa"/>
            </w:tcMar>
            <w:vAlign w:val="center"/>
          </w:tcPr>
          <w:p w14:paraId="123C0591" w14:textId="77777777" w:rsidR="00412029" w:rsidRDefault="00000000">
            <w:pPr>
              <w:widowControl w:val="0"/>
              <w:rPr>
                <w:rFonts w:ascii="Calibri" w:eastAsia="Calibri" w:hAnsi="Calibri" w:cs="Calibri"/>
              </w:rPr>
            </w:pPr>
            <w:r>
              <w:rPr>
                <w:rFonts w:ascii="Calibri" w:eastAsia="Calibri" w:hAnsi="Calibri" w:cs="Calibri"/>
                <w:color w:val="333333"/>
              </w:rPr>
              <w:t>-0.029</w:t>
            </w:r>
          </w:p>
        </w:tc>
        <w:tc>
          <w:tcPr>
            <w:tcW w:w="789" w:type="dxa"/>
            <w:tcBorders>
              <w:bottom w:val="single" w:sz="4" w:space="0" w:color="000000"/>
            </w:tcBorders>
            <w:shd w:val="clear" w:color="auto" w:fill="auto"/>
            <w:tcMar>
              <w:top w:w="0" w:type="dxa"/>
              <w:left w:w="20" w:type="dxa"/>
              <w:bottom w:w="0" w:type="dxa"/>
              <w:right w:w="20" w:type="dxa"/>
            </w:tcMar>
            <w:vAlign w:val="center"/>
          </w:tcPr>
          <w:p w14:paraId="23AE3736" w14:textId="77777777" w:rsidR="00412029" w:rsidRDefault="00000000">
            <w:pPr>
              <w:widowControl w:val="0"/>
              <w:rPr>
                <w:rFonts w:ascii="Calibri" w:eastAsia="Calibri" w:hAnsi="Calibri" w:cs="Calibri"/>
              </w:rPr>
            </w:pPr>
            <w:r>
              <w:rPr>
                <w:rFonts w:ascii="Calibri" w:eastAsia="Calibri" w:hAnsi="Calibri" w:cs="Calibri"/>
                <w:color w:val="333333"/>
              </w:rPr>
              <w:t>-0.028</w:t>
            </w:r>
          </w:p>
        </w:tc>
      </w:tr>
      <w:tr w:rsidR="00412029" w14:paraId="676580E8" w14:textId="77777777">
        <w:trPr>
          <w:trHeight w:val="300"/>
        </w:trPr>
        <w:tc>
          <w:tcPr>
            <w:tcW w:w="2633" w:type="dxa"/>
            <w:shd w:val="clear" w:color="auto" w:fill="auto"/>
            <w:tcMar>
              <w:top w:w="0" w:type="dxa"/>
              <w:left w:w="20" w:type="dxa"/>
              <w:bottom w:w="0" w:type="dxa"/>
              <w:right w:w="20" w:type="dxa"/>
            </w:tcMar>
            <w:vAlign w:val="center"/>
          </w:tcPr>
          <w:p w14:paraId="36351516" w14:textId="77777777" w:rsidR="00412029" w:rsidRDefault="00000000">
            <w:pPr>
              <w:widowControl w:val="0"/>
              <w:rPr>
                <w:rFonts w:ascii="Calibri" w:eastAsia="Calibri" w:hAnsi="Calibri" w:cs="Calibri"/>
              </w:rPr>
            </w:pPr>
            <w:r>
              <w:rPr>
                <w:rFonts w:ascii="Calibri" w:eastAsia="Calibri" w:hAnsi="Calibri" w:cs="Calibri"/>
                <w:color w:val="333333"/>
              </w:rPr>
              <w:t>Student characteristics</w:t>
            </w:r>
          </w:p>
        </w:tc>
        <w:tc>
          <w:tcPr>
            <w:tcW w:w="779" w:type="dxa"/>
            <w:shd w:val="clear" w:color="auto" w:fill="auto"/>
            <w:tcMar>
              <w:top w:w="0" w:type="dxa"/>
              <w:left w:w="20" w:type="dxa"/>
              <w:bottom w:w="0" w:type="dxa"/>
              <w:right w:w="20" w:type="dxa"/>
            </w:tcMar>
            <w:vAlign w:val="center"/>
          </w:tcPr>
          <w:p w14:paraId="2D76B9F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3EC8414C"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237DC5EC"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B1EA2E3"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515BA22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4367804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4B1687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5502091B"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4A242328"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5F86C7A5" w14:textId="77777777">
        <w:trPr>
          <w:trHeight w:val="300"/>
        </w:trPr>
        <w:tc>
          <w:tcPr>
            <w:tcW w:w="2633" w:type="dxa"/>
            <w:shd w:val="clear" w:color="auto" w:fill="auto"/>
            <w:tcMar>
              <w:top w:w="0" w:type="dxa"/>
              <w:left w:w="20" w:type="dxa"/>
              <w:bottom w:w="0" w:type="dxa"/>
              <w:right w:w="20" w:type="dxa"/>
            </w:tcMar>
            <w:vAlign w:val="center"/>
          </w:tcPr>
          <w:p w14:paraId="3C0F3A25" w14:textId="77777777" w:rsidR="00412029" w:rsidRDefault="00000000">
            <w:pPr>
              <w:widowControl w:val="0"/>
              <w:rPr>
                <w:rFonts w:ascii="Calibri" w:eastAsia="Calibri" w:hAnsi="Calibri" w:cs="Calibri"/>
              </w:rPr>
            </w:pPr>
            <w:r>
              <w:rPr>
                <w:rFonts w:ascii="Calibri" w:eastAsia="Calibri" w:hAnsi="Calibri" w:cs="Calibri"/>
                <w:color w:val="333333"/>
              </w:rPr>
              <w:t>Cognitive score</w:t>
            </w:r>
          </w:p>
        </w:tc>
        <w:tc>
          <w:tcPr>
            <w:tcW w:w="779" w:type="dxa"/>
            <w:shd w:val="clear" w:color="auto" w:fill="auto"/>
            <w:tcMar>
              <w:top w:w="0" w:type="dxa"/>
              <w:left w:w="20" w:type="dxa"/>
              <w:bottom w:w="0" w:type="dxa"/>
              <w:right w:w="20" w:type="dxa"/>
            </w:tcMar>
            <w:vAlign w:val="center"/>
          </w:tcPr>
          <w:p w14:paraId="2F366C91"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55EFC95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6B0B360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8250303"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2EF15AC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C34C2E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F264215"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49C1E696"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2EB7E2DB"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2928949D" w14:textId="77777777">
        <w:trPr>
          <w:trHeight w:val="300"/>
        </w:trPr>
        <w:tc>
          <w:tcPr>
            <w:tcW w:w="2633" w:type="dxa"/>
            <w:shd w:val="clear" w:color="auto" w:fill="auto"/>
            <w:tcMar>
              <w:top w:w="0" w:type="dxa"/>
              <w:left w:w="20" w:type="dxa"/>
              <w:bottom w:w="0" w:type="dxa"/>
              <w:right w:w="20" w:type="dxa"/>
            </w:tcMar>
            <w:vAlign w:val="center"/>
          </w:tcPr>
          <w:p w14:paraId="50A5E7D9" w14:textId="77777777" w:rsidR="00412029" w:rsidRDefault="00000000">
            <w:pPr>
              <w:widowControl w:val="0"/>
              <w:rPr>
                <w:rFonts w:ascii="Calibri" w:eastAsia="Calibri" w:hAnsi="Calibri" w:cs="Calibri"/>
              </w:rPr>
            </w:pPr>
            <w:r>
              <w:rPr>
                <w:rFonts w:ascii="Calibri" w:eastAsia="Calibri" w:hAnsi="Calibri" w:cs="Calibri"/>
                <w:color w:val="333333"/>
              </w:rPr>
              <w:t>Other subject scores</w:t>
            </w:r>
          </w:p>
        </w:tc>
        <w:tc>
          <w:tcPr>
            <w:tcW w:w="779" w:type="dxa"/>
            <w:shd w:val="clear" w:color="auto" w:fill="auto"/>
            <w:tcMar>
              <w:top w:w="0" w:type="dxa"/>
              <w:left w:w="20" w:type="dxa"/>
              <w:bottom w:w="0" w:type="dxa"/>
              <w:right w:w="20" w:type="dxa"/>
            </w:tcMar>
            <w:vAlign w:val="center"/>
          </w:tcPr>
          <w:p w14:paraId="07BC40AF"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5C0A2CAD"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0D60BE0B"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536773A0"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42CBB3D7"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1BBF1C7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DB3E783"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49C53DBE"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89" w:type="dxa"/>
            <w:shd w:val="clear" w:color="auto" w:fill="auto"/>
            <w:tcMar>
              <w:top w:w="0" w:type="dxa"/>
              <w:left w:w="20" w:type="dxa"/>
              <w:bottom w:w="0" w:type="dxa"/>
              <w:right w:w="20" w:type="dxa"/>
            </w:tcMar>
            <w:vAlign w:val="center"/>
          </w:tcPr>
          <w:p w14:paraId="2EDE81DC"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07EF42D0" w14:textId="77777777">
        <w:trPr>
          <w:trHeight w:val="300"/>
        </w:trPr>
        <w:tc>
          <w:tcPr>
            <w:tcW w:w="2633" w:type="dxa"/>
            <w:shd w:val="clear" w:color="auto" w:fill="auto"/>
            <w:tcMar>
              <w:top w:w="0" w:type="dxa"/>
              <w:left w:w="20" w:type="dxa"/>
              <w:bottom w:w="0" w:type="dxa"/>
              <w:right w:w="20" w:type="dxa"/>
            </w:tcMar>
            <w:vAlign w:val="center"/>
          </w:tcPr>
          <w:p w14:paraId="14DA0DA6" w14:textId="77777777" w:rsidR="00412029" w:rsidRDefault="00000000">
            <w:pPr>
              <w:widowControl w:val="0"/>
              <w:rPr>
                <w:rFonts w:ascii="Calibri" w:eastAsia="Calibri" w:hAnsi="Calibri" w:cs="Calibri"/>
              </w:rPr>
            </w:pPr>
            <w:r>
              <w:rPr>
                <w:rFonts w:ascii="Calibri" w:eastAsia="Calibri" w:hAnsi="Calibri" w:cs="Calibri"/>
                <w:color w:val="333333"/>
              </w:rPr>
              <w:t>School FE</w:t>
            </w:r>
          </w:p>
        </w:tc>
        <w:tc>
          <w:tcPr>
            <w:tcW w:w="779" w:type="dxa"/>
            <w:shd w:val="clear" w:color="auto" w:fill="auto"/>
            <w:tcMar>
              <w:top w:w="0" w:type="dxa"/>
              <w:left w:w="20" w:type="dxa"/>
              <w:bottom w:w="0" w:type="dxa"/>
              <w:right w:w="20" w:type="dxa"/>
            </w:tcMar>
            <w:vAlign w:val="center"/>
          </w:tcPr>
          <w:p w14:paraId="0C4A5F24"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1C30A6A5"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1175D51F"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07DBD2E"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2CF9363"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1055F23E"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4C3AED9E"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BBAAFF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13FDBAAD"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737CFEBF" w14:textId="77777777">
        <w:trPr>
          <w:trHeight w:val="300"/>
        </w:trPr>
        <w:tc>
          <w:tcPr>
            <w:tcW w:w="2633" w:type="dxa"/>
            <w:shd w:val="clear" w:color="auto" w:fill="auto"/>
            <w:tcMar>
              <w:top w:w="0" w:type="dxa"/>
              <w:left w:w="20" w:type="dxa"/>
              <w:bottom w:w="0" w:type="dxa"/>
              <w:right w:w="20" w:type="dxa"/>
            </w:tcMar>
            <w:vAlign w:val="center"/>
          </w:tcPr>
          <w:p w14:paraId="00E2CF60" w14:textId="77777777" w:rsidR="00412029" w:rsidRDefault="00000000">
            <w:pPr>
              <w:widowControl w:val="0"/>
              <w:rPr>
                <w:rFonts w:ascii="Calibri" w:eastAsia="Calibri" w:hAnsi="Calibri" w:cs="Calibri"/>
              </w:rPr>
            </w:pPr>
            <w:r>
              <w:rPr>
                <w:rFonts w:ascii="Calibri" w:eastAsia="Calibri" w:hAnsi="Calibri" w:cs="Calibri"/>
                <w:color w:val="333333"/>
              </w:rPr>
              <w:t>School clustered SE</w:t>
            </w:r>
          </w:p>
        </w:tc>
        <w:tc>
          <w:tcPr>
            <w:tcW w:w="779" w:type="dxa"/>
            <w:shd w:val="clear" w:color="auto" w:fill="auto"/>
            <w:tcMar>
              <w:top w:w="0" w:type="dxa"/>
              <w:left w:w="20" w:type="dxa"/>
              <w:bottom w:w="0" w:type="dxa"/>
              <w:right w:w="20" w:type="dxa"/>
            </w:tcMar>
            <w:vAlign w:val="center"/>
          </w:tcPr>
          <w:p w14:paraId="183A56FE"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1127FBD6"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45F4EA24"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5FC73B69"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93F028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1502D7E"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BEDDC6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6F2DBDB3"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48D376AF"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4F821080" w14:textId="77777777">
        <w:trPr>
          <w:trHeight w:val="300"/>
        </w:trPr>
        <w:tc>
          <w:tcPr>
            <w:tcW w:w="2633" w:type="dxa"/>
            <w:shd w:val="clear" w:color="auto" w:fill="auto"/>
            <w:tcMar>
              <w:top w:w="0" w:type="dxa"/>
              <w:left w:w="20" w:type="dxa"/>
              <w:bottom w:w="0" w:type="dxa"/>
              <w:right w:w="20" w:type="dxa"/>
            </w:tcMar>
            <w:vAlign w:val="center"/>
          </w:tcPr>
          <w:p w14:paraId="1D45EA29" w14:textId="77777777" w:rsidR="00412029" w:rsidRDefault="00000000">
            <w:pPr>
              <w:widowControl w:val="0"/>
              <w:rPr>
                <w:rFonts w:ascii="Calibri" w:eastAsia="Calibri" w:hAnsi="Calibri" w:cs="Calibri"/>
              </w:rPr>
            </w:pPr>
            <w:r>
              <w:rPr>
                <w:rFonts w:ascii="Calibri" w:eastAsia="Calibri" w:hAnsi="Calibri" w:cs="Calibri"/>
                <w:color w:val="333333"/>
              </w:rPr>
              <w:t>Observations</w:t>
            </w:r>
          </w:p>
        </w:tc>
        <w:tc>
          <w:tcPr>
            <w:tcW w:w="779" w:type="dxa"/>
            <w:shd w:val="clear" w:color="auto" w:fill="auto"/>
            <w:tcMar>
              <w:top w:w="0" w:type="dxa"/>
              <w:left w:w="20" w:type="dxa"/>
              <w:bottom w:w="0" w:type="dxa"/>
              <w:right w:w="20" w:type="dxa"/>
            </w:tcMar>
            <w:vAlign w:val="center"/>
          </w:tcPr>
          <w:p w14:paraId="1E34FBA4"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79" w:type="dxa"/>
            <w:shd w:val="clear" w:color="auto" w:fill="auto"/>
            <w:tcMar>
              <w:top w:w="0" w:type="dxa"/>
              <w:left w:w="20" w:type="dxa"/>
              <w:bottom w:w="0" w:type="dxa"/>
              <w:right w:w="20" w:type="dxa"/>
            </w:tcMar>
            <w:vAlign w:val="center"/>
          </w:tcPr>
          <w:p w14:paraId="71A686C3"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79" w:type="dxa"/>
            <w:shd w:val="clear" w:color="auto" w:fill="auto"/>
            <w:tcMar>
              <w:top w:w="0" w:type="dxa"/>
              <w:left w:w="20" w:type="dxa"/>
              <w:bottom w:w="0" w:type="dxa"/>
              <w:right w:w="20" w:type="dxa"/>
            </w:tcMar>
            <w:vAlign w:val="center"/>
          </w:tcPr>
          <w:p w14:paraId="1C8CCBEC"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20" w:type="dxa"/>
            <w:shd w:val="clear" w:color="auto" w:fill="auto"/>
            <w:tcMar>
              <w:top w:w="0" w:type="dxa"/>
              <w:left w:w="20" w:type="dxa"/>
              <w:bottom w:w="0" w:type="dxa"/>
              <w:right w:w="20" w:type="dxa"/>
            </w:tcMar>
            <w:vAlign w:val="center"/>
          </w:tcPr>
          <w:p w14:paraId="6077D18F"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6FAF36F5"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2FDC574E"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330E2061" w14:textId="77777777" w:rsidR="00412029" w:rsidRDefault="00000000">
            <w:pPr>
              <w:widowControl w:val="0"/>
              <w:rPr>
                <w:rFonts w:ascii="Calibri" w:eastAsia="Calibri" w:hAnsi="Calibri" w:cs="Calibri"/>
              </w:rPr>
            </w:pPr>
            <w:r>
              <w:rPr>
                <w:rFonts w:ascii="Calibri" w:eastAsia="Calibri" w:hAnsi="Calibri" w:cs="Calibri"/>
                <w:color w:val="333333"/>
              </w:rPr>
              <w:t>5,016</w:t>
            </w:r>
          </w:p>
        </w:tc>
        <w:tc>
          <w:tcPr>
            <w:tcW w:w="720" w:type="dxa"/>
            <w:shd w:val="clear" w:color="auto" w:fill="auto"/>
            <w:tcMar>
              <w:top w:w="0" w:type="dxa"/>
              <w:left w:w="20" w:type="dxa"/>
              <w:bottom w:w="0" w:type="dxa"/>
              <w:right w:w="20" w:type="dxa"/>
            </w:tcMar>
            <w:vAlign w:val="center"/>
          </w:tcPr>
          <w:p w14:paraId="3FFD094C" w14:textId="77777777" w:rsidR="00412029" w:rsidRDefault="00000000">
            <w:pPr>
              <w:widowControl w:val="0"/>
              <w:rPr>
                <w:rFonts w:ascii="Calibri" w:eastAsia="Calibri" w:hAnsi="Calibri" w:cs="Calibri"/>
              </w:rPr>
            </w:pPr>
            <w:r>
              <w:rPr>
                <w:rFonts w:ascii="Calibri" w:eastAsia="Calibri" w:hAnsi="Calibri" w:cs="Calibri"/>
                <w:color w:val="333333"/>
              </w:rPr>
              <w:t>5,016</w:t>
            </w:r>
          </w:p>
        </w:tc>
        <w:tc>
          <w:tcPr>
            <w:tcW w:w="789" w:type="dxa"/>
            <w:shd w:val="clear" w:color="auto" w:fill="auto"/>
            <w:tcMar>
              <w:top w:w="0" w:type="dxa"/>
              <w:left w:w="20" w:type="dxa"/>
              <w:bottom w:w="0" w:type="dxa"/>
              <w:right w:w="20" w:type="dxa"/>
            </w:tcMar>
            <w:vAlign w:val="center"/>
          </w:tcPr>
          <w:p w14:paraId="695A7D34" w14:textId="77777777" w:rsidR="00412029" w:rsidRDefault="00000000">
            <w:pPr>
              <w:widowControl w:val="0"/>
              <w:rPr>
                <w:rFonts w:ascii="Calibri" w:eastAsia="Calibri" w:hAnsi="Calibri" w:cs="Calibri"/>
              </w:rPr>
            </w:pPr>
            <w:r>
              <w:rPr>
                <w:rFonts w:ascii="Calibri" w:eastAsia="Calibri" w:hAnsi="Calibri" w:cs="Calibri"/>
                <w:color w:val="333333"/>
              </w:rPr>
              <w:t>5,016</w:t>
            </w:r>
          </w:p>
        </w:tc>
      </w:tr>
      <w:tr w:rsidR="00412029" w14:paraId="45E24419" w14:textId="77777777">
        <w:trPr>
          <w:trHeight w:val="300"/>
        </w:trPr>
        <w:tc>
          <w:tcPr>
            <w:tcW w:w="2633" w:type="dxa"/>
            <w:tcBorders>
              <w:bottom w:val="single" w:sz="4" w:space="0" w:color="000000"/>
            </w:tcBorders>
            <w:shd w:val="clear" w:color="auto" w:fill="auto"/>
            <w:tcMar>
              <w:top w:w="0" w:type="dxa"/>
              <w:left w:w="20" w:type="dxa"/>
              <w:bottom w:w="0" w:type="dxa"/>
              <w:right w:w="20" w:type="dxa"/>
            </w:tcMar>
            <w:vAlign w:val="center"/>
          </w:tcPr>
          <w:p w14:paraId="4BBFEBD2" w14:textId="77777777" w:rsidR="00412029" w:rsidRDefault="00000000">
            <w:pPr>
              <w:widowControl w:val="0"/>
              <w:rPr>
                <w:rFonts w:ascii="Calibri" w:eastAsia="Calibri" w:hAnsi="Calibri" w:cs="Calibri"/>
              </w:rPr>
            </w:pPr>
            <w:r>
              <w:rPr>
                <w:rFonts w:ascii="Calibri" w:eastAsia="Calibri" w:hAnsi="Calibri" w:cs="Calibri"/>
                <w:color w:val="333333"/>
              </w:rPr>
              <w:t>R2</w:t>
            </w:r>
          </w:p>
        </w:tc>
        <w:tc>
          <w:tcPr>
            <w:tcW w:w="779" w:type="dxa"/>
            <w:tcBorders>
              <w:bottom w:val="single" w:sz="4" w:space="0" w:color="000000"/>
            </w:tcBorders>
            <w:shd w:val="clear" w:color="auto" w:fill="auto"/>
            <w:tcMar>
              <w:top w:w="0" w:type="dxa"/>
              <w:left w:w="20" w:type="dxa"/>
              <w:bottom w:w="0" w:type="dxa"/>
              <w:right w:w="20" w:type="dxa"/>
            </w:tcMar>
            <w:vAlign w:val="center"/>
          </w:tcPr>
          <w:p w14:paraId="1CC6B1A8" w14:textId="77777777" w:rsidR="00412029" w:rsidRDefault="00000000">
            <w:pPr>
              <w:widowControl w:val="0"/>
              <w:rPr>
                <w:rFonts w:ascii="Calibri" w:eastAsia="Calibri" w:hAnsi="Calibri" w:cs="Calibri"/>
              </w:rPr>
            </w:pPr>
            <w:r>
              <w:rPr>
                <w:rFonts w:ascii="Calibri" w:eastAsia="Calibri" w:hAnsi="Calibri" w:cs="Calibri"/>
                <w:color w:val="333333"/>
              </w:rPr>
              <w:t>0.107</w:t>
            </w:r>
          </w:p>
        </w:tc>
        <w:tc>
          <w:tcPr>
            <w:tcW w:w="779" w:type="dxa"/>
            <w:tcBorders>
              <w:bottom w:val="single" w:sz="4" w:space="0" w:color="000000"/>
            </w:tcBorders>
            <w:shd w:val="clear" w:color="auto" w:fill="auto"/>
            <w:tcMar>
              <w:top w:w="0" w:type="dxa"/>
              <w:left w:w="20" w:type="dxa"/>
              <w:bottom w:w="0" w:type="dxa"/>
              <w:right w:w="20" w:type="dxa"/>
            </w:tcMar>
            <w:vAlign w:val="center"/>
          </w:tcPr>
          <w:p w14:paraId="0D9A2FC2" w14:textId="77777777" w:rsidR="00412029" w:rsidRDefault="00000000">
            <w:pPr>
              <w:widowControl w:val="0"/>
              <w:rPr>
                <w:rFonts w:ascii="Calibri" w:eastAsia="Calibri" w:hAnsi="Calibri" w:cs="Calibri"/>
              </w:rPr>
            </w:pPr>
            <w:r>
              <w:rPr>
                <w:rFonts w:ascii="Calibri" w:eastAsia="Calibri" w:hAnsi="Calibri" w:cs="Calibri"/>
                <w:color w:val="333333"/>
              </w:rPr>
              <w:t>0.207</w:t>
            </w:r>
          </w:p>
        </w:tc>
        <w:tc>
          <w:tcPr>
            <w:tcW w:w="779" w:type="dxa"/>
            <w:tcBorders>
              <w:bottom w:val="single" w:sz="4" w:space="0" w:color="000000"/>
            </w:tcBorders>
            <w:shd w:val="clear" w:color="auto" w:fill="auto"/>
            <w:tcMar>
              <w:top w:w="0" w:type="dxa"/>
              <w:left w:w="20" w:type="dxa"/>
              <w:bottom w:w="0" w:type="dxa"/>
              <w:right w:w="20" w:type="dxa"/>
            </w:tcMar>
            <w:vAlign w:val="center"/>
          </w:tcPr>
          <w:p w14:paraId="6F26E204" w14:textId="77777777" w:rsidR="00412029" w:rsidRDefault="00000000">
            <w:pPr>
              <w:widowControl w:val="0"/>
              <w:rPr>
                <w:rFonts w:ascii="Calibri" w:eastAsia="Calibri" w:hAnsi="Calibri" w:cs="Calibri"/>
              </w:rPr>
            </w:pPr>
            <w:r>
              <w:rPr>
                <w:rFonts w:ascii="Calibri" w:eastAsia="Calibri" w:hAnsi="Calibri" w:cs="Calibri"/>
                <w:color w:val="333333"/>
              </w:rPr>
              <w:t>0.516</w:t>
            </w:r>
          </w:p>
        </w:tc>
        <w:tc>
          <w:tcPr>
            <w:tcW w:w="720" w:type="dxa"/>
            <w:tcBorders>
              <w:bottom w:val="single" w:sz="4" w:space="0" w:color="000000"/>
            </w:tcBorders>
            <w:shd w:val="clear" w:color="auto" w:fill="auto"/>
            <w:tcMar>
              <w:top w:w="0" w:type="dxa"/>
              <w:left w:w="20" w:type="dxa"/>
              <w:bottom w:w="0" w:type="dxa"/>
              <w:right w:w="20" w:type="dxa"/>
            </w:tcMar>
            <w:vAlign w:val="center"/>
          </w:tcPr>
          <w:p w14:paraId="41B9AAAA" w14:textId="77777777" w:rsidR="00412029" w:rsidRDefault="00000000">
            <w:pPr>
              <w:widowControl w:val="0"/>
              <w:rPr>
                <w:rFonts w:ascii="Calibri" w:eastAsia="Calibri" w:hAnsi="Calibri" w:cs="Calibri"/>
              </w:rPr>
            </w:pPr>
            <w:r>
              <w:rPr>
                <w:rFonts w:ascii="Calibri" w:eastAsia="Calibri" w:hAnsi="Calibri" w:cs="Calibri"/>
                <w:color w:val="333333"/>
              </w:rPr>
              <w:t>0.099</w:t>
            </w:r>
          </w:p>
        </w:tc>
        <w:tc>
          <w:tcPr>
            <w:tcW w:w="720" w:type="dxa"/>
            <w:tcBorders>
              <w:bottom w:val="single" w:sz="4" w:space="0" w:color="000000"/>
            </w:tcBorders>
            <w:shd w:val="clear" w:color="auto" w:fill="auto"/>
            <w:tcMar>
              <w:top w:w="0" w:type="dxa"/>
              <w:left w:w="20" w:type="dxa"/>
              <w:bottom w:w="0" w:type="dxa"/>
              <w:right w:w="20" w:type="dxa"/>
            </w:tcMar>
            <w:vAlign w:val="center"/>
          </w:tcPr>
          <w:p w14:paraId="0AD5154D" w14:textId="77777777" w:rsidR="00412029" w:rsidRDefault="00000000">
            <w:pPr>
              <w:widowControl w:val="0"/>
              <w:rPr>
                <w:rFonts w:ascii="Calibri" w:eastAsia="Calibri" w:hAnsi="Calibri" w:cs="Calibri"/>
              </w:rPr>
            </w:pPr>
            <w:r>
              <w:rPr>
                <w:rFonts w:ascii="Calibri" w:eastAsia="Calibri" w:hAnsi="Calibri" w:cs="Calibri"/>
                <w:color w:val="333333"/>
              </w:rPr>
              <w:t>0.21</w:t>
            </w:r>
          </w:p>
        </w:tc>
        <w:tc>
          <w:tcPr>
            <w:tcW w:w="720" w:type="dxa"/>
            <w:tcBorders>
              <w:bottom w:val="single" w:sz="4" w:space="0" w:color="000000"/>
            </w:tcBorders>
            <w:shd w:val="clear" w:color="auto" w:fill="auto"/>
            <w:tcMar>
              <w:top w:w="0" w:type="dxa"/>
              <w:left w:w="20" w:type="dxa"/>
              <w:bottom w:w="0" w:type="dxa"/>
              <w:right w:w="20" w:type="dxa"/>
            </w:tcMar>
            <w:vAlign w:val="center"/>
          </w:tcPr>
          <w:p w14:paraId="2B9EE0C6" w14:textId="77777777" w:rsidR="00412029" w:rsidRDefault="00000000">
            <w:pPr>
              <w:widowControl w:val="0"/>
              <w:rPr>
                <w:rFonts w:ascii="Calibri" w:eastAsia="Calibri" w:hAnsi="Calibri" w:cs="Calibri"/>
              </w:rPr>
            </w:pPr>
            <w:r>
              <w:rPr>
                <w:rFonts w:ascii="Calibri" w:eastAsia="Calibri" w:hAnsi="Calibri" w:cs="Calibri"/>
                <w:color w:val="333333"/>
              </w:rPr>
              <w:t>0.587</w:t>
            </w:r>
          </w:p>
        </w:tc>
        <w:tc>
          <w:tcPr>
            <w:tcW w:w="720" w:type="dxa"/>
            <w:tcBorders>
              <w:bottom w:val="single" w:sz="4" w:space="0" w:color="000000"/>
            </w:tcBorders>
            <w:shd w:val="clear" w:color="auto" w:fill="auto"/>
            <w:tcMar>
              <w:top w:w="0" w:type="dxa"/>
              <w:left w:w="20" w:type="dxa"/>
              <w:bottom w:w="0" w:type="dxa"/>
              <w:right w:w="20" w:type="dxa"/>
            </w:tcMar>
            <w:vAlign w:val="center"/>
          </w:tcPr>
          <w:p w14:paraId="0921CF72" w14:textId="77777777" w:rsidR="00412029" w:rsidRDefault="00000000">
            <w:pPr>
              <w:widowControl w:val="0"/>
              <w:rPr>
                <w:rFonts w:ascii="Calibri" w:eastAsia="Calibri" w:hAnsi="Calibri" w:cs="Calibri"/>
              </w:rPr>
            </w:pPr>
            <w:r>
              <w:rPr>
                <w:rFonts w:ascii="Calibri" w:eastAsia="Calibri" w:hAnsi="Calibri" w:cs="Calibri"/>
                <w:color w:val="333333"/>
              </w:rPr>
              <w:t>0.025</w:t>
            </w:r>
          </w:p>
        </w:tc>
        <w:tc>
          <w:tcPr>
            <w:tcW w:w="720" w:type="dxa"/>
            <w:tcBorders>
              <w:bottom w:val="single" w:sz="4" w:space="0" w:color="000000"/>
            </w:tcBorders>
            <w:shd w:val="clear" w:color="auto" w:fill="auto"/>
            <w:tcMar>
              <w:top w:w="0" w:type="dxa"/>
              <w:left w:w="20" w:type="dxa"/>
              <w:bottom w:w="0" w:type="dxa"/>
              <w:right w:w="20" w:type="dxa"/>
            </w:tcMar>
            <w:vAlign w:val="center"/>
          </w:tcPr>
          <w:p w14:paraId="711FEEC6" w14:textId="77777777" w:rsidR="00412029" w:rsidRDefault="00000000">
            <w:pPr>
              <w:widowControl w:val="0"/>
              <w:rPr>
                <w:rFonts w:ascii="Calibri" w:eastAsia="Calibri" w:hAnsi="Calibri" w:cs="Calibri"/>
              </w:rPr>
            </w:pPr>
            <w:r>
              <w:rPr>
                <w:rFonts w:ascii="Calibri" w:eastAsia="Calibri" w:hAnsi="Calibri" w:cs="Calibri"/>
                <w:color w:val="333333"/>
              </w:rPr>
              <w:t>0.185</w:t>
            </w:r>
          </w:p>
        </w:tc>
        <w:tc>
          <w:tcPr>
            <w:tcW w:w="789" w:type="dxa"/>
            <w:tcBorders>
              <w:bottom w:val="single" w:sz="4" w:space="0" w:color="000000"/>
            </w:tcBorders>
            <w:shd w:val="clear" w:color="auto" w:fill="auto"/>
            <w:tcMar>
              <w:top w:w="0" w:type="dxa"/>
              <w:left w:w="20" w:type="dxa"/>
              <w:bottom w:w="0" w:type="dxa"/>
              <w:right w:w="20" w:type="dxa"/>
            </w:tcMar>
            <w:vAlign w:val="center"/>
          </w:tcPr>
          <w:p w14:paraId="71182221" w14:textId="77777777" w:rsidR="00412029" w:rsidRDefault="00000000">
            <w:pPr>
              <w:widowControl w:val="0"/>
              <w:rPr>
                <w:rFonts w:ascii="Calibri" w:eastAsia="Calibri" w:hAnsi="Calibri" w:cs="Calibri"/>
              </w:rPr>
            </w:pPr>
            <w:r>
              <w:rPr>
                <w:rFonts w:ascii="Calibri" w:eastAsia="Calibri" w:hAnsi="Calibri" w:cs="Calibri"/>
                <w:color w:val="333333"/>
              </w:rPr>
              <w:t>0.503</w:t>
            </w:r>
          </w:p>
        </w:tc>
      </w:tr>
      <w:tr w:rsidR="00412029" w14:paraId="472222E9" w14:textId="77777777">
        <w:trPr>
          <w:trHeight w:val="400"/>
        </w:trPr>
        <w:tc>
          <w:tcPr>
            <w:tcW w:w="2633" w:type="dxa"/>
            <w:shd w:val="clear" w:color="auto" w:fill="auto"/>
            <w:tcMar>
              <w:top w:w="20" w:type="dxa"/>
              <w:left w:w="20" w:type="dxa"/>
              <w:bottom w:w="100" w:type="dxa"/>
              <w:right w:w="20" w:type="dxa"/>
            </w:tcMar>
            <w:vAlign w:val="center"/>
          </w:tcPr>
          <w:p w14:paraId="145B5385" w14:textId="77777777" w:rsidR="00412029" w:rsidRDefault="00412029">
            <w:pPr>
              <w:widowControl w:val="0"/>
              <w:rPr>
                <w:rFonts w:ascii="Calibri" w:eastAsia="Calibri" w:hAnsi="Calibri" w:cs="Calibri"/>
              </w:rPr>
            </w:pPr>
          </w:p>
        </w:tc>
        <w:tc>
          <w:tcPr>
            <w:tcW w:w="779" w:type="dxa"/>
            <w:shd w:val="clear" w:color="auto" w:fill="auto"/>
            <w:tcMar>
              <w:top w:w="20" w:type="dxa"/>
              <w:left w:w="20" w:type="dxa"/>
              <w:bottom w:w="100" w:type="dxa"/>
              <w:right w:w="20" w:type="dxa"/>
            </w:tcMar>
            <w:vAlign w:val="center"/>
          </w:tcPr>
          <w:p w14:paraId="0E9FC007" w14:textId="77777777" w:rsidR="00412029" w:rsidRDefault="00412029">
            <w:pPr>
              <w:widowControl w:val="0"/>
              <w:rPr>
                <w:rFonts w:ascii="Calibri" w:eastAsia="Calibri" w:hAnsi="Calibri" w:cs="Calibri"/>
              </w:rPr>
            </w:pPr>
          </w:p>
        </w:tc>
        <w:tc>
          <w:tcPr>
            <w:tcW w:w="779" w:type="dxa"/>
            <w:shd w:val="clear" w:color="auto" w:fill="auto"/>
            <w:tcMar>
              <w:top w:w="20" w:type="dxa"/>
              <w:left w:w="20" w:type="dxa"/>
              <w:bottom w:w="100" w:type="dxa"/>
              <w:right w:w="20" w:type="dxa"/>
            </w:tcMar>
            <w:vAlign w:val="center"/>
          </w:tcPr>
          <w:p w14:paraId="2196948D" w14:textId="77777777" w:rsidR="00412029" w:rsidRDefault="00412029">
            <w:pPr>
              <w:widowControl w:val="0"/>
              <w:rPr>
                <w:rFonts w:ascii="Calibri" w:eastAsia="Calibri" w:hAnsi="Calibri" w:cs="Calibri"/>
              </w:rPr>
            </w:pPr>
          </w:p>
        </w:tc>
        <w:tc>
          <w:tcPr>
            <w:tcW w:w="779" w:type="dxa"/>
            <w:shd w:val="clear" w:color="auto" w:fill="auto"/>
            <w:tcMar>
              <w:top w:w="20" w:type="dxa"/>
              <w:left w:w="20" w:type="dxa"/>
              <w:bottom w:w="100" w:type="dxa"/>
              <w:right w:w="20" w:type="dxa"/>
            </w:tcMar>
            <w:vAlign w:val="center"/>
          </w:tcPr>
          <w:p w14:paraId="28CDAE0E"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759B17D7"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59EE7B41"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2CFB5909"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419381BD"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52E516D6" w14:textId="77777777" w:rsidR="00412029" w:rsidRDefault="00412029">
            <w:pPr>
              <w:widowControl w:val="0"/>
              <w:rPr>
                <w:rFonts w:ascii="Calibri" w:eastAsia="Calibri" w:hAnsi="Calibri" w:cs="Calibri"/>
              </w:rPr>
            </w:pPr>
          </w:p>
        </w:tc>
        <w:tc>
          <w:tcPr>
            <w:tcW w:w="789" w:type="dxa"/>
            <w:shd w:val="clear" w:color="auto" w:fill="auto"/>
            <w:tcMar>
              <w:top w:w="20" w:type="dxa"/>
              <w:left w:w="20" w:type="dxa"/>
              <w:bottom w:w="100" w:type="dxa"/>
              <w:right w:w="20" w:type="dxa"/>
            </w:tcMar>
            <w:vAlign w:val="center"/>
          </w:tcPr>
          <w:p w14:paraId="39A9EE27" w14:textId="77777777" w:rsidR="00412029" w:rsidRDefault="00412029">
            <w:pPr>
              <w:widowControl w:val="0"/>
              <w:rPr>
                <w:rFonts w:ascii="Calibri" w:eastAsia="Calibri" w:hAnsi="Calibri" w:cs="Calibri"/>
              </w:rPr>
            </w:pPr>
          </w:p>
        </w:tc>
      </w:tr>
      <w:tr w:rsidR="00412029" w14:paraId="7FF94FE0" w14:textId="77777777">
        <w:trPr>
          <w:trHeight w:val="300"/>
        </w:trPr>
        <w:tc>
          <w:tcPr>
            <w:tcW w:w="9359" w:type="dxa"/>
            <w:gridSpan w:val="10"/>
            <w:shd w:val="clear" w:color="auto" w:fill="auto"/>
            <w:tcMar>
              <w:top w:w="0" w:type="dxa"/>
              <w:left w:w="20" w:type="dxa"/>
              <w:bottom w:w="0" w:type="dxa"/>
              <w:right w:w="20" w:type="dxa"/>
            </w:tcMar>
            <w:vAlign w:val="center"/>
          </w:tcPr>
          <w:p w14:paraId="03A22F32" w14:textId="77777777" w:rsidR="00412029" w:rsidRDefault="00000000">
            <w:pPr>
              <w:widowControl w:val="0"/>
              <w:rPr>
                <w:rFonts w:ascii="Calibri" w:eastAsia="Calibri" w:hAnsi="Calibri" w:cs="Calibri"/>
              </w:rPr>
            </w:pPr>
            <w:r>
              <w:rPr>
                <w:rFonts w:ascii="Calibri" w:eastAsia="Calibri" w:hAnsi="Calibri" w:cs="Calibri"/>
                <w:color w:val="333333"/>
              </w:rPr>
              <w:t>Panel B. Wave 2 gender achievement gap</w:t>
            </w:r>
          </w:p>
        </w:tc>
      </w:tr>
      <w:tr w:rsidR="00412029" w14:paraId="662AD0A4" w14:textId="77777777">
        <w:trPr>
          <w:trHeight w:val="300"/>
        </w:trPr>
        <w:tc>
          <w:tcPr>
            <w:tcW w:w="2633" w:type="dxa"/>
            <w:tcBorders>
              <w:top w:val="single" w:sz="4" w:space="0" w:color="000000"/>
            </w:tcBorders>
            <w:shd w:val="clear" w:color="auto" w:fill="auto"/>
            <w:tcMar>
              <w:top w:w="0" w:type="dxa"/>
              <w:left w:w="20" w:type="dxa"/>
              <w:bottom w:w="0" w:type="dxa"/>
              <w:right w:w="20" w:type="dxa"/>
            </w:tcMar>
            <w:vAlign w:val="center"/>
          </w:tcPr>
          <w:p w14:paraId="1A7A45DB" w14:textId="77777777" w:rsidR="00412029" w:rsidRDefault="00000000">
            <w:pPr>
              <w:widowControl w:val="0"/>
              <w:rPr>
                <w:rFonts w:ascii="Calibri" w:eastAsia="Calibri" w:hAnsi="Calibri" w:cs="Calibri"/>
              </w:rPr>
            </w:pPr>
            <w:r>
              <w:rPr>
                <w:rFonts w:ascii="Calibri" w:eastAsia="Calibri" w:hAnsi="Calibri" w:cs="Calibri"/>
                <w:color w:val="333333"/>
              </w:rPr>
              <w:t xml:space="preserve"> </w:t>
            </w:r>
          </w:p>
        </w:tc>
        <w:tc>
          <w:tcPr>
            <w:tcW w:w="779" w:type="dxa"/>
            <w:tcBorders>
              <w:top w:val="single" w:sz="4" w:space="0" w:color="000000"/>
            </w:tcBorders>
            <w:shd w:val="clear" w:color="auto" w:fill="auto"/>
            <w:tcMar>
              <w:top w:w="0" w:type="dxa"/>
              <w:left w:w="20" w:type="dxa"/>
              <w:bottom w:w="0" w:type="dxa"/>
              <w:right w:w="20" w:type="dxa"/>
            </w:tcMar>
            <w:vAlign w:val="center"/>
          </w:tcPr>
          <w:p w14:paraId="5FD6913D"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79" w:type="dxa"/>
            <w:tcBorders>
              <w:top w:val="single" w:sz="4" w:space="0" w:color="000000"/>
            </w:tcBorders>
            <w:shd w:val="clear" w:color="auto" w:fill="auto"/>
            <w:tcMar>
              <w:top w:w="0" w:type="dxa"/>
              <w:left w:w="20" w:type="dxa"/>
              <w:bottom w:w="0" w:type="dxa"/>
              <w:right w:w="20" w:type="dxa"/>
            </w:tcMar>
            <w:vAlign w:val="center"/>
          </w:tcPr>
          <w:p w14:paraId="458EB138"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79" w:type="dxa"/>
            <w:tcBorders>
              <w:top w:val="single" w:sz="4" w:space="0" w:color="000000"/>
            </w:tcBorders>
            <w:shd w:val="clear" w:color="auto" w:fill="auto"/>
            <w:tcMar>
              <w:top w:w="0" w:type="dxa"/>
              <w:left w:w="20" w:type="dxa"/>
              <w:bottom w:w="0" w:type="dxa"/>
              <w:right w:w="20" w:type="dxa"/>
            </w:tcMar>
            <w:vAlign w:val="center"/>
          </w:tcPr>
          <w:p w14:paraId="0E3185F1"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20" w:type="dxa"/>
            <w:tcBorders>
              <w:top w:val="single" w:sz="4" w:space="0" w:color="000000"/>
            </w:tcBorders>
            <w:shd w:val="clear" w:color="auto" w:fill="auto"/>
            <w:tcMar>
              <w:top w:w="0" w:type="dxa"/>
              <w:left w:w="20" w:type="dxa"/>
              <w:bottom w:w="0" w:type="dxa"/>
              <w:right w:w="20" w:type="dxa"/>
            </w:tcMar>
            <w:vAlign w:val="center"/>
          </w:tcPr>
          <w:p w14:paraId="1CEC24CD"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2A4C936E"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56C0BD53"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3B2BF53D" w14:textId="77777777" w:rsidR="00412029" w:rsidRDefault="00000000">
            <w:pPr>
              <w:widowControl w:val="0"/>
              <w:rPr>
                <w:rFonts w:ascii="Calibri" w:eastAsia="Calibri" w:hAnsi="Calibri" w:cs="Calibri"/>
              </w:rPr>
            </w:pPr>
            <w:r>
              <w:rPr>
                <w:rFonts w:ascii="Calibri" w:eastAsia="Calibri" w:hAnsi="Calibri" w:cs="Calibri"/>
                <w:color w:val="333333"/>
              </w:rPr>
              <w:t>Math</w:t>
            </w:r>
          </w:p>
        </w:tc>
        <w:tc>
          <w:tcPr>
            <w:tcW w:w="720" w:type="dxa"/>
            <w:tcBorders>
              <w:top w:val="single" w:sz="4" w:space="0" w:color="000000"/>
            </w:tcBorders>
            <w:shd w:val="clear" w:color="auto" w:fill="auto"/>
            <w:tcMar>
              <w:top w:w="0" w:type="dxa"/>
              <w:left w:w="20" w:type="dxa"/>
              <w:bottom w:w="0" w:type="dxa"/>
              <w:right w:w="20" w:type="dxa"/>
            </w:tcMar>
            <w:vAlign w:val="center"/>
          </w:tcPr>
          <w:p w14:paraId="206C0811" w14:textId="77777777" w:rsidR="00412029" w:rsidRDefault="00000000">
            <w:pPr>
              <w:widowControl w:val="0"/>
              <w:rPr>
                <w:rFonts w:ascii="Calibri" w:eastAsia="Calibri" w:hAnsi="Calibri" w:cs="Calibri"/>
              </w:rPr>
            </w:pPr>
            <w:r>
              <w:rPr>
                <w:rFonts w:ascii="Calibri" w:eastAsia="Calibri" w:hAnsi="Calibri" w:cs="Calibri"/>
                <w:color w:val="333333"/>
              </w:rPr>
              <w:t>Math</w:t>
            </w:r>
          </w:p>
        </w:tc>
        <w:tc>
          <w:tcPr>
            <w:tcW w:w="789" w:type="dxa"/>
            <w:tcBorders>
              <w:top w:val="single" w:sz="4" w:space="0" w:color="000000"/>
            </w:tcBorders>
            <w:shd w:val="clear" w:color="auto" w:fill="auto"/>
            <w:tcMar>
              <w:top w:w="0" w:type="dxa"/>
              <w:left w:w="20" w:type="dxa"/>
              <w:bottom w:w="0" w:type="dxa"/>
              <w:right w:w="20" w:type="dxa"/>
            </w:tcMar>
            <w:vAlign w:val="center"/>
          </w:tcPr>
          <w:p w14:paraId="6B7E4505" w14:textId="77777777" w:rsidR="00412029" w:rsidRDefault="00000000">
            <w:pPr>
              <w:widowControl w:val="0"/>
              <w:rPr>
                <w:rFonts w:ascii="Calibri" w:eastAsia="Calibri" w:hAnsi="Calibri" w:cs="Calibri"/>
              </w:rPr>
            </w:pPr>
            <w:r>
              <w:rPr>
                <w:rFonts w:ascii="Calibri" w:eastAsia="Calibri" w:hAnsi="Calibri" w:cs="Calibri"/>
                <w:color w:val="333333"/>
              </w:rPr>
              <w:t>Math</w:t>
            </w:r>
          </w:p>
        </w:tc>
      </w:tr>
      <w:tr w:rsidR="00412029" w14:paraId="15AAF381" w14:textId="77777777">
        <w:trPr>
          <w:trHeight w:val="300"/>
        </w:trPr>
        <w:tc>
          <w:tcPr>
            <w:tcW w:w="2633" w:type="dxa"/>
            <w:vMerge w:val="restart"/>
            <w:tcBorders>
              <w:top w:val="single" w:sz="4" w:space="0" w:color="000000"/>
              <w:bottom w:val="single" w:sz="4" w:space="0" w:color="000000"/>
            </w:tcBorders>
            <w:shd w:val="clear" w:color="auto" w:fill="auto"/>
            <w:tcMar>
              <w:top w:w="0" w:type="dxa"/>
              <w:left w:w="20" w:type="dxa"/>
              <w:bottom w:w="0" w:type="dxa"/>
              <w:right w:w="20" w:type="dxa"/>
            </w:tcMar>
            <w:vAlign w:val="center"/>
          </w:tcPr>
          <w:p w14:paraId="13931F4A" w14:textId="77777777" w:rsidR="00412029" w:rsidRDefault="00000000">
            <w:pPr>
              <w:widowControl w:val="0"/>
              <w:rPr>
                <w:rFonts w:ascii="Calibri" w:eastAsia="Calibri" w:hAnsi="Calibri" w:cs="Calibri"/>
              </w:rPr>
            </w:pPr>
            <w:r>
              <w:rPr>
                <w:rFonts w:ascii="Calibri" w:eastAsia="Calibri" w:hAnsi="Calibri" w:cs="Calibri"/>
                <w:color w:val="333333"/>
              </w:rPr>
              <w:t>Female student</w:t>
            </w:r>
          </w:p>
        </w:tc>
        <w:tc>
          <w:tcPr>
            <w:tcW w:w="779" w:type="dxa"/>
            <w:tcBorders>
              <w:top w:val="single" w:sz="4" w:space="0" w:color="000000"/>
            </w:tcBorders>
            <w:shd w:val="clear" w:color="auto" w:fill="auto"/>
            <w:tcMar>
              <w:top w:w="0" w:type="dxa"/>
              <w:left w:w="20" w:type="dxa"/>
              <w:bottom w:w="0" w:type="dxa"/>
              <w:right w:w="20" w:type="dxa"/>
            </w:tcMar>
            <w:vAlign w:val="center"/>
          </w:tcPr>
          <w:p w14:paraId="0E240917" w14:textId="77777777" w:rsidR="00412029" w:rsidRDefault="00000000">
            <w:pPr>
              <w:widowControl w:val="0"/>
              <w:rPr>
                <w:rFonts w:ascii="Calibri" w:eastAsia="Calibri" w:hAnsi="Calibri" w:cs="Calibri"/>
              </w:rPr>
            </w:pPr>
            <w:r>
              <w:rPr>
                <w:rFonts w:ascii="Calibri" w:eastAsia="Calibri" w:hAnsi="Calibri" w:cs="Calibri"/>
                <w:color w:val="333333"/>
              </w:rPr>
              <w:t>0.573***</w:t>
            </w:r>
          </w:p>
        </w:tc>
        <w:tc>
          <w:tcPr>
            <w:tcW w:w="779" w:type="dxa"/>
            <w:tcBorders>
              <w:top w:val="single" w:sz="4" w:space="0" w:color="000000"/>
            </w:tcBorders>
            <w:shd w:val="clear" w:color="auto" w:fill="auto"/>
            <w:tcMar>
              <w:top w:w="0" w:type="dxa"/>
              <w:left w:w="20" w:type="dxa"/>
              <w:bottom w:w="0" w:type="dxa"/>
              <w:right w:w="20" w:type="dxa"/>
            </w:tcMar>
            <w:vAlign w:val="center"/>
          </w:tcPr>
          <w:p w14:paraId="177D7B78" w14:textId="77777777" w:rsidR="00412029" w:rsidRDefault="00000000">
            <w:pPr>
              <w:widowControl w:val="0"/>
              <w:rPr>
                <w:rFonts w:ascii="Calibri" w:eastAsia="Calibri" w:hAnsi="Calibri" w:cs="Calibri"/>
              </w:rPr>
            </w:pPr>
            <w:r>
              <w:rPr>
                <w:rFonts w:ascii="Calibri" w:eastAsia="Calibri" w:hAnsi="Calibri" w:cs="Calibri"/>
                <w:color w:val="333333"/>
              </w:rPr>
              <w:t>0.172***</w:t>
            </w:r>
          </w:p>
        </w:tc>
        <w:tc>
          <w:tcPr>
            <w:tcW w:w="779" w:type="dxa"/>
            <w:tcBorders>
              <w:top w:val="single" w:sz="4" w:space="0" w:color="000000"/>
            </w:tcBorders>
            <w:shd w:val="clear" w:color="auto" w:fill="auto"/>
            <w:tcMar>
              <w:top w:w="0" w:type="dxa"/>
              <w:left w:w="20" w:type="dxa"/>
              <w:bottom w:w="0" w:type="dxa"/>
              <w:right w:w="20" w:type="dxa"/>
            </w:tcMar>
            <w:vAlign w:val="center"/>
          </w:tcPr>
          <w:p w14:paraId="43F66257" w14:textId="77777777" w:rsidR="00412029" w:rsidRDefault="00000000">
            <w:pPr>
              <w:widowControl w:val="0"/>
              <w:rPr>
                <w:rFonts w:ascii="Calibri" w:eastAsia="Calibri" w:hAnsi="Calibri" w:cs="Calibri"/>
              </w:rPr>
            </w:pPr>
            <w:r>
              <w:rPr>
                <w:rFonts w:ascii="Calibri" w:eastAsia="Calibri" w:hAnsi="Calibri" w:cs="Calibri"/>
                <w:color w:val="333333"/>
              </w:rPr>
              <w:t>0.175***</w:t>
            </w:r>
          </w:p>
        </w:tc>
        <w:tc>
          <w:tcPr>
            <w:tcW w:w="720" w:type="dxa"/>
            <w:tcBorders>
              <w:top w:val="single" w:sz="4" w:space="0" w:color="000000"/>
            </w:tcBorders>
            <w:shd w:val="clear" w:color="auto" w:fill="auto"/>
            <w:tcMar>
              <w:top w:w="0" w:type="dxa"/>
              <w:left w:w="20" w:type="dxa"/>
              <w:bottom w:w="0" w:type="dxa"/>
              <w:right w:w="20" w:type="dxa"/>
            </w:tcMar>
            <w:vAlign w:val="center"/>
          </w:tcPr>
          <w:p w14:paraId="5E2782D6" w14:textId="77777777" w:rsidR="00412029" w:rsidRDefault="00000000">
            <w:pPr>
              <w:widowControl w:val="0"/>
              <w:rPr>
                <w:rFonts w:ascii="Calibri" w:eastAsia="Calibri" w:hAnsi="Calibri" w:cs="Calibri"/>
              </w:rPr>
            </w:pPr>
            <w:r>
              <w:rPr>
                <w:rFonts w:ascii="Calibri" w:eastAsia="Calibri" w:hAnsi="Calibri" w:cs="Calibri"/>
                <w:color w:val="333333"/>
              </w:rPr>
              <w:t>0.522***</w:t>
            </w:r>
          </w:p>
        </w:tc>
        <w:tc>
          <w:tcPr>
            <w:tcW w:w="720" w:type="dxa"/>
            <w:tcBorders>
              <w:top w:val="single" w:sz="4" w:space="0" w:color="000000"/>
            </w:tcBorders>
            <w:shd w:val="clear" w:color="auto" w:fill="auto"/>
            <w:tcMar>
              <w:top w:w="0" w:type="dxa"/>
              <w:left w:w="20" w:type="dxa"/>
              <w:bottom w:w="0" w:type="dxa"/>
              <w:right w:w="20" w:type="dxa"/>
            </w:tcMar>
            <w:vAlign w:val="center"/>
          </w:tcPr>
          <w:p w14:paraId="2CD346C7" w14:textId="77777777" w:rsidR="00412029" w:rsidRDefault="00000000">
            <w:pPr>
              <w:widowControl w:val="0"/>
              <w:rPr>
                <w:rFonts w:ascii="Calibri" w:eastAsia="Calibri" w:hAnsi="Calibri" w:cs="Calibri"/>
              </w:rPr>
            </w:pPr>
            <w:r>
              <w:rPr>
                <w:rFonts w:ascii="Calibri" w:eastAsia="Calibri" w:hAnsi="Calibri" w:cs="Calibri"/>
                <w:color w:val="333333"/>
              </w:rPr>
              <w:t>0.100***</w:t>
            </w:r>
          </w:p>
        </w:tc>
        <w:tc>
          <w:tcPr>
            <w:tcW w:w="720" w:type="dxa"/>
            <w:tcBorders>
              <w:top w:val="single" w:sz="4" w:space="0" w:color="000000"/>
            </w:tcBorders>
            <w:shd w:val="clear" w:color="auto" w:fill="auto"/>
            <w:tcMar>
              <w:top w:w="0" w:type="dxa"/>
              <w:left w:w="20" w:type="dxa"/>
              <w:bottom w:w="0" w:type="dxa"/>
              <w:right w:w="20" w:type="dxa"/>
            </w:tcMar>
            <w:vAlign w:val="center"/>
          </w:tcPr>
          <w:p w14:paraId="404EFD82" w14:textId="77777777" w:rsidR="00412029" w:rsidRDefault="00000000">
            <w:pPr>
              <w:widowControl w:val="0"/>
              <w:rPr>
                <w:rFonts w:ascii="Calibri" w:eastAsia="Calibri" w:hAnsi="Calibri" w:cs="Calibri"/>
              </w:rPr>
            </w:pPr>
            <w:r>
              <w:rPr>
                <w:rFonts w:ascii="Calibri" w:eastAsia="Calibri" w:hAnsi="Calibri" w:cs="Calibri"/>
                <w:color w:val="333333"/>
              </w:rPr>
              <w:t>0.108***</w:t>
            </w:r>
          </w:p>
        </w:tc>
        <w:tc>
          <w:tcPr>
            <w:tcW w:w="720" w:type="dxa"/>
            <w:tcBorders>
              <w:top w:val="single" w:sz="4" w:space="0" w:color="000000"/>
            </w:tcBorders>
            <w:shd w:val="clear" w:color="auto" w:fill="auto"/>
            <w:tcMar>
              <w:top w:w="0" w:type="dxa"/>
              <w:left w:w="20" w:type="dxa"/>
              <w:bottom w:w="0" w:type="dxa"/>
              <w:right w:w="20" w:type="dxa"/>
            </w:tcMar>
            <w:vAlign w:val="center"/>
          </w:tcPr>
          <w:p w14:paraId="31604D6D" w14:textId="77777777" w:rsidR="00412029" w:rsidRDefault="00000000">
            <w:pPr>
              <w:widowControl w:val="0"/>
              <w:rPr>
                <w:rFonts w:ascii="Calibri" w:eastAsia="Calibri" w:hAnsi="Calibri" w:cs="Calibri"/>
              </w:rPr>
            </w:pPr>
            <w:r>
              <w:rPr>
                <w:rFonts w:ascii="Calibri" w:eastAsia="Calibri" w:hAnsi="Calibri" w:cs="Calibri"/>
                <w:color w:val="333333"/>
              </w:rPr>
              <w:t>0.162***</w:t>
            </w:r>
          </w:p>
        </w:tc>
        <w:tc>
          <w:tcPr>
            <w:tcW w:w="720" w:type="dxa"/>
            <w:tcBorders>
              <w:top w:val="single" w:sz="4" w:space="0" w:color="000000"/>
            </w:tcBorders>
            <w:shd w:val="clear" w:color="auto" w:fill="auto"/>
            <w:tcMar>
              <w:top w:w="0" w:type="dxa"/>
              <w:left w:w="20" w:type="dxa"/>
              <w:bottom w:w="0" w:type="dxa"/>
              <w:right w:w="20" w:type="dxa"/>
            </w:tcMar>
            <w:vAlign w:val="center"/>
          </w:tcPr>
          <w:p w14:paraId="56872956" w14:textId="77777777" w:rsidR="00412029" w:rsidRDefault="00000000">
            <w:pPr>
              <w:widowControl w:val="0"/>
              <w:rPr>
                <w:rFonts w:ascii="Calibri" w:eastAsia="Calibri" w:hAnsi="Calibri" w:cs="Calibri"/>
              </w:rPr>
            </w:pPr>
            <w:r>
              <w:rPr>
                <w:rFonts w:ascii="Calibri" w:eastAsia="Calibri" w:hAnsi="Calibri" w:cs="Calibri"/>
                <w:color w:val="333333"/>
              </w:rPr>
              <w:t>0.069**</w:t>
            </w:r>
          </w:p>
        </w:tc>
        <w:tc>
          <w:tcPr>
            <w:tcW w:w="789" w:type="dxa"/>
            <w:tcBorders>
              <w:top w:val="single" w:sz="4" w:space="0" w:color="000000"/>
            </w:tcBorders>
            <w:shd w:val="clear" w:color="auto" w:fill="auto"/>
            <w:tcMar>
              <w:top w:w="0" w:type="dxa"/>
              <w:left w:w="20" w:type="dxa"/>
              <w:bottom w:w="0" w:type="dxa"/>
              <w:right w:w="20" w:type="dxa"/>
            </w:tcMar>
            <w:vAlign w:val="center"/>
          </w:tcPr>
          <w:p w14:paraId="1A49A0CF" w14:textId="77777777" w:rsidR="00412029" w:rsidRDefault="00000000">
            <w:pPr>
              <w:widowControl w:val="0"/>
              <w:rPr>
                <w:rFonts w:ascii="Calibri" w:eastAsia="Calibri" w:hAnsi="Calibri" w:cs="Calibri"/>
              </w:rPr>
            </w:pPr>
            <w:r>
              <w:rPr>
                <w:rFonts w:ascii="Calibri" w:eastAsia="Calibri" w:hAnsi="Calibri" w:cs="Calibri"/>
                <w:color w:val="333333"/>
              </w:rPr>
              <w:t>-0.078***</w:t>
            </w:r>
          </w:p>
        </w:tc>
      </w:tr>
      <w:tr w:rsidR="00412029" w14:paraId="15D962F1" w14:textId="77777777">
        <w:trPr>
          <w:trHeight w:val="300"/>
        </w:trPr>
        <w:tc>
          <w:tcPr>
            <w:tcW w:w="2633" w:type="dxa"/>
            <w:vMerge/>
            <w:tcBorders>
              <w:bottom w:val="single" w:sz="4" w:space="0" w:color="000000"/>
            </w:tcBorders>
            <w:shd w:val="clear" w:color="auto" w:fill="auto"/>
            <w:tcMar>
              <w:top w:w="100" w:type="dxa"/>
              <w:left w:w="100" w:type="dxa"/>
              <w:bottom w:w="100" w:type="dxa"/>
              <w:right w:w="100" w:type="dxa"/>
            </w:tcMar>
          </w:tcPr>
          <w:p w14:paraId="5A4C4838" w14:textId="77777777" w:rsidR="00412029" w:rsidRDefault="00412029">
            <w:pPr>
              <w:widowControl w:val="0"/>
              <w:rPr>
                <w:rFonts w:ascii="Calibri" w:eastAsia="Calibri" w:hAnsi="Calibri" w:cs="Calibri"/>
              </w:rPr>
            </w:pPr>
          </w:p>
        </w:tc>
        <w:tc>
          <w:tcPr>
            <w:tcW w:w="779" w:type="dxa"/>
            <w:tcBorders>
              <w:bottom w:val="single" w:sz="4" w:space="0" w:color="000000"/>
            </w:tcBorders>
            <w:shd w:val="clear" w:color="auto" w:fill="auto"/>
            <w:tcMar>
              <w:top w:w="0" w:type="dxa"/>
              <w:left w:w="20" w:type="dxa"/>
              <w:bottom w:w="0" w:type="dxa"/>
              <w:right w:w="20" w:type="dxa"/>
            </w:tcMar>
            <w:vAlign w:val="center"/>
          </w:tcPr>
          <w:p w14:paraId="3B7B7A90" w14:textId="77777777" w:rsidR="00412029" w:rsidRDefault="00000000">
            <w:pPr>
              <w:widowControl w:val="0"/>
              <w:rPr>
                <w:rFonts w:ascii="Calibri" w:eastAsia="Calibri" w:hAnsi="Calibri" w:cs="Calibri"/>
              </w:rPr>
            </w:pPr>
            <w:r>
              <w:rPr>
                <w:rFonts w:ascii="Calibri" w:eastAsia="Calibri" w:hAnsi="Calibri" w:cs="Calibri"/>
                <w:color w:val="333333"/>
              </w:rPr>
              <w:t>-0.032</w:t>
            </w:r>
          </w:p>
        </w:tc>
        <w:tc>
          <w:tcPr>
            <w:tcW w:w="779" w:type="dxa"/>
            <w:tcBorders>
              <w:bottom w:val="single" w:sz="4" w:space="0" w:color="000000"/>
            </w:tcBorders>
            <w:shd w:val="clear" w:color="auto" w:fill="auto"/>
            <w:tcMar>
              <w:top w:w="0" w:type="dxa"/>
              <w:left w:w="20" w:type="dxa"/>
              <w:bottom w:w="0" w:type="dxa"/>
              <w:right w:w="20" w:type="dxa"/>
            </w:tcMar>
            <w:vAlign w:val="center"/>
          </w:tcPr>
          <w:p w14:paraId="0B19C793" w14:textId="77777777" w:rsidR="00412029" w:rsidRDefault="00000000">
            <w:pPr>
              <w:widowControl w:val="0"/>
              <w:rPr>
                <w:rFonts w:ascii="Calibri" w:eastAsia="Calibri" w:hAnsi="Calibri" w:cs="Calibri"/>
              </w:rPr>
            </w:pPr>
            <w:r>
              <w:rPr>
                <w:rFonts w:ascii="Calibri" w:eastAsia="Calibri" w:hAnsi="Calibri" w:cs="Calibri"/>
                <w:color w:val="333333"/>
              </w:rPr>
              <w:t>-0.022</w:t>
            </w:r>
          </w:p>
        </w:tc>
        <w:tc>
          <w:tcPr>
            <w:tcW w:w="779" w:type="dxa"/>
            <w:tcBorders>
              <w:bottom w:val="single" w:sz="4" w:space="0" w:color="000000"/>
            </w:tcBorders>
            <w:shd w:val="clear" w:color="auto" w:fill="auto"/>
            <w:tcMar>
              <w:top w:w="0" w:type="dxa"/>
              <w:left w:w="20" w:type="dxa"/>
              <w:bottom w:w="0" w:type="dxa"/>
              <w:right w:w="20" w:type="dxa"/>
            </w:tcMar>
            <w:vAlign w:val="center"/>
          </w:tcPr>
          <w:p w14:paraId="7709FD09" w14:textId="77777777" w:rsidR="00412029" w:rsidRDefault="00000000">
            <w:pPr>
              <w:widowControl w:val="0"/>
              <w:rPr>
                <w:rFonts w:ascii="Calibri" w:eastAsia="Calibri" w:hAnsi="Calibri" w:cs="Calibri"/>
              </w:rPr>
            </w:pPr>
            <w:r>
              <w:rPr>
                <w:rFonts w:ascii="Calibri" w:eastAsia="Calibri" w:hAnsi="Calibri" w:cs="Calibri"/>
                <w:color w:val="333333"/>
              </w:rPr>
              <w:t>-0.022</w:t>
            </w:r>
          </w:p>
        </w:tc>
        <w:tc>
          <w:tcPr>
            <w:tcW w:w="720" w:type="dxa"/>
            <w:tcBorders>
              <w:bottom w:val="single" w:sz="4" w:space="0" w:color="000000"/>
            </w:tcBorders>
            <w:shd w:val="clear" w:color="auto" w:fill="auto"/>
            <w:tcMar>
              <w:top w:w="0" w:type="dxa"/>
              <w:left w:w="20" w:type="dxa"/>
              <w:bottom w:w="0" w:type="dxa"/>
              <w:right w:w="20" w:type="dxa"/>
            </w:tcMar>
            <w:vAlign w:val="center"/>
          </w:tcPr>
          <w:p w14:paraId="553D29AB" w14:textId="77777777" w:rsidR="00412029" w:rsidRDefault="00000000">
            <w:pPr>
              <w:widowControl w:val="0"/>
              <w:rPr>
                <w:rFonts w:ascii="Calibri" w:eastAsia="Calibri" w:hAnsi="Calibri" w:cs="Calibri"/>
              </w:rPr>
            </w:pPr>
            <w:r>
              <w:rPr>
                <w:rFonts w:ascii="Calibri" w:eastAsia="Calibri" w:hAnsi="Calibri" w:cs="Calibri"/>
                <w:color w:val="333333"/>
              </w:rPr>
              <w:t>-0.032</w:t>
            </w:r>
          </w:p>
        </w:tc>
        <w:tc>
          <w:tcPr>
            <w:tcW w:w="720" w:type="dxa"/>
            <w:tcBorders>
              <w:bottom w:val="single" w:sz="4" w:space="0" w:color="000000"/>
            </w:tcBorders>
            <w:shd w:val="clear" w:color="auto" w:fill="auto"/>
            <w:tcMar>
              <w:top w:w="0" w:type="dxa"/>
              <w:left w:w="20" w:type="dxa"/>
              <w:bottom w:w="0" w:type="dxa"/>
              <w:right w:w="20" w:type="dxa"/>
            </w:tcMar>
            <w:vAlign w:val="center"/>
          </w:tcPr>
          <w:p w14:paraId="26747870" w14:textId="77777777" w:rsidR="00412029" w:rsidRDefault="00000000">
            <w:pPr>
              <w:widowControl w:val="0"/>
              <w:rPr>
                <w:rFonts w:ascii="Calibri" w:eastAsia="Calibri" w:hAnsi="Calibri" w:cs="Calibri"/>
              </w:rPr>
            </w:pPr>
            <w:r>
              <w:rPr>
                <w:rFonts w:ascii="Calibri" w:eastAsia="Calibri" w:hAnsi="Calibri" w:cs="Calibri"/>
                <w:color w:val="333333"/>
              </w:rPr>
              <w:t>-0.022</w:t>
            </w:r>
          </w:p>
        </w:tc>
        <w:tc>
          <w:tcPr>
            <w:tcW w:w="720" w:type="dxa"/>
            <w:tcBorders>
              <w:bottom w:val="single" w:sz="4" w:space="0" w:color="000000"/>
            </w:tcBorders>
            <w:shd w:val="clear" w:color="auto" w:fill="auto"/>
            <w:tcMar>
              <w:top w:w="0" w:type="dxa"/>
              <w:left w:w="20" w:type="dxa"/>
              <w:bottom w:w="0" w:type="dxa"/>
              <w:right w:w="20" w:type="dxa"/>
            </w:tcMar>
            <w:vAlign w:val="center"/>
          </w:tcPr>
          <w:p w14:paraId="5D3D2911" w14:textId="77777777" w:rsidR="00412029" w:rsidRDefault="00000000">
            <w:pPr>
              <w:widowControl w:val="0"/>
              <w:rPr>
                <w:rFonts w:ascii="Calibri" w:eastAsia="Calibri" w:hAnsi="Calibri" w:cs="Calibri"/>
              </w:rPr>
            </w:pPr>
            <w:r>
              <w:rPr>
                <w:rFonts w:ascii="Calibri" w:eastAsia="Calibri" w:hAnsi="Calibri" w:cs="Calibri"/>
                <w:color w:val="333333"/>
              </w:rPr>
              <w:t>-0.024</w:t>
            </w:r>
          </w:p>
        </w:tc>
        <w:tc>
          <w:tcPr>
            <w:tcW w:w="720" w:type="dxa"/>
            <w:tcBorders>
              <w:bottom w:val="single" w:sz="4" w:space="0" w:color="000000"/>
            </w:tcBorders>
            <w:shd w:val="clear" w:color="auto" w:fill="auto"/>
            <w:tcMar>
              <w:top w:w="0" w:type="dxa"/>
              <w:left w:w="20" w:type="dxa"/>
              <w:bottom w:w="0" w:type="dxa"/>
              <w:right w:w="20" w:type="dxa"/>
            </w:tcMar>
            <w:vAlign w:val="center"/>
          </w:tcPr>
          <w:p w14:paraId="0E5D5CDA" w14:textId="77777777" w:rsidR="00412029" w:rsidRDefault="00000000">
            <w:pPr>
              <w:widowControl w:val="0"/>
              <w:rPr>
                <w:rFonts w:ascii="Calibri" w:eastAsia="Calibri" w:hAnsi="Calibri" w:cs="Calibri"/>
              </w:rPr>
            </w:pPr>
            <w:r>
              <w:rPr>
                <w:rFonts w:ascii="Calibri" w:eastAsia="Calibri" w:hAnsi="Calibri" w:cs="Calibri"/>
                <w:color w:val="333333"/>
              </w:rPr>
              <w:t>-0.036</w:t>
            </w:r>
          </w:p>
        </w:tc>
        <w:tc>
          <w:tcPr>
            <w:tcW w:w="720" w:type="dxa"/>
            <w:tcBorders>
              <w:bottom w:val="single" w:sz="4" w:space="0" w:color="000000"/>
            </w:tcBorders>
            <w:shd w:val="clear" w:color="auto" w:fill="auto"/>
            <w:tcMar>
              <w:top w:w="0" w:type="dxa"/>
              <w:left w:w="20" w:type="dxa"/>
              <w:bottom w:w="0" w:type="dxa"/>
              <w:right w:w="20" w:type="dxa"/>
            </w:tcMar>
            <w:vAlign w:val="center"/>
          </w:tcPr>
          <w:p w14:paraId="2EBFCB59" w14:textId="77777777" w:rsidR="00412029" w:rsidRDefault="00000000">
            <w:pPr>
              <w:widowControl w:val="0"/>
              <w:rPr>
                <w:rFonts w:ascii="Calibri" w:eastAsia="Calibri" w:hAnsi="Calibri" w:cs="Calibri"/>
              </w:rPr>
            </w:pPr>
            <w:r>
              <w:rPr>
                <w:rFonts w:ascii="Calibri" w:eastAsia="Calibri" w:hAnsi="Calibri" w:cs="Calibri"/>
                <w:color w:val="333333"/>
              </w:rPr>
              <w:t>-0.023</w:t>
            </w:r>
          </w:p>
        </w:tc>
        <w:tc>
          <w:tcPr>
            <w:tcW w:w="789" w:type="dxa"/>
            <w:tcBorders>
              <w:bottom w:val="single" w:sz="4" w:space="0" w:color="000000"/>
            </w:tcBorders>
            <w:shd w:val="clear" w:color="auto" w:fill="auto"/>
            <w:tcMar>
              <w:top w:w="0" w:type="dxa"/>
              <w:left w:w="20" w:type="dxa"/>
              <w:bottom w:w="0" w:type="dxa"/>
              <w:right w:w="20" w:type="dxa"/>
            </w:tcMar>
            <w:vAlign w:val="center"/>
          </w:tcPr>
          <w:p w14:paraId="0EE8D8FF" w14:textId="77777777" w:rsidR="00412029" w:rsidRDefault="00000000">
            <w:pPr>
              <w:widowControl w:val="0"/>
              <w:rPr>
                <w:rFonts w:ascii="Calibri" w:eastAsia="Calibri" w:hAnsi="Calibri" w:cs="Calibri"/>
              </w:rPr>
            </w:pPr>
            <w:r>
              <w:rPr>
                <w:rFonts w:ascii="Calibri" w:eastAsia="Calibri" w:hAnsi="Calibri" w:cs="Calibri"/>
                <w:color w:val="333333"/>
              </w:rPr>
              <w:t>-0.02</w:t>
            </w:r>
          </w:p>
        </w:tc>
      </w:tr>
      <w:tr w:rsidR="00412029" w14:paraId="3DE0041C" w14:textId="77777777">
        <w:trPr>
          <w:trHeight w:val="300"/>
        </w:trPr>
        <w:tc>
          <w:tcPr>
            <w:tcW w:w="2633" w:type="dxa"/>
            <w:shd w:val="clear" w:color="auto" w:fill="auto"/>
            <w:tcMar>
              <w:top w:w="0" w:type="dxa"/>
              <w:left w:w="20" w:type="dxa"/>
              <w:bottom w:w="0" w:type="dxa"/>
              <w:right w:w="20" w:type="dxa"/>
            </w:tcMar>
            <w:vAlign w:val="center"/>
          </w:tcPr>
          <w:p w14:paraId="4FB562C9" w14:textId="77777777" w:rsidR="00412029" w:rsidRDefault="00000000">
            <w:pPr>
              <w:widowControl w:val="0"/>
              <w:rPr>
                <w:rFonts w:ascii="Calibri" w:eastAsia="Calibri" w:hAnsi="Calibri" w:cs="Calibri"/>
              </w:rPr>
            </w:pPr>
            <w:r>
              <w:rPr>
                <w:rFonts w:ascii="Calibri" w:eastAsia="Calibri" w:hAnsi="Calibri" w:cs="Calibri"/>
                <w:color w:val="333333"/>
              </w:rPr>
              <w:t>Student characteristics</w:t>
            </w:r>
          </w:p>
        </w:tc>
        <w:tc>
          <w:tcPr>
            <w:tcW w:w="779" w:type="dxa"/>
            <w:shd w:val="clear" w:color="auto" w:fill="auto"/>
            <w:tcMar>
              <w:top w:w="0" w:type="dxa"/>
              <w:left w:w="20" w:type="dxa"/>
              <w:bottom w:w="0" w:type="dxa"/>
              <w:right w:w="20" w:type="dxa"/>
            </w:tcMar>
            <w:vAlign w:val="center"/>
          </w:tcPr>
          <w:p w14:paraId="7C9B8B7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76414065"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4050548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64C6D5C4"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3B03B88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18CB5509"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4B89F803"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6FC585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19D5E5DD"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3A737DFC" w14:textId="77777777">
        <w:trPr>
          <w:trHeight w:val="300"/>
        </w:trPr>
        <w:tc>
          <w:tcPr>
            <w:tcW w:w="2633" w:type="dxa"/>
            <w:shd w:val="clear" w:color="auto" w:fill="auto"/>
            <w:tcMar>
              <w:top w:w="0" w:type="dxa"/>
              <w:left w:w="20" w:type="dxa"/>
              <w:bottom w:w="0" w:type="dxa"/>
              <w:right w:w="20" w:type="dxa"/>
            </w:tcMar>
            <w:vAlign w:val="center"/>
          </w:tcPr>
          <w:p w14:paraId="560A822F" w14:textId="77777777" w:rsidR="00412029" w:rsidRDefault="00000000">
            <w:pPr>
              <w:widowControl w:val="0"/>
              <w:rPr>
                <w:rFonts w:ascii="Calibri" w:eastAsia="Calibri" w:hAnsi="Calibri" w:cs="Calibri"/>
              </w:rPr>
            </w:pPr>
            <w:r>
              <w:rPr>
                <w:rFonts w:ascii="Calibri" w:eastAsia="Calibri" w:hAnsi="Calibri" w:cs="Calibri"/>
                <w:color w:val="333333"/>
              </w:rPr>
              <w:t>Baseline same subject score</w:t>
            </w:r>
          </w:p>
        </w:tc>
        <w:tc>
          <w:tcPr>
            <w:tcW w:w="779" w:type="dxa"/>
            <w:shd w:val="clear" w:color="auto" w:fill="auto"/>
            <w:tcMar>
              <w:top w:w="0" w:type="dxa"/>
              <w:left w:w="20" w:type="dxa"/>
              <w:bottom w:w="0" w:type="dxa"/>
              <w:right w:w="20" w:type="dxa"/>
            </w:tcMar>
            <w:vAlign w:val="center"/>
          </w:tcPr>
          <w:p w14:paraId="6C312102"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33CC450F"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3E8229B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2862B97"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104313D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85D5D6C"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30D5E029"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18055C57"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20B4281C"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53853254" w14:textId="77777777">
        <w:trPr>
          <w:trHeight w:val="300"/>
        </w:trPr>
        <w:tc>
          <w:tcPr>
            <w:tcW w:w="2633" w:type="dxa"/>
            <w:shd w:val="clear" w:color="auto" w:fill="auto"/>
            <w:tcMar>
              <w:top w:w="0" w:type="dxa"/>
              <w:left w:w="20" w:type="dxa"/>
              <w:bottom w:w="0" w:type="dxa"/>
              <w:right w:w="20" w:type="dxa"/>
            </w:tcMar>
            <w:vAlign w:val="center"/>
          </w:tcPr>
          <w:p w14:paraId="7BB4EEC8" w14:textId="77777777" w:rsidR="00412029" w:rsidRDefault="00000000">
            <w:pPr>
              <w:widowControl w:val="0"/>
              <w:rPr>
                <w:rFonts w:ascii="Calibri" w:eastAsia="Calibri" w:hAnsi="Calibri" w:cs="Calibri"/>
              </w:rPr>
            </w:pPr>
            <w:r>
              <w:rPr>
                <w:rFonts w:ascii="Calibri" w:eastAsia="Calibri" w:hAnsi="Calibri" w:cs="Calibri"/>
                <w:color w:val="333333"/>
              </w:rPr>
              <w:t>Baseline other subject scores</w:t>
            </w:r>
          </w:p>
        </w:tc>
        <w:tc>
          <w:tcPr>
            <w:tcW w:w="779" w:type="dxa"/>
            <w:shd w:val="clear" w:color="auto" w:fill="auto"/>
            <w:tcMar>
              <w:top w:w="0" w:type="dxa"/>
              <w:left w:w="20" w:type="dxa"/>
              <w:bottom w:w="0" w:type="dxa"/>
              <w:right w:w="20" w:type="dxa"/>
            </w:tcMar>
            <w:vAlign w:val="center"/>
          </w:tcPr>
          <w:p w14:paraId="67395E5F"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1EE65C1F"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0668E389"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0EDC32F"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3C658F55"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1F387EA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555EC81E"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30301ABD"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89" w:type="dxa"/>
            <w:shd w:val="clear" w:color="auto" w:fill="auto"/>
            <w:tcMar>
              <w:top w:w="0" w:type="dxa"/>
              <w:left w:w="20" w:type="dxa"/>
              <w:bottom w:w="0" w:type="dxa"/>
              <w:right w:w="20" w:type="dxa"/>
            </w:tcMar>
            <w:vAlign w:val="center"/>
          </w:tcPr>
          <w:p w14:paraId="407E9775"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33A79FA8" w14:textId="77777777">
        <w:trPr>
          <w:trHeight w:val="300"/>
        </w:trPr>
        <w:tc>
          <w:tcPr>
            <w:tcW w:w="2633" w:type="dxa"/>
            <w:shd w:val="clear" w:color="auto" w:fill="auto"/>
            <w:tcMar>
              <w:top w:w="0" w:type="dxa"/>
              <w:left w:w="20" w:type="dxa"/>
              <w:bottom w:w="0" w:type="dxa"/>
              <w:right w:w="20" w:type="dxa"/>
            </w:tcMar>
            <w:vAlign w:val="center"/>
          </w:tcPr>
          <w:p w14:paraId="37E89DA7" w14:textId="77777777" w:rsidR="00412029" w:rsidRDefault="00000000">
            <w:pPr>
              <w:widowControl w:val="0"/>
              <w:rPr>
                <w:rFonts w:ascii="Calibri" w:eastAsia="Calibri" w:hAnsi="Calibri" w:cs="Calibri"/>
              </w:rPr>
            </w:pPr>
            <w:r>
              <w:rPr>
                <w:rFonts w:ascii="Calibri" w:eastAsia="Calibri" w:hAnsi="Calibri" w:cs="Calibri"/>
                <w:color w:val="333333"/>
              </w:rPr>
              <w:t>School FE</w:t>
            </w:r>
          </w:p>
        </w:tc>
        <w:tc>
          <w:tcPr>
            <w:tcW w:w="779" w:type="dxa"/>
            <w:shd w:val="clear" w:color="auto" w:fill="auto"/>
            <w:tcMar>
              <w:top w:w="0" w:type="dxa"/>
              <w:left w:w="20" w:type="dxa"/>
              <w:bottom w:w="0" w:type="dxa"/>
              <w:right w:w="20" w:type="dxa"/>
            </w:tcMar>
            <w:vAlign w:val="center"/>
          </w:tcPr>
          <w:p w14:paraId="71F4E10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5A6A2083"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346E206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FDCD41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55C19906"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F186234"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657C5BB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6ED7CBB4"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67AEB020"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082D6FBE" w14:textId="77777777">
        <w:trPr>
          <w:trHeight w:val="300"/>
        </w:trPr>
        <w:tc>
          <w:tcPr>
            <w:tcW w:w="2633" w:type="dxa"/>
            <w:shd w:val="clear" w:color="auto" w:fill="auto"/>
            <w:tcMar>
              <w:top w:w="0" w:type="dxa"/>
              <w:left w:w="20" w:type="dxa"/>
              <w:bottom w:w="0" w:type="dxa"/>
              <w:right w:w="20" w:type="dxa"/>
            </w:tcMar>
            <w:vAlign w:val="center"/>
          </w:tcPr>
          <w:p w14:paraId="40A4B650" w14:textId="77777777" w:rsidR="00412029" w:rsidRDefault="00000000">
            <w:pPr>
              <w:widowControl w:val="0"/>
              <w:rPr>
                <w:rFonts w:ascii="Calibri" w:eastAsia="Calibri" w:hAnsi="Calibri" w:cs="Calibri"/>
              </w:rPr>
            </w:pPr>
            <w:r>
              <w:rPr>
                <w:rFonts w:ascii="Calibri" w:eastAsia="Calibri" w:hAnsi="Calibri" w:cs="Calibri"/>
                <w:color w:val="333333"/>
              </w:rPr>
              <w:t>School clustered SE</w:t>
            </w:r>
          </w:p>
        </w:tc>
        <w:tc>
          <w:tcPr>
            <w:tcW w:w="779" w:type="dxa"/>
            <w:shd w:val="clear" w:color="auto" w:fill="auto"/>
            <w:tcMar>
              <w:top w:w="0" w:type="dxa"/>
              <w:left w:w="20" w:type="dxa"/>
              <w:bottom w:w="0" w:type="dxa"/>
              <w:right w:w="20" w:type="dxa"/>
            </w:tcMar>
            <w:vAlign w:val="center"/>
          </w:tcPr>
          <w:p w14:paraId="09F30371"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4AD7BA8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511AA00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57A4374"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3E7A65E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8A306B5"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14540C5"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8D2988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4231B65A"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0A913B9C" w14:textId="77777777">
        <w:trPr>
          <w:trHeight w:val="300"/>
        </w:trPr>
        <w:tc>
          <w:tcPr>
            <w:tcW w:w="2633" w:type="dxa"/>
            <w:shd w:val="clear" w:color="auto" w:fill="auto"/>
            <w:tcMar>
              <w:top w:w="0" w:type="dxa"/>
              <w:left w:w="20" w:type="dxa"/>
              <w:bottom w:w="0" w:type="dxa"/>
              <w:right w:w="20" w:type="dxa"/>
            </w:tcMar>
            <w:vAlign w:val="center"/>
          </w:tcPr>
          <w:p w14:paraId="522485B8" w14:textId="77777777" w:rsidR="00412029" w:rsidRDefault="00000000">
            <w:pPr>
              <w:widowControl w:val="0"/>
              <w:rPr>
                <w:rFonts w:ascii="Calibri" w:eastAsia="Calibri" w:hAnsi="Calibri" w:cs="Calibri"/>
              </w:rPr>
            </w:pPr>
            <w:r>
              <w:rPr>
                <w:rFonts w:ascii="Calibri" w:eastAsia="Calibri" w:hAnsi="Calibri" w:cs="Calibri"/>
                <w:color w:val="333333"/>
              </w:rPr>
              <w:t>Observations</w:t>
            </w:r>
          </w:p>
        </w:tc>
        <w:tc>
          <w:tcPr>
            <w:tcW w:w="779" w:type="dxa"/>
            <w:shd w:val="clear" w:color="auto" w:fill="auto"/>
            <w:tcMar>
              <w:top w:w="0" w:type="dxa"/>
              <w:left w:w="20" w:type="dxa"/>
              <w:bottom w:w="0" w:type="dxa"/>
              <w:right w:w="20" w:type="dxa"/>
            </w:tcMar>
            <w:vAlign w:val="center"/>
          </w:tcPr>
          <w:p w14:paraId="5E2AB870"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79" w:type="dxa"/>
            <w:shd w:val="clear" w:color="auto" w:fill="auto"/>
            <w:tcMar>
              <w:top w:w="0" w:type="dxa"/>
              <w:left w:w="20" w:type="dxa"/>
              <w:bottom w:w="0" w:type="dxa"/>
              <w:right w:w="20" w:type="dxa"/>
            </w:tcMar>
            <w:vAlign w:val="center"/>
          </w:tcPr>
          <w:p w14:paraId="27F27D4D"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79" w:type="dxa"/>
            <w:shd w:val="clear" w:color="auto" w:fill="auto"/>
            <w:tcMar>
              <w:top w:w="0" w:type="dxa"/>
              <w:left w:w="20" w:type="dxa"/>
              <w:bottom w:w="0" w:type="dxa"/>
              <w:right w:w="20" w:type="dxa"/>
            </w:tcMar>
            <w:vAlign w:val="center"/>
          </w:tcPr>
          <w:p w14:paraId="1CBDB9EF"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20" w:type="dxa"/>
            <w:shd w:val="clear" w:color="auto" w:fill="auto"/>
            <w:tcMar>
              <w:top w:w="0" w:type="dxa"/>
              <w:left w:w="20" w:type="dxa"/>
              <w:bottom w:w="0" w:type="dxa"/>
              <w:right w:w="20" w:type="dxa"/>
            </w:tcMar>
            <w:vAlign w:val="center"/>
          </w:tcPr>
          <w:p w14:paraId="3592B9D3"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58EFAFBD"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7E35C890"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705C3385" w14:textId="77777777" w:rsidR="00412029" w:rsidRDefault="00000000">
            <w:pPr>
              <w:widowControl w:val="0"/>
              <w:rPr>
                <w:rFonts w:ascii="Calibri" w:eastAsia="Calibri" w:hAnsi="Calibri" w:cs="Calibri"/>
              </w:rPr>
            </w:pPr>
            <w:r>
              <w:rPr>
                <w:rFonts w:ascii="Calibri" w:eastAsia="Calibri" w:hAnsi="Calibri" w:cs="Calibri"/>
                <w:color w:val="333333"/>
              </w:rPr>
              <w:t>5,016</w:t>
            </w:r>
          </w:p>
        </w:tc>
        <w:tc>
          <w:tcPr>
            <w:tcW w:w="720" w:type="dxa"/>
            <w:shd w:val="clear" w:color="auto" w:fill="auto"/>
            <w:tcMar>
              <w:top w:w="0" w:type="dxa"/>
              <w:left w:w="20" w:type="dxa"/>
              <w:bottom w:w="0" w:type="dxa"/>
              <w:right w:w="20" w:type="dxa"/>
            </w:tcMar>
            <w:vAlign w:val="center"/>
          </w:tcPr>
          <w:p w14:paraId="1C317539" w14:textId="77777777" w:rsidR="00412029" w:rsidRDefault="00000000">
            <w:pPr>
              <w:widowControl w:val="0"/>
              <w:rPr>
                <w:rFonts w:ascii="Calibri" w:eastAsia="Calibri" w:hAnsi="Calibri" w:cs="Calibri"/>
              </w:rPr>
            </w:pPr>
            <w:r>
              <w:rPr>
                <w:rFonts w:ascii="Calibri" w:eastAsia="Calibri" w:hAnsi="Calibri" w:cs="Calibri"/>
                <w:color w:val="333333"/>
              </w:rPr>
              <w:t>5,016</w:t>
            </w:r>
          </w:p>
        </w:tc>
        <w:tc>
          <w:tcPr>
            <w:tcW w:w="789" w:type="dxa"/>
            <w:shd w:val="clear" w:color="auto" w:fill="auto"/>
            <w:tcMar>
              <w:top w:w="0" w:type="dxa"/>
              <w:left w:w="20" w:type="dxa"/>
              <w:bottom w:w="0" w:type="dxa"/>
              <w:right w:w="20" w:type="dxa"/>
            </w:tcMar>
            <w:vAlign w:val="center"/>
          </w:tcPr>
          <w:p w14:paraId="306AC195" w14:textId="77777777" w:rsidR="00412029" w:rsidRDefault="00000000">
            <w:pPr>
              <w:widowControl w:val="0"/>
              <w:rPr>
                <w:rFonts w:ascii="Calibri" w:eastAsia="Calibri" w:hAnsi="Calibri" w:cs="Calibri"/>
              </w:rPr>
            </w:pPr>
            <w:r>
              <w:rPr>
                <w:rFonts w:ascii="Calibri" w:eastAsia="Calibri" w:hAnsi="Calibri" w:cs="Calibri"/>
                <w:color w:val="333333"/>
              </w:rPr>
              <w:t>5,016</w:t>
            </w:r>
          </w:p>
        </w:tc>
      </w:tr>
      <w:tr w:rsidR="00412029" w14:paraId="1C9ED2AC" w14:textId="77777777">
        <w:trPr>
          <w:trHeight w:val="300"/>
        </w:trPr>
        <w:tc>
          <w:tcPr>
            <w:tcW w:w="2633" w:type="dxa"/>
            <w:tcBorders>
              <w:bottom w:val="single" w:sz="4" w:space="0" w:color="000000"/>
            </w:tcBorders>
            <w:shd w:val="clear" w:color="auto" w:fill="auto"/>
            <w:tcMar>
              <w:top w:w="0" w:type="dxa"/>
              <w:left w:w="20" w:type="dxa"/>
              <w:bottom w:w="0" w:type="dxa"/>
              <w:right w:w="20" w:type="dxa"/>
            </w:tcMar>
            <w:vAlign w:val="center"/>
          </w:tcPr>
          <w:p w14:paraId="00A89848" w14:textId="77777777" w:rsidR="00412029" w:rsidRDefault="00000000">
            <w:pPr>
              <w:widowControl w:val="0"/>
              <w:rPr>
                <w:rFonts w:ascii="Calibri" w:eastAsia="Calibri" w:hAnsi="Calibri" w:cs="Calibri"/>
              </w:rPr>
            </w:pPr>
            <w:r>
              <w:rPr>
                <w:rFonts w:ascii="Calibri" w:eastAsia="Calibri" w:hAnsi="Calibri" w:cs="Calibri"/>
                <w:color w:val="333333"/>
              </w:rPr>
              <w:t>R2</w:t>
            </w:r>
          </w:p>
        </w:tc>
        <w:tc>
          <w:tcPr>
            <w:tcW w:w="779" w:type="dxa"/>
            <w:tcBorders>
              <w:bottom w:val="single" w:sz="4" w:space="0" w:color="000000"/>
            </w:tcBorders>
            <w:shd w:val="clear" w:color="auto" w:fill="auto"/>
            <w:tcMar>
              <w:top w:w="0" w:type="dxa"/>
              <w:left w:w="20" w:type="dxa"/>
              <w:bottom w:w="0" w:type="dxa"/>
              <w:right w:w="20" w:type="dxa"/>
            </w:tcMar>
            <w:vAlign w:val="center"/>
          </w:tcPr>
          <w:p w14:paraId="5EE6B601" w14:textId="77777777" w:rsidR="00412029" w:rsidRDefault="00000000">
            <w:pPr>
              <w:widowControl w:val="0"/>
              <w:rPr>
                <w:rFonts w:ascii="Calibri" w:eastAsia="Calibri" w:hAnsi="Calibri" w:cs="Calibri"/>
              </w:rPr>
            </w:pPr>
            <w:r>
              <w:rPr>
                <w:rFonts w:ascii="Calibri" w:eastAsia="Calibri" w:hAnsi="Calibri" w:cs="Calibri"/>
                <w:color w:val="333333"/>
              </w:rPr>
              <w:t>0.106</w:t>
            </w:r>
          </w:p>
        </w:tc>
        <w:tc>
          <w:tcPr>
            <w:tcW w:w="779" w:type="dxa"/>
            <w:tcBorders>
              <w:bottom w:val="single" w:sz="4" w:space="0" w:color="000000"/>
            </w:tcBorders>
            <w:shd w:val="clear" w:color="auto" w:fill="auto"/>
            <w:tcMar>
              <w:top w:w="0" w:type="dxa"/>
              <w:left w:w="20" w:type="dxa"/>
              <w:bottom w:w="0" w:type="dxa"/>
              <w:right w:w="20" w:type="dxa"/>
            </w:tcMar>
            <w:vAlign w:val="center"/>
          </w:tcPr>
          <w:p w14:paraId="53E138E1" w14:textId="77777777" w:rsidR="00412029" w:rsidRDefault="00000000">
            <w:pPr>
              <w:widowControl w:val="0"/>
              <w:rPr>
                <w:rFonts w:ascii="Calibri" w:eastAsia="Calibri" w:hAnsi="Calibri" w:cs="Calibri"/>
              </w:rPr>
            </w:pPr>
            <w:r>
              <w:rPr>
                <w:rFonts w:ascii="Calibri" w:eastAsia="Calibri" w:hAnsi="Calibri" w:cs="Calibri"/>
                <w:color w:val="333333"/>
              </w:rPr>
              <w:t>0.527</w:t>
            </w:r>
          </w:p>
        </w:tc>
        <w:tc>
          <w:tcPr>
            <w:tcW w:w="779" w:type="dxa"/>
            <w:tcBorders>
              <w:bottom w:val="single" w:sz="4" w:space="0" w:color="000000"/>
            </w:tcBorders>
            <w:shd w:val="clear" w:color="auto" w:fill="auto"/>
            <w:tcMar>
              <w:top w:w="0" w:type="dxa"/>
              <w:left w:w="20" w:type="dxa"/>
              <w:bottom w:w="0" w:type="dxa"/>
              <w:right w:w="20" w:type="dxa"/>
            </w:tcMar>
            <w:vAlign w:val="center"/>
          </w:tcPr>
          <w:p w14:paraId="024FDFFE" w14:textId="77777777" w:rsidR="00412029" w:rsidRDefault="00000000">
            <w:pPr>
              <w:widowControl w:val="0"/>
              <w:rPr>
                <w:rFonts w:ascii="Calibri" w:eastAsia="Calibri" w:hAnsi="Calibri" w:cs="Calibri"/>
              </w:rPr>
            </w:pPr>
            <w:r>
              <w:rPr>
                <w:rFonts w:ascii="Calibri" w:eastAsia="Calibri" w:hAnsi="Calibri" w:cs="Calibri"/>
                <w:color w:val="333333"/>
              </w:rPr>
              <w:t>0.605</w:t>
            </w:r>
          </w:p>
        </w:tc>
        <w:tc>
          <w:tcPr>
            <w:tcW w:w="720" w:type="dxa"/>
            <w:tcBorders>
              <w:bottom w:val="single" w:sz="4" w:space="0" w:color="000000"/>
            </w:tcBorders>
            <w:shd w:val="clear" w:color="auto" w:fill="auto"/>
            <w:tcMar>
              <w:top w:w="0" w:type="dxa"/>
              <w:left w:w="20" w:type="dxa"/>
              <w:bottom w:w="0" w:type="dxa"/>
              <w:right w:w="20" w:type="dxa"/>
            </w:tcMar>
            <w:vAlign w:val="center"/>
          </w:tcPr>
          <w:p w14:paraId="4D50B4FE" w14:textId="77777777" w:rsidR="00412029" w:rsidRDefault="00000000">
            <w:pPr>
              <w:widowControl w:val="0"/>
              <w:rPr>
                <w:rFonts w:ascii="Calibri" w:eastAsia="Calibri" w:hAnsi="Calibri" w:cs="Calibri"/>
              </w:rPr>
            </w:pPr>
            <w:r>
              <w:rPr>
                <w:rFonts w:ascii="Calibri" w:eastAsia="Calibri" w:hAnsi="Calibri" w:cs="Calibri"/>
                <w:color w:val="333333"/>
              </w:rPr>
              <w:t>0.096</w:t>
            </w:r>
          </w:p>
        </w:tc>
        <w:tc>
          <w:tcPr>
            <w:tcW w:w="720" w:type="dxa"/>
            <w:tcBorders>
              <w:bottom w:val="single" w:sz="4" w:space="0" w:color="000000"/>
            </w:tcBorders>
            <w:shd w:val="clear" w:color="auto" w:fill="auto"/>
            <w:tcMar>
              <w:top w:w="0" w:type="dxa"/>
              <w:left w:w="20" w:type="dxa"/>
              <w:bottom w:w="0" w:type="dxa"/>
              <w:right w:w="20" w:type="dxa"/>
            </w:tcMar>
            <w:vAlign w:val="center"/>
          </w:tcPr>
          <w:p w14:paraId="2C3C4413" w14:textId="77777777" w:rsidR="00412029" w:rsidRDefault="00000000">
            <w:pPr>
              <w:widowControl w:val="0"/>
              <w:rPr>
                <w:rFonts w:ascii="Calibri" w:eastAsia="Calibri" w:hAnsi="Calibri" w:cs="Calibri"/>
              </w:rPr>
            </w:pPr>
            <w:r>
              <w:rPr>
                <w:rFonts w:ascii="Calibri" w:eastAsia="Calibri" w:hAnsi="Calibri" w:cs="Calibri"/>
                <w:color w:val="333333"/>
              </w:rPr>
              <w:t>0.681</w:t>
            </w:r>
          </w:p>
        </w:tc>
        <w:tc>
          <w:tcPr>
            <w:tcW w:w="720" w:type="dxa"/>
            <w:tcBorders>
              <w:bottom w:val="single" w:sz="4" w:space="0" w:color="000000"/>
            </w:tcBorders>
            <w:shd w:val="clear" w:color="auto" w:fill="auto"/>
            <w:tcMar>
              <w:top w:w="0" w:type="dxa"/>
              <w:left w:w="20" w:type="dxa"/>
              <w:bottom w:w="0" w:type="dxa"/>
              <w:right w:w="20" w:type="dxa"/>
            </w:tcMar>
            <w:vAlign w:val="center"/>
          </w:tcPr>
          <w:p w14:paraId="1F0C688B" w14:textId="77777777" w:rsidR="00412029" w:rsidRDefault="00000000">
            <w:pPr>
              <w:widowControl w:val="0"/>
              <w:rPr>
                <w:rFonts w:ascii="Calibri" w:eastAsia="Calibri" w:hAnsi="Calibri" w:cs="Calibri"/>
              </w:rPr>
            </w:pPr>
            <w:r>
              <w:rPr>
                <w:rFonts w:ascii="Calibri" w:eastAsia="Calibri" w:hAnsi="Calibri" w:cs="Calibri"/>
                <w:color w:val="333333"/>
              </w:rPr>
              <w:t>0.705</w:t>
            </w:r>
          </w:p>
        </w:tc>
        <w:tc>
          <w:tcPr>
            <w:tcW w:w="720" w:type="dxa"/>
            <w:tcBorders>
              <w:bottom w:val="single" w:sz="4" w:space="0" w:color="000000"/>
            </w:tcBorders>
            <w:shd w:val="clear" w:color="auto" w:fill="auto"/>
            <w:tcMar>
              <w:top w:w="0" w:type="dxa"/>
              <w:left w:w="20" w:type="dxa"/>
              <w:bottom w:w="0" w:type="dxa"/>
              <w:right w:w="20" w:type="dxa"/>
            </w:tcMar>
            <w:vAlign w:val="center"/>
          </w:tcPr>
          <w:p w14:paraId="3A135598" w14:textId="77777777" w:rsidR="00412029" w:rsidRDefault="00000000">
            <w:pPr>
              <w:widowControl w:val="0"/>
              <w:rPr>
                <w:rFonts w:ascii="Calibri" w:eastAsia="Calibri" w:hAnsi="Calibri" w:cs="Calibri"/>
              </w:rPr>
            </w:pPr>
            <w:r>
              <w:rPr>
                <w:rFonts w:ascii="Calibri" w:eastAsia="Calibri" w:hAnsi="Calibri" w:cs="Calibri"/>
                <w:color w:val="333333"/>
              </w:rPr>
              <w:t>0.027</w:t>
            </w:r>
          </w:p>
        </w:tc>
        <w:tc>
          <w:tcPr>
            <w:tcW w:w="720" w:type="dxa"/>
            <w:tcBorders>
              <w:bottom w:val="single" w:sz="4" w:space="0" w:color="000000"/>
            </w:tcBorders>
            <w:shd w:val="clear" w:color="auto" w:fill="auto"/>
            <w:tcMar>
              <w:top w:w="0" w:type="dxa"/>
              <w:left w:w="20" w:type="dxa"/>
              <w:bottom w:w="0" w:type="dxa"/>
              <w:right w:w="20" w:type="dxa"/>
            </w:tcMar>
            <w:vAlign w:val="center"/>
          </w:tcPr>
          <w:p w14:paraId="12C76B6F" w14:textId="77777777" w:rsidR="00412029" w:rsidRDefault="00000000">
            <w:pPr>
              <w:widowControl w:val="0"/>
              <w:rPr>
                <w:rFonts w:ascii="Calibri" w:eastAsia="Calibri" w:hAnsi="Calibri" w:cs="Calibri"/>
              </w:rPr>
            </w:pPr>
            <w:r>
              <w:rPr>
                <w:rFonts w:ascii="Calibri" w:eastAsia="Calibri" w:hAnsi="Calibri" w:cs="Calibri"/>
                <w:color w:val="333333"/>
              </w:rPr>
              <w:t>0.557</w:t>
            </w:r>
          </w:p>
        </w:tc>
        <w:tc>
          <w:tcPr>
            <w:tcW w:w="789" w:type="dxa"/>
            <w:tcBorders>
              <w:bottom w:val="single" w:sz="4" w:space="0" w:color="000000"/>
            </w:tcBorders>
            <w:shd w:val="clear" w:color="auto" w:fill="auto"/>
            <w:tcMar>
              <w:top w:w="0" w:type="dxa"/>
              <w:left w:w="20" w:type="dxa"/>
              <w:bottom w:w="0" w:type="dxa"/>
              <w:right w:w="20" w:type="dxa"/>
            </w:tcMar>
            <w:vAlign w:val="center"/>
          </w:tcPr>
          <w:p w14:paraId="0771322E" w14:textId="77777777" w:rsidR="00412029" w:rsidRDefault="00000000">
            <w:pPr>
              <w:widowControl w:val="0"/>
              <w:rPr>
                <w:rFonts w:ascii="Calibri" w:eastAsia="Calibri" w:hAnsi="Calibri" w:cs="Calibri"/>
              </w:rPr>
            </w:pPr>
            <w:r>
              <w:rPr>
                <w:rFonts w:ascii="Calibri" w:eastAsia="Calibri" w:hAnsi="Calibri" w:cs="Calibri"/>
                <w:color w:val="333333"/>
              </w:rPr>
              <w:t>0.612</w:t>
            </w:r>
          </w:p>
        </w:tc>
      </w:tr>
      <w:tr w:rsidR="00412029" w14:paraId="718F5154" w14:textId="77777777">
        <w:trPr>
          <w:trHeight w:val="400"/>
        </w:trPr>
        <w:tc>
          <w:tcPr>
            <w:tcW w:w="2633" w:type="dxa"/>
            <w:shd w:val="clear" w:color="auto" w:fill="auto"/>
            <w:tcMar>
              <w:top w:w="20" w:type="dxa"/>
              <w:left w:w="20" w:type="dxa"/>
              <w:bottom w:w="100" w:type="dxa"/>
              <w:right w:w="20" w:type="dxa"/>
            </w:tcMar>
            <w:vAlign w:val="center"/>
          </w:tcPr>
          <w:p w14:paraId="1404E0A9" w14:textId="77777777" w:rsidR="00412029" w:rsidRDefault="00412029">
            <w:pPr>
              <w:widowControl w:val="0"/>
              <w:rPr>
                <w:rFonts w:ascii="Calibri" w:eastAsia="Calibri" w:hAnsi="Calibri" w:cs="Calibri"/>
              </w:rPr>
            </w:pPr>
          </w:p>
        </w:tc>
        <w:tc>
          <w:tcPr>
            <w:tcW w:w="779" w:type="dxa"/>
            <w:shd w:val="clear" w:color="auto" w:fill="auto"/>
            <w:tcMar>
              <w:top w:w="20" w:type="dxa"/>
              <w:left w:w="20" w:type="dxa"/>
              <w:bottom w:w="100" w:type="dxa"/>
              <w:right w:w="20" w:type="dxa"/>
            </w:tcMar>
            <w:vAlign w:val="center"/>
          </w:tcPr>
          <w:p w14:paraId="1A2B7483" w14:textId="77777777" w:rsidR="00412029" w:rsidRDefault="00412029">
            <w:pPr>
              <w:widowControl w:val="0"/>
              <w:rPr>
                <w:rFonts w:ascii="Calibri" w:eastAsia="Calibri" w:hAnsi="Calibri" w:cs="Calibri"/>
              </w:rPr>
            </w:pPr>
          </w:p>
        </w:tc>
        <w:tc>
          <w:tcPr>
            <w:tcW w:w="779" w:type="dxa"/>
            <w:shd w:val="clear" w:color="auto" w:fill="auto"/>
            <w:tcMar>
              <w:top w:w="20" w:type="dxa"/>
              <w:left w:w="20" w:type="dxa"/>
              <w:bottom w:w="100" w:type="dxa"/>
              <w:right w:w="20" w:type="dxa"/>
            </w:tcMar>
            <w:vAlign w:val="center"/>
          </w:tcPr>
          <w:p w14:paraId="10217326" w14:textId="77777777" w:rsidR="00412029" w:rsidRDefault="00412029">
            <w:pPr>
              <w:widowControl w:val="0"/>
              <w:rPr>
                <w:rFonts w:ascii="Calibri" w:eastAsia="Calibri" w:hAnsi="Calibri" w:cs="Calibri"/>
              </w:rPr>
            </w:pPr>
          </w:p>
        </w:tc>
        <w:tc>
          <w:tcPr>
            <w:tcW w:w="779" w:type="dxa"/>
            <w:shd w:val="clear" w:color="auto" w:fill="auto"/>
            <w:tcMar>
              <w:top w:w="20" w:type="dxa"/>
              <w:left w:w="20" w:type="dxa"/>
              <w:bottom w:w="100" w:type="dxa"/>
              <w:right w:w="20" w:type="dxa"/>
            </w:tcMar>
            <w:vAlign w:val="center"/>
          </w:tcPr>
          <w:p w14:paraId="6E4B3D10"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57727ADC"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5DE02110"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7A61462A"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00CDB3EB" w14:textId="77777777" w:rsidR="00412029" w:rsidRDefault="00412029">
            <w:pPr>
              <w:widowControl w:val="0"/>
              <w:rPr>
                <w:rFonts w:ascii="Calibri" w:eastAsia="Calibri" w:hAnsi="Calibri" w:cs="Calibri"/>
              </w:rPr>
            </w:pPr>
          </w:p>
        </w:tc>
        <w:tc>
          <w:tcPr>
            <w:tcW w:w="720" w:type="dxa"/>
            <w:shd w:val="clear" w:color="auto" w:fill="auto"/>
            <w:tcMar>
              <w:top w:w="20" w:type="dxa"/>
              <w:left w:w="20" w:type="dxa"/>
              <w:bottom w:w="100" w:type="dxa"/>
              <w:right w:w="20" w:type="dxa"/>
            </w:tcMar>
            <w:vAlign w:val="center"/>
          </w:tcPr>
          <w:p w14:paraId="6E7BFF2E" w14:textId="77777777" w:rsidR="00412029" w:rsidRDefault="00412029">
            <w:pPr>
              <w:widowControl w:val="0"/>
              <w:rPr>
                <w:rFonts w:ascii="Calibri" w:eastAsia="Calibri" w:hAnsi="Calibri" w:cs="Calibri"/>
              </w:rPr>
            </w:pPr>
          </w:p>
        </w:tc>
        <w:tc>
          <w:tcPr>
            <w:tcW w:w="789" w:type="dxa"/>
            <w:shd w:val="clear" w:color="auto" w:fill="auto"/>
            <w:tcMar>
              <w:top w:w="20" w:type="dxa"/>
              <w:left w:w="20" w:type="dxa"/>
              <w:bottom w:w="100" w:type="dxa"/>
              <w:right w:w="20" w:type="dxa"/>
            </w:tcMar>
            <w:vAlign w:val="center"/>
          </w:tcPr>
          <w:p w14:paraId="25F98C7D" w14:textId="77777777" w:rsidR="00412029" w:rsidRDefault="00412029">
            <w:pPr>
              <w:widowControl w:val="0"/>
              <w:rPr>
                <w:rFonts w:ascii="Calibri" w:eastAsia="Calibri" w:hAnsi="Calibri" w:cs="Calibri"/>
              </w:rPr>
            </w:pPr>
          </w:p>
        </w:tc>
      </w:tr>
      <w:tr w:rsidR="00412029" w14:paraId="23A482B4" w14:textId="77777777">
        <w:trPr>
          <w:trHeight w:val="300"/>
        </w:trPr>
        <w:tc>
          <w:tcPr>
            <w:tcW w:w="9359" w:type="dxa"/>
            <w:gridSpan w:val="10"/>
            <w:shd w:val="clear" w:color="auto" w:fill="auto"/>
            <w:tcMar>
              <w:top w:w="0" w:type="dxa"/>
              <w:left w:w="20" w:type="dxa"/>
              <w:bottom w:w="0" w:type="dxa"/>
              <w:right w:w="20" w:type="dxa"/>
            </w:tcMar>
            <w:vAlign w:val="center"/>
          </w:tcPr>
          <w:p w14:paraId="222FED04" w14:textId="77777777" w:rsidR="00412029" w:rsidRDefault="00000000">
            <w:pPr>
              <w:widowControl w:val="0"/>
              <w:rPr>
                <w:rFonts w:ascii="Calibri" w:eastAsia="Calibri" w:hAnsi="Calibri" w:cs="Calibri"/>
              </w:rPr>
            </w:pPr>
            <w:r>
              <w:rPr>
                <w:rFonts w:ascii="Calibri" w:eastAsia="Calibri" w:hAnsi="Calibri" w:cs="Calibri"/>
                <w:color w:val="333333"/>
              </w:rPr>
              <w:t>Panel C. Wave 2 gender gap in subject self-confidence</w:t>
            </w:r>
          </w:p>
        </w:tc>
      </w:tr>
      <w:tr w:rsidR="00412029" w14:paraId="2EEE8895" w14:textId="77777777">
        <w:trPr>
          <w:trHeight w:val="300"/>
        </w:trPr>
        <w:tc>
          <w:tcPr>
            <w:tcW w:w="2633" w:type="dxa"/>
            <w:tcBorders>
              <w:top w:val="single" w:sz="4" w:space="0" w:color="000000"/>
            </w:tcBorders>
            <w:shd w:val="clear" w:color="auto" w:fill="auto"/>
            <w:tcMar>
              <w:top w:w="0" w:type="dxa"/>
              <w:left w:w="20" w:type="dxa"/>
              <w:bottom w:w="0" w:type="dxa"/>
              <w:right w:w="20" w:type="dxa"/>
            </w:tcMar>
            <w:vAlign w:val="center"/>
          </w:tcPr>
          <w:p w14:paraId="7936FB78" w14:textId="77777777" w:rsidR="00412029" w:rsidRDefault="00000000">
            <w:pPr>
              <w:widowControl w:val="0"/>
              <w:rPr>
                <w:rFonts w:ascii="Calibri" w:eastAsia="Calibri" w:hAnsi="Calibri" w:cs="Calibri"/>
              </w:rPr>
            </w:pPr>
            <w:r>
              <w:rPr>
                <w:rFonts w:ascii="Calibri" w:eastAsia="Calibri" w:hAnsi="Calibri" w:cs="Calibri"/>
                <w:color w:val="333333"/>
              </w:rPr>
              <w:t xml:space="preserve"> </w:t>
            </w:r>
          </w:p>
        </w:tc>
        <w:tc>
          <w:tcPr>
            <w:tcW w:w="779" w:type="dxa"/>
            <w:tcBorders>
              <w:top w:val="single" w:sz="4" w:space="0" w:color="000000"/>
            </w:tcBorders>
            <w:shd w:val="clear" w:color="auto" w:fill="auto"/>
            <w:tcMar>
              <w:top w:w="0" w:type="dxa"/>
              <w:left w:w="20" w:type="dxa"/>
              <w:bottom w:w="0" w:type="dxa"/>
              <w:right w:w="20" w:type="dxa"/>
            </w:tcMar>
            <w:vAlign w:val="center"/>
          </w:tcPr>
          <w:p w14:paraId="4D5A20C1"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79" w:type="dxa"/>
            <w:tcBorders>
              <w:top w:val="single" w:sz="4" w:space="0" w:color="000000"/>
            </w:tcBorders>
            <w:shd w:val="clear" w:color="auto" w:fill="auto"/>
            <w:tcMar>
              <w:top w:w="0" w:type="dxa"/>
              <w:left w:w="20" w:type="dxa"/>
              <w:bottom w:w="0" w:type="dxa"/>
              <w:right w:w="20" w:type="dxa"/>
            </w:tcMar>
            <w:vAlign w:val="center"/>
          </w:tcPr>
          <w:p w14:paraId="15A77730"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79" w:type="dxa"/>
            <w:tcBorders>
              <w:top w:val="single" w:sz="4" w:space="0" w:color="000000"/>
            </w:tcBorders>
            <w:shd w:val="clear" w:color="auto" w:fill="auto"/>
            <w:tcMar>
              <w:top w:w="0" w:type="dxa"/>
              <w:left w:w="20" w:type="dxa"/>
              <w:bottom w:w="0" w:type="dxa"/>
              <w:right w:w="20" w:type="dxa"/>
            </w:tcMar>
            <w:vAlign w:val="center"/>
          </w:tcPr>
          <w:p w14:paraId="54943591" w14:textId="77777777" w:rsidR="00412029" w:rsidRDefault="00000000">
            <w:pPr>
              <w:widowControl w:val="0"/>
              <w:rPr>
                <w:rFonts w:ascii="Calibri" w:eastAsia="Calibri" w:hAnsi="Calibri" w:cs="Calibri"/>
              </w:rPr>
            </w:pPr>
            <w:r>
              <w:rPr>
                <w:rFonts w:ascii="Calibri" w:eastAsia="Calibri" w:hAnsi="Calibri" w:cs="Calibri"/>
                <w:color w:val="333333"/>
              </w:rPr>
              <w:t>Chinese</w:t>
            </w:r>
          </w:p>
        </w:tc>
        <w:tc>
          <w:tcPr>
            <w:tcW w:w="720" w:type="dxa"/>
            <w:tcBorders>
              <w:top w:val="single" w:sz="4" w:space="0" w:color="000000"/>
            </w:tcBorders>
            <w:shd w:val="clear" w:color="auto" w:fill="auto"/>
            <w:tcMar>
              <w:top w:w="0" w:type="dxa"/>
              <w:left w:w="20" w:type="dxa"/>
              <w:bottom w:w="0" w:type="dxa"/>
              <w:right w:w="20" w:type="dxa"/>
            </w:tcMar>
            <w:vAlign w:val="center"/>
          </w:tcPr>
          <w:p w14:paraId="54D7E04E"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78C4E800"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350535C5" w14:textId="77777777" w:rsidR="00412029" w:rsidRDefault="00000000">
            <w:pPr>
              <w:widowControl w:val="0"/>
              <w:rPr>
                <w:rFonts w:ascii="Calibri" w:eastAsia="Calibri" w:hAnsi="Calibri" w:cs="Calibri"/>
              </w:rPr>
            </w:pPr>
            <w:r>
              <w:rPr>
                <w:rFonts w:ascii="Calibri" w:eastAsia="Calibri" w:hAnsi="Calibri" w:cs="Calibri"/>
                <w:color w:val="333333"/>
              </w:rPr>
              <w:t>English</w:t>
            </w:r>
          </w:p>
        </w:tc>
        <w:tc>
          <w:tcPr>
            <w:tcW w:w="720" w:type="dxa"/>
            <w:tcBorders>
              <w:top w:val="single" w:sz="4" w:space="0" w:color="000000"/>
            </w:tcBorders>
            <w:shd w:val="clear" w:color="auto" w:fill="auto"/>
            <w:tcMar>
              <w:top w:w="0" w:type="dxa"/>
              <w:left w:w="20" w:type="dxa"/>
              <w:bottom w:w="0" w:type="dxa"/>
              <w:right w:w="20" w:type="dxa"/>
            </w:tcMar>
            <w:vAlign w:val="center"/>
          </w:tcPr>
          <w:p w14:paraId="23ECA474" w14:textId="77777777" w:rsidR="00412029" w:rsidRDefault="00000000">
            <w:pPr>
              <w:widowControl w:val="0"/>
              <w:rPr>
                <w:rFonts w:ascii="Calibri" w:eastAsia="Calibri" w:hAnsi="Calibri" w:cs="Calibri"/>
              </w:rPr>
            </w:pPr>
            <w:r>
              <w:rPr>
                <w:rFonts w:ascii="Calibri" w:eastAsia="Calibri" w:hAnsi="Calibri" w:cs="Calibri"/>
                <w:color w:val="333333"/>
              </w:rPr>
              <w:t>Math</w:t>
            </w:r>
          </w:p>
        </w:tc>
        <w:tc>
          <w:tcPr>
            <w:tcW w:w="720" w:type="dxa"/>
            <w:tcBorders>
              <w:top w:val="single" w:sz="4" w:space="0" w:color="000000"/>
            </w:tcBorders>
            <w:shd w:val="clear" w:color="auto" w:fill="auto"/>
            <w:tcMar>
              <w:top w:w="0" w:type="dxa"/>
              <w:left w:w="20" w:type="dxa"/>
              <w:bottom w:w="0" w:type="dxa"/>
              <w:right w:w="20" w:type="dxa"/>
            </w:tcMar>
            <w:vAlign w:val="center"/>
          </w:tcPr>
          <w:p w14:paraId="486DC078" w14:textId="77777777" w:rsidR="00412029" w:rsidRDefault="00000000">
            <w:pPr>
              <w:widowControl w:val="0"/>
              <w:rPr>
                <w:rFonts w:ascii="Calibri" w:eastAsia="Calibri" w:hAnsi="Calibri" w:cs="Calibri"/>
              </w:rPr>
            </w:pPr>
            <w:r>
              <w:rPr>
                <w:rFonts w:ascii="Calibri" w:eastAsia="Calibri" w:hAnsi="Calibri" w:cs="Calibri"/>
                <w:color w:val="333333"/>
              </w:rPr>
              <w:t>Math</w:t>
            </w:r>
          </w:p>
        </w:tc>
        <w:tc>
          <w:tcPr>
            <w:tcW w:w="789" w:type="dxa"/>
            <w:tcBorders>
              <w:top w:val="single" w:sz="4" w:space="0" w:color="000000"/>
            </w:tcBorders>
            <w:shd w:val="clear" w:color="auto" w:fill="auto"/>
            <w:tcMar>
              <w:top w:w="0" w:type="dxa"/>
              <w:left w:w="20" w:type="dxa"/>
              <w:bottom w:w="0" w:type="dxa"/>
              <w:right w:w="20" w:type="dxa"/>
            </w:tcMar>
            <w:vAlign w:val="center"/>
          </w:tcPr>
          <w:p w14:paraId="357D9CA0" w14:textId="77777777" w:rsidR="00412029" w:rsidRDefault="00000000">
            <w:pPr>
              <w:widowControl w:val="0"/>
              <w:rPr>
                <w:rFonts w:ascii="Calibri" w:eastAsia="Calibri" w:hAnsi="Calibri" w:cs="Calibri"/>
              </w:rPr>
            </w:pPr>
            <w:r>
              <w:rPr>
                <w:rFonts w:ascii="Calibri" w:eastAsia="Calibri" w:hAnsi="Calibri" w:cs="Calibri"/>
                <w:color w:val="333333"/>
              </w:rPr>
              <w:t>Math</w:t>
            </w:r>
          </w:p>
        </w:tc>
      </w:tr>
      <w:tr w:rsidR="00412029" w14:paraId="219BC4D2" w14:textId="77777777">
        <w:trPr>
          <w:trHeight w:val="300"/>
        </w:trPr>
        <w:tc>
          <w:tcPr>
            <w:tcW w:w="2633" w:type="dxa"/>
            <w:vMerge w:val="restart"/>
            <w:tcBorders>
              <w:top w:val="single" w:sz="4" w:space="0" w:color="000000"/>
              <w:bottom w:val="single" w:sz="4" w:space="0" w:color="000000"/>
            </w:tcBorders>
            <w:shd w:val="clear" w:color="auto" w:fill="auto"/>
            <w:tcMar>
              <w:top w:w="0" w:type="dxa"/>
              <w:left w:w="20" w:type="dxa"/>
              <w:bottom w:w="0" w:type="dxa"/>
              <w:right w:w="20" w:type="dxa"/>
            </w:tcMar>
            <w:vAlign w:val="center"/>
          </w:tcPr>
          <w:p w14:paraId="0FFA8988" w14:textId="77777777" w:rsidR="00412029" w:rsidRDefault="00000000">
            <w:pPr>
              <w:widowControl w:val="0"/>
              <w:rPr>
                <w:rFonts w:ascii="Calibri" w:eastAsia="Calibri" w:hAnsi="Calibri" w:cs="Calibri"/>
              </w:rPr>
            </w:pPr>
            <w:r>
              <w:rPr>
                <w:rFonts w:ascii="Calibri" w:eastAsia="Calibri" w:hAnsi="Calibri" w:cs="Calibri"/>
                <w:color w:val="333333"/>
              </w:rPr>
              <w:t>Female student</w:t>
            </w:r>
          </w:p>
        </w:tc>
        <w:tc>
          <w:tcPr>
            <w:tcW w:w="779" w:type="dxa"/>
            <w:tcBorders>
              <w:top w:val="single" w:sz="4" w:space="0" w:color="000000"/>
            </w:tcBorders>
            <w:shd w:val="clear" w:color="auto" w:fill="auto"/>
            <w:tcMar>
              <w:top w:w="0" w:type="dxa"/>
              <w:left w:w="20" w:type="dxa"/>
              <w:bottom w:w="0" w:type="dxa"/>
              <w:right w:w="20" w:type="dxa"/>
            </w:tcMar>
            <w:vAlign w:val="center"/>
          </w:tcPr>
          <w:p w14:paraId="197AF23D" w14:textId="77777777" w:rsidR="00412029" w:rsidRDefault="00000000">
            <w:pPr>
              <w:widowControl w:val="0"/>
              <w:rPr>
                <w:rFonts w:ascii="Calibri" w:eastAsia="Calibri" w:hAnsi="Calibri" w:cs="Calibri"/>
              </w:rPr>
            </w:pPr>
            <w:r>
              <w:rPr>
                <w:rFonts w:ascii="Calibri" w:eastAsia="Calibri" w:hAnsi="Calibri" w:cs="Calibri"/>
                <w:color w:val="333333"/>
              </w:rPr>
              <w:t>0.296***</w:t>
            </w:r>
          </w:p>
        </w:tc>
        <w:tc>
          <w:tcPr>
            <w:tcW w:w="779" w:type="dxa"/>
            <w:tcBorders>
              <w:top w:val="single" w:sz="4" w:space="0" w:color="000000"/>
            </w:tcBorders>
            <w:shd w:val="clear" w:color="auto" w:fill="auto"/>
            <w:tcMar>
              <w:top w:w="0" w:type="dxa"/>
              <w:left w:w="20" w:type="dxa"/>
              <w:bottom w:w="0" w:type="dxa"/>
              <w:right w:w="20" w:type="dxa"/>
            </w:tcMar>
            <w:vAlign w:val="center"/>
          </w:tcPr>
          <w:p w14:paraId="1CABBABF" w14:textId="77777777" w:rsidR="00412029" w:rsidRDefault="00000000">
            <w:pPr>
              <w:widowControl w:val="0"/>
              <w:rPr>
                <w:rFonts w:ascii="Calibri" w:eastAsia="Calibri" w:hAnsi="Calibri" w:cs="Calibri"/>
              </w:rPr>
            </w:pPr>
            <w:r>
              <w:rPr>
                <w:rFonts w:ascii="Calibri" w:eastAsia="Calibri" w:hAnsi="Calibri" w:cs="Calibri"/>
                <w:color w:val="333333"/>
              </w:rPr>
              <w:t>0.183***</w:t>
            </w:r>
          </w:p>
        </w:tc>
        <w:tc>
          <w:tcPr>
            <w:tcW w:w="779" w:type="dxa"/>
            <w:tcBorders>
              <w:top w:val="single" w:sz="4" w:space="0" w:color="000000"/>
            </w:tcBorders>
            <w:shd w:val="clear" w:color="auto" w:fill="auto"/>
            <w:tcMar>
              <w:top w:w="0" w:type="dxa"/>
              <w:left w:w="20" w:type="dxa"/>
              <w:bottom w:w="0" w:type="dxa"/>
              <w:right w:w="20" w:type="dxa"/>
            </w:tcMar>
            <w:vAlign w:val="center"/>
          </w:tcPr>
          <w:p w14:paraId="0327E7CA" w14:textId="77777777" w:rsidR="00412029" w:rsidRDefault="00000000">
            <w:pPr>
              <w:widowControl w:val="0"/>
              <w:rPr>
                <w:rFonts w:ascii="Calibri" w:eastAsia="Calibri" w:hAnsi="Calibri" w:cs="Calibri"/>
              </w:rPr>
            </w:pPr>
            <w:r>
              <w:rPr>
                <w:rFonts w:ascii="Calibri" w:eastAsia="Calibri" w:hAnsi="Calibri" w:cs="Calibri"/>
                <w:color w:val="333333"/>
              </w:rPr>
              <w:t>0.165***</w:t>
            </w:r>
          </w:p>
        </w:tc>
        <w:tc>
          <w:tcPr>
            <w:tcW w:w="720" w:type="dxa"/>
            <w:tcBorders>
              <w:top w:val="single" w:sz="4" w:space="0" w:color="000000"/>
            </w:tcBorders>
            <w:shd w:val="clear" w:color="auto" w:fill="auto"/>
            <w:tcMar>
              <w:top w:w="0" w:type="dxa"/>
              <w:left w:w="20" w:type="dxa"/>
              <w:bottom w:w="0" w:type="dxa"/>
              <w:right w:w="20" w:type="dxa"/>
            </w:tcMar>
            <w:vAlign w:val="center"/>
          </w:tcPr>
          <w:p w14:paraId="2CF3DEEA" w14:textId="77777777" w:rsidR="00412029" w:rsidRDefault="00000000">
            <w:pPr>
              <w:widowControl w:val="0"/>
              <w:rPr>
                <w:rFonts w:ascii="Calibri" w:eastAsia="Calibri" w:hAnsi="Calibri" w:cs="Calibri"/>
              </w:rPr>
            </w:pPr>
            <w:r>
              <w:rPr>
                <w:rFonts w:ascii="Calibri" w:eastAsia="Calibri" w:hAnsi="Calibri" w:cs="Calibri"/>
                <w:color w:val="333333"/>
              </w:rPr>
              <w:t>0.422***</w:t>
            </w:r>
          </w:p>
        </w:tc>
        <w:tc>
          <w:tcPr>
            <w:tcW w:w="720" w:type="dxa"/>
            <w:tcBorders>
              <w:top w:val="single" w:sz="4" w:space="0" w:color="000000"/>
            </w:tcBorders>
            <w:shd w:val="clear" w:color="auto" w:fill="auto"/>
            <w:tcMar>
              <w:top w:w="0" w:type="dxa"/>
              <w:left w:w="20" w:type="dxa"/>
              <w:bottom w:w="0" w:type="dxa"/>
              <w:right w:w="20" w:type="dxa"/>
            </w:tcMar>
            <w:vAlign w:val="center"/>
          </w:tcPr>
          <w:p w14:paraId="22BB8922" w14:textId="77777777" w:rsidR="00412029" w:rsidRDefault="00000000">
            <w:pPr>
              <w:widowControl w:val="0"/>
              <w:rPr>
                <w:rFonts w:ascii="Calibri" w:eastAsia="Calibri" w:hAnsi="Calibri" w:cs="Calibri"/>
              </w:rPr>
            </w:pPr>
            <w:r>
              <w:rPr>
                <w:rFonts w:ascii="Calibri" w:eastAsia="Calibri" w:hAnsi="Calibri" w:cs="Calibri"/>
                <w:color w:val="333333"/>
              </w:rPr>
              <w:t>0.201***</w:t>
            </w:r>
          </w:p>
        </w:tc>
        <w:tc>
          <w:tcPr>
            <w:tcW w:w="720" w:type="dxa"/>
            <w:tcBorders>
              <w:top w:val="single" w:sz="4" w:space="0" w:color="000000"/>
            </w:tcBorders>
            <w:shd w:val="clear" w:color="auto" w:fill="auto"/>
            <w:tcMar>
              <w:top w:w="0" w:type="dxa"/>
              <w:left w:w="20" w:type="dxa"/>
              <w:bottom w:w="0" w:type="dxa"/>
              <w:right w:w="20" w:type="dxa"/>
            </w:tcMar>
            <w:vAlign w:val="center"/>
          </w:tcPr>
          <w:p w14:paraId="0F88AAD5" w14:textId="77777777" w:rsidR="00412029" w:rsidRDefault="00000000">
            <w:pPr>
              <w:widowControl w:val="0"/>
              <w:rPr>
                <w:rFonts w:ascii="Calibri" w:eastAsia="Calibri" w:hAnsi="Calibri" w:cs="Calibri"/>
              </w:rPr>
            </w:pPr>
            <w:r>
              <w:rPr>
                <w:rFonts w:ascii="Calibri" w:eastAsia="Calibri" w:hAnsi="Calibri" w:cs="Calibri"/>
                <w:color w:val="333333"/>
              </w:rPr>
              <w:t>0.173***</w:t>
            </w:r>
          </w:p>
        </w:tc>
        <w:tc>
          <w:tcPr>
            <w:tcW w:w="720" w:type="dxa"/>
            <w:tcBorders>
              <w:top w:val="single" w:sz="4" w:space="0" w:color="000000"/>
            </w:tcBorders>
            <w:shd w:val="clear" w:color="auto" w:fill="auto"/>
            <w:tcMar>
              <w:top w:w="0" w:type="dxa"/>
              <w:left w:w="20" w:type="dxa"/>
              <w:bottom w:w="0" w:type="dxa"/>
              <w:right w:w="20" w:type="dxa"/>
            </w:tcMar>
            <w:vAlign w:val="center"/>
          </w:tcPr>
          <w:p w14:paraId="090E59D1" w14:textId="77777777" w:rsidR="00412029" w:rsidRDefault="00000000">
            <w:pPr>
              <w:widowControl w:val="0"/>
              <w:rPr>
                <w:rFonts w:ascii="Calibri" w:eastAsia="Calibri" w:hAnsi="Calibri" w:cs="Calibri"/>
              </w:rPr>
            </w:pPr>
            <w:r>
              <w:rPr>
                <w:rFonts w:ascii="Calibri" w:eastAsia="Calibri" w:hAnsi="Calibri" w:cs="Calibri"/>
                <w:color w:val="333333"/>
              </w:rPr>
              <w:t>-0.229***</w:t>
            </w:r>
          </w:p>
        </w:tc>
        <w:tc>
          <w:tcPr>
            <w:tcW w:w="720" w:type="dxa"/>
            <w:tcBorders>
              <w:top w:val="single" w:sz="4" w:space="0" w:color="000000"/>
            </w:tcBorders>
            <w:shd w:val="clear" w:color="auto" w:fill="auto"/>
            <w:tcMar>
              <w:top w:w="0" w:type="dxa"/>
              <w:left w:w="20" w:type="dxa"/>
              <w:bottom w:w="0" w:type="dxa"/>
              <w:right w:w="20" w:type="dxa"/>
            </w:tcMar>
            <w:vAlign w:val="center"/>
          </w:tcPr>
          <w:p w14:paraId="06984F64" w14:textId="77777777" w:rsidR="00412029" w:rsidRDefault="00000000">
            <w:pPr>
              <w:widowControl w:val="0"/>
              <w:rPr>
                <w:rFonts w:ascii="Calibri" w:eastAsia="Calibri" w:hAnsi="Calibri" w:cs="Calibri"/>
              </w:rPr>
            </w:pPr>
            <w:r>
              <w:rPr>
                <w:rFonts w:ascii="Calibri" w:eastAsia="Calibri" w:hAnsi="Calibri" w:cs="Calibri"/>
                <w:color w:val="333333"/>
              </w:rPr>
              <w:t>-0.286***</w:t>
            </w:r>
          </w:p>
        </w:tc>
        <w:tc>
          <w:tcPr>
            <w:tcW w:w="789" w:type="dxa"/>
            <w:tcBorders>
              <w:top w:val="single" w:sz="4" w:space="0" w:color="000000"/>
            </w:tcBorders>
            <w:shd w:val="clear" w:color="auto" w:fill="auto"/>
            <w:tcMar>
              <w:top w:w="0" w:type="dxa"/>
              <w:left w:w="20" w:type="dxa"/>
              <w:bottom w:w="0" w:type="dxa"/>
              <w:right w:w="20" w:type="dxa"/>
            </w:tcMar>
            <w:vAlign w:val="center"/>
          </w:tcPr>
          <w:p w14:paraId="1C2A661A" w14:textId="77777777" w:rsidR="00412029" w:rsidRDefault="00000000">
            <w:pPr>
              <w:widowControl w:val="0"/>
              <w:rPr>
                <w:rFonts w:ascii="Calibri" w:eastAsia="Calibri" w:hAnsi="Calibri" w:cs="Calibri"/>
              </w:rPr>
            </w:pPr>
            <w:r>
              <w:rPr>
                <w:rFonts w:ascii="Calibri" w:eastAsia="Calibri" w:hAnsi="Calibri" w:cs="Calibri"/>
                <w:color w:val="333333"/>
              </w:rPr>
              <w:t>-0.287***</w:t>
            </w:r>
          </w:p>
        </w:tc>
      </w:tr>
      <w:tr w:rsidR="00412029" w14:paraId="3D27C407" w14:textId="77777777">
        <w:trPr>
          <w:trHeight w:val="300"/>
        </w:trPr>
        <w:tc>
          <w:tcPr>
            <w:tcW w:w="2633" w:type="dxa"/>
            <w:vMerge/>
            <w:tcBorders>
              <w:bottom w:val="single" w:sz="4" w:space="0" w:color="000000"/>
            </w:tcBorders>
            <w:shd w:val="clear" w:color="auto" w:fill="auto"/>
            <w:tcMar>
              <w:top w:w="100" w:type="dxa"/>
              <w:left w:w="100" w:type="dxa"/>
              <w:bottom w:w="100" w:type="dxa"/>
              <w:right w:w="100" w:type="dxa"/>
            </w:tcMar>
          </w:tcPr>
          <w:p w14:paraId="6FDA69CD" w14:textId="77777777" w:rsidR="00412029" w:rsidRDefault="00412029">
            <w:pPr>
              <w:widowControl w:val="0"/>
              <w:rPr>
                <w:rFonts w:ascii="Calibri" w:eastAsia="Calibri" w:hAnsi="Calibri" w:cs="Calibri"/>
              </w:rPr>
            </w:pPr>
          </w:p>
        </w:tc>
        <w:tc>
          <w:tcPr>
            <w:tcW w:w="779" w:type="dxa"/>
            <w:tcBorders>
              <w:bottom w:val="single" w:sz="4" w:space="0" w:color="000000"/>
            </w:tcBorders>
            <w:shd w:val="clear" w:color="auto" w:fill="auto"/>
            <w:tcMar>
              <w:top w:w="0" w:type="dxa"/>
              <w:left w:w="20" w:type="dxa"/>
              <w:bottom w:w="0" w:type="dxa"/>
              <w:right w:w="20" w:type="dxa"/>
            </w:tcMar>
            <w:vAlign w:val="center"/>
          </w:tcPr>
          <w:p w14:paraId="2919E28C" w14:textId="77777777" w:rsidR="00412029" w:rsidRDefault="00000000">
            <w:pPr>
              <w:widowControl w:val="0"/>
              <w:rPr>
                <w:rFonts w:ascii="Calibri" w:eastAsia="Calibri" w:hAnsi="Calibri" w:cs="Calibri"/>
              </w:rPr>
            </w:pPr>
            <w:r>
              <w:rPr>
                <w:rFonts w:ascii="Calibri" w:eastAsia="Calibri" w:hAnsi="Calibri" w:cs="Calibri"/>
                <w:color w:val="333333"/>
              </w:rPr>
              <w:t>-0.027</w:t>
            </w:r>
          </w:p>
        </w:tc>
        <w:tc>
          <w:tcPr>
            <w:tcW w:w="779" w:type="dxa"/>
            <w:tcBorders>
              <w:bottom w:val="single" w:sz="4" w:space="0" w:color="000000"/>
            </w:tcBorders>
            <w:shd w:val="clear" w:color="auto" w:fill="auto"/>
            <w:tcMar>
              <w:top w:w="0" w:type="dxa"/>
              <w:left w:w="20" w:type="dxa"/>
              <w:bottom w:w="0" w:type="dxa"/>
              <w:right w:w="20" w:type="dxa"/>
            </w:tcMar>
            <w:vAlign w:val="center"/>
          </w:tcPr>
          <w:p w14:paraId="6114DF1D" w14:textId="77777777" w:rsidR="00412029" w:rsidRDefault="00000000">
            <w:pPr>
              <w:widowControl w:val="0"/>
              <w:rPr>
                <w:rFonts w:ascii="Calibri" w:eastAsia="Calibri" w:hAnsi="Calibri" w:cs="Calibri"/>
              </w:rPr>
            </w:pPr>
            <w:r>
              <w:rPr>
                <w:rFonts w:ascii="Calibri" w:eastAsia="Calibri" w:hAnsi="Calibri" w:cs="Calibri"/>
                <w:color w:val="333333"/>
              </w:rPr>
              <w:t>-0.027</w:t>
            </w:r>
          </w:p>
        </w:tc>
        <w:tc>
          <w:tcPr>
            <w:tcW w:w="779" w:type="dxa"/>
            <w:tcBorders>
              <w:bottom w:val="single" w:sz="4" w:space="0" w:color="000000"/>
            </w:tcBorders>
            <w:shd w:val="clear" w:color="auto" w:fill="auto"/>
            <w:tcMar>
              <w:top w:w="0" w:type="dxa"/>
              <w:left w:w="20" w:type="dxa"/>
              <w:bottom w:w="0" w:type="dxa"/>
              <w:right w:w="20" w:type="dxa"/>
            </w:tcMar>
            <w:vAlign w:val="center"/>
          </w:tcPr>
          <w:p w14:paraId="78C03599" w14:textId="77777777" w:rsidR="00412029" w:rsidRDefault="00000000">
            <w:pPr>
              <w:widowControl w:val="0"/>
              <w:rPr>
                <w:rFonts w:ascii="Calibri" w:eastAsia="Calibri" w:hAnsi="Calibri" w:cs="Calibri"/>
              </w:rPr>
            </w:pPr>
            <w:r>
              <w:rPr>
                <w:rFonts w:ascii="Calibri" w:eastAsia="Calibri" w:hAnsi="Calibri" w:cs="Calibri"/>
                <w:color w:val="333333"/>
              </w:rPr>
              <w:t>-0.028</w:t>
            </w:r>
          </w:p>
        </w:tc>
        <w:tc>
          <w:tcPr>
            <w:tcW w:w="720" w:type="dxa"/>
            <w:tcBorders>
              <w:bottom w:val="single" w:sz="4" w:space="0" w:color="000000"/>
            </w:tcBorders>
            <w:shd w:val="clear" w:color="auto" w:fill="auto"/>
            <w:tcMar>
              <w:top w:w="0" w:type="dxa"/>
              <w:left w:w="20" w:type="dxa"/>
              <w:bottom w:w="0" w:type="dxa"/>
              <w:right w:w="20" w:type="dxa"/>
            </w:tcMar>
            <w:vAlign w:val="center"/>
          </w:tcPr>
          <w:p w14:paraId="00D5152A" w14:textId="77777777" w:rsidR="00412029" w:rsidRDefault="00000000">
            <w:pPr>
              <w:widowControl w:val="0"/>
              <w:rPr>
                <w:rFonts w:ascii="Calibri" w:eastAsia="Calibri" w:hAnsi="Calibri" w:cs="Calibri"/>
              </w:rPr>
            </w:pPr>
            <w:r>
              <w:rPr>
                <w:rFonts w:ascii="Calibri" w:eastAsia="Calibri" w:hAnsi="Calibri" w:cs="Calibri"/>
                <w:color w:val="333333"/>
              </w:rPr>
              <w:t>-0.037</w:t>
            </w:r>
          </w:p>
        </w:tc>
        <w:tc>
          <w:tcPr>
            <w:tcW w:w="720" w:type="dxa"/>
            <w:tcBorders>
              <w:bottom w:val="single" w:sz="4" w:space="0" w:color="000000"/>
            </w:tcBorders>
            <w:shd w:val="clear" w:color="auto" w:fill="auto"/>
            <w:tcMar>
              <w:top w:w="0" w:type="dxa"/>
              <w:left w:w="20" w:type="dxa"/>
              <w:bottom w:w="0" w:type="dxa"/>
              <w:right w:w="20" w:type="dxa"/>
            </w:tcMar>
            <w:vAlign w:val="center"/>
          </w:tcPr>
          <w:p w14:paraId="09999300" w14:textId="77777777" w:rsidR="00412029" w:rsidRDefault="00000000">
            <w:pPr>
              <w:widowControl w:val="0"/>
              <w:rPr>
                <w:rFonts w:ascii="Calibri" w:eastAsia="Calibri" w:hAnsi="Calibri" w:cs="Calibri"/>
              </w:rPr>
            </w:pPr>
            <w:r>
              <w:rPr>
                <w:rFonts w:ascii="Calibri" w:eastAsia="Calibri" w:hAnsi="Calibri" w:cs="Calibri"/>
                <w:color w:val="333333"/>
              </w:rPr>
              <w:t>-0.039</w:t>
            </w:r>
          </w:p>
        </w:tc>
        <w:tc>
          <w:tcPr>
            <w:tcW w:w="720" w:type="dxa"/>
            <w:tcBorders>
              <w:bottom w:val="single" w:sz="4" w:space="0" w:color="000000"/>
            </w:tcBorders>
            <w:shd w:val="clear" w:color="auto" w:fill="auto"/>
            <w:tcMar>
              <w:top w:w="0" w:type="dxa"/>
              <w:left w:w="20" w:type="dxa"/>
              <w:bottom w:w="0" w:type="dxa"/>
              <w:right w:w="20" w:type="dxa"/>
            </w:tcMar>
            <w:vAlign w:val="center"/>
          </w:tcPr>
          <w:p w14:paraId="63A916F4" w14:textId="77777777" w:rsidR="00412029" w:rsidRDefault="00000000">
            <w:pPr>
              <w:widowControl w:val="0"/>
              <w:rPr>
                <w:rFonts w:ascii="Calibri" w:eastAsia="Calibri" w:hAnsi="Calibri" w:cs="Calibri"/>
              </w:rPr>
            </w:pPr>
            <w:r>
              <w:rPr>
                <w:rFonts w:ascii="Calibri" w:eastAsia="Calibri" w:hAnsi="Calibri" w:cs="Calibri"/>
                <w:color w:val="333333"/>
              </w:rPr>
              <w:t>-0.04</w:t>
            </w:r>
          </w:p>
        </w:tc>
        <w:tc>
          <w:tcPr>
            <w:tcW w:w="720" w:type="dxa"/>
            <w:tcBorders>
              <w:bottom w:val="single" w:sz="4" w:space="0" w:color="000000"/>
            </w:tcBorders>
            <w:shd w:val="clear" w:color="auto" w:fill="auto"/>
            <w:tcMar>
              <w:top w:w="0" w:type="dxa"/>
              <w:left w:w="20" w:type="dxa"/>
              <w:bottom w:w="0" w:type="dxa"/>
              <w:right w:w="20" w:type="dxa"/>
            </w:tcMar>
            <w:vAlign w:val="center"/>
          </w:tcPr>
          <w:p w14:paraId="68E27D92" w14:textId="77777777" w:rsidR="00412029" w:rsidRDefault="00000000">
            <w:pPr>
              <w:widowControl w:val="0"/>
              <w:rPr>
                <w:rFonts w:ascii="Calibri" w:eastAsia="Calibri" w:hAnsi="Calibri" w:cs="Calibri"/>
              </w:rPr>
            </w:pPr>
            <w:r>
              <w:rPr>
                <w:rFonts w:ascii="Calibri" w:eastAsia="Calibri" w:hAnsi="Calibri" w:cs="Calibri"/>
                <w:color w:val="333333"/>
              </w:rPr>
              <w:t>-0.037</w:t>
            </w:r>
          </w:p>
        </w:tc>
        <w:tc>
          <w:tcPr>
            <w:tcW w:w="720" w:type="dxa"/>
            <w:tcBorders>
              <w:bottom w:val="single" w:sz="4" w:space="0" w:color="000000"/>
            </w:tcBorders>
            <w:shd w:val="clear" w:color="auto" w:fill="auto"/>
            <w:tcMar>
              <w:top w:w="0" w:type="dxa"/>
              <w:left w:w="20" w:type="dxa"/>
              <w:bottom w:w="0" w:type="dxa"/>
              <w:right w:w="20" w:type="dxa"/>
            </w:tcMar>
            <w:vAlign w:val="center"/>
          </w:tcPr>
          <w:p w14:paraId="53F833FD" w14:textId="77777777" w:rsidR="00412029" w:rsidRDefault="00000000">
            <w:pPr>
              <w:widowControl w:val="0"/>
              <w:rPr>
                <w:rFonts w:ascii="Calibri" w:eastAsia="Calibri" w:hAnsi="Calibri" w:cs="Calibri"/>
              </w:rPr>
            </w:pPr>
            <w:r>
              <w:rPr>
                <w:rFonts w:ascii="Calibri" w:eastAsia="Calibri" w:hAnsi="Calibri" w:cs="Calibri"/>
                <w:color w:val="333333"/>
              </w:rPr>
              <w:t>-0.032</w:t>
            </w:r>
          </w:p>
        </w:tc>
        <w:tc>
          <w:tcPr>
            <w:tcW w:w="789" w:type="dxa"/>
            <w:tcBorders>
              <w:bottom w:val="single" w:sz="4" w:space="0" w:color="000000"/>
            </w:tcBorders>
            <w:shd w:val="clear" w:color="auto" w:fill="auto"/>
            <w:tcMar>
              <w:top w:w="0" w:type="dxa"/>
              <w:left w:w="20" w:type="dxa"/>
              <w:bottom w:w="0" w:type="dxa"/>
              <w:right w:w="20" w:type="dxa"/>
            </w:tcMar>
            <w:vAlign w:val="center"/>
          </w:tcPr>
          <w:p w14:paraId="73EF449A" w14:textId="77777777" w:rsidR="00412029" w:rsidRDefault="00000000">
            <w:pPr>
              <w:widowControl w:val="0"/>
              <w:rPr>
                <w:rFonts w:ascii="Calibri" w:eastAsia="Calibri" w:hAnsi="Calibri" w:cs="Calibri"/>
              </w:rPr>
            </w:pPr>
            <w:r>
              <w:rPr>
                <w:rFonts w:ascii="Calibri" w:eastAsia="Calibri" w:hAnsi="Calibri" w:cs="Calibri"/>
                <w:color w:val="333333"/>
              </w:rPr>
              <w:t>-0.03</w:t>
            </w:r>
          </w:p>
        </w:tc>
      </w:tr>
      <w:tr w:rsidR="00412029" w14:paraId="2864FA65" w14:textId="77777777">
        <w:trPr>
          <w:trHeight w:val="300"/>
        </w:trPr>
        <w:tc>
          <w:tcPr>
            <w:tcW w:w="2633" w:type="dxa"/>
            <w:shd w:val="clear" w:color="auto" w:fill="auto"/>
            <w:tcMar>
              <w:top w:w="0" w:type="dxa"/>
              <w:left w:w="20" w:type="dxa"/>
              <w:bottom w:w="0" w:type="dxa"/>
              <w:right w:w="20" w:type="dxa"/>
            </w:tcMar>
            <w:vAlign w:val="center"/>
          </w:tcPr>
          <w:p w14:paraId="39981297" w14:textId="77777777" w:rsidR="00412029" w:rsidRDefault="00000000">
            <w:pPr>
              <w:widowControl w:val="0"/>
              <w:rPr>
                <w:rFonts w:ascii="Calibri" w:eastAsia="Calibri" w:hAnsi="Calibri" w:cs="Calibri"/>
              </w:rPr>
            </w:pPr>
            <w:r>
              <w:rPr>
                <w:rFonts w:ascii="Calibri" w:eastAsia="Calibri" w:hAnsi="Calibri" w:cs="Calibri"/>
                <w:color w:val="333333"/>
              </w:rPr>
              <w:t>Student characteristics</w:t>
            </w:r>
          </w:p>
        </w:tc>
        <w:tc>
          <w:tcPr>
            <w:tcW w:w="779" w:type="dxa"/>
            <w:shd w:val="clear" w:color="auto" w:fill="auto"/>
            <w:tcMar>
              <w:top w:w="0" w:type="dxa"/>
              <w:left w:w="20" w:type="dxa"/>
              <w:bottom w:w="0" w:type="dxa"/>
              <w:right w:w="20" w:type="dxa"/>
            </w:tcMar>
            <w:vAlign w:val="center"/>
          </w:tcPr>
          <w:p w14:paraId="1A0E00B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263E9931"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4A87BA6D"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5407C854"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499D2B76"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D992BC1"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68305571"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14AB116"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49785516"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6B97148B" w14:textId="77777777">
        <w:trPr>
          <w:trHeight w:val="300"/>
        </w:trPr>
        <w:tc>
          <w:tcPr>
            <w:tcW w:w="2633" w:type="dxa"/>
            <w:shd w:val="clear" w:color="auto" w:fill="auto"/>
            <w:tcMar>
              <w:top w:w="0" w:type="dxa"/>
              <w:left w:w="20" w:type="dxa"/>
              <w:bottom w:w="0" w:type="dxa"/>
              <w:right w:w="20" w:type="dxa"/>
            </w:tcMar>
            <w:vAlign w:val="center"/>
          </w:tcPr>
          <w:p w14:paraId="44E6C085" w14:textId="77777777" w:rsidR="00412029" w:rsidRDefault="00000000">
            <w:pPr>
              <w:widowControl w:val="0"/>
              <w:rPr>
                <w:rFonts w:ascii="Calibri" w:eastAsia="Calibri" w:hAnsi="Calibri" w:cs="Calibri"/>
              </w:rPr>
            </w:pPr>
            <w:r>
              <w:rPr>
                <w:rFonts w:ascii="Calibri" w:eastAsia="Calibri" w:hAnsi="Calibri" w:cs="Calibri"/>
                <w:color w:val="333333"/>
              </w:rPr>
              <w:lastRenderedPageBreak/>
              <w:t>Baseline same subject score</w:t>
            </w:r>
          </w:p>
        </w:tc>
        <w:tc>
          <w:tcPr>
            <w:tcW w:w="779" w:type="dxa"/>
            <w:shd w:val="clear" w:color="auto" w:fill="auto"/>
            <w:tcMar>
              <w:top w:w="0" w:type="dxa"/>
              <w:left w:w="20" w:type="dxa"/>
              <w:bottom w:w="0" w:type="dxa"/>
              <w:right w:w="20" w:type="dxa"/>
            </w:tcMar>
            <w:vAlign w:val="center"/>
          </w:tcPr>
          <w:p w14:paraId="63748143"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078FC41B"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3162EE57"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3B5E51BA"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2C72296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32AB56A5"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227C5F0"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7AE18BC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39BB902E"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6A7A970F" w14:textId="77777777">
        <w:trPr>
          <w:trHeight w:val="300"/>
        </w:trPr>
        <w:tc>
          <w:tcPr>
            <w:tcW w:w="2633" w:type="dxa"/>
            <w:shd w:val="clear" w:color="auto" w:fill="auto"/>
            <w:tcMar>
              <w:top w:w="0" w:type="dxa"/>
              <w:left w:w="20" w:type="dxa"/>
              <w:bottom w:w="0" w:type="dxa"/>
              <w:right w:w="20" w:type="dxa"/>
            </w:tcMar>
            <w:vAlign w:val="center"/>
          </w:tcPr>
          <w:p w14:paraId="1DFBFE8D" w14:textId="77777777" w:rsidR="00412029" w:rsidRDefault="00000000">
            <w:pPr>
              <w:widowControl w:val="0"/>
              <w:rPr>
                <w:rFonts w:ascii="Calibri" w:eastAsia="Calibri" w:hAnsi="Calibri" w:cs="Calibri"/>
              </w:rPr>
            </w:pPr>
            <w:r>
              <w:rPr>
                <w:rFonts w:ascii="Calibri" w:eastAsia="Calibri" w:hAnsi="Calibri" w:cs="Calibri"/>
                <w:color w:val="333333"/>
              </w:rPr>
              <w:t>Baseline other subject scores</w:t>
            </w:r>
          </w:p>
        </w:tc>
        <w:tc>
          <w:tcPr>
            <w:tcW w:w="779" w:type="dxa"/>
            <w:shd w:val="clear" w:color="auto" w:fill="auto"/>
            <w:tcMar>
              <w:top w:w="0" w:type="dxa"/>
              <w:left w:w="20" w:type="dxa"/>
              <w:bottom w:w="0" w:type="dxa"/>
              <w:right w:w="20" w:type="dxa"/>
            </w:tcMar>
            <w:vAlign w:val="center"/>
          </w:tcPr>
          <w:p w14:paraId="676129FB"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15947C52"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79" w:type="dxa"/>
            <w:shd w:val="clear" w:color="auto" w:fill="auto"/>
            <w:tcMar>
              <w:top w:w="0" w:type="dxa"/>
              <w:left w:w="20" w:type="dxa"/>
              <w:bottom w:w="0" w:type="dxa"/>
              <w:right w:w="20" w:type="dxa"/>
            </w:tcMar>
            <w:vAlign w:val="center"/>
          </w:tcPr>
          <w:p w14:paraId="7C720C1C"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3E478276"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5864BF1C"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2C0471A3"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4188333C"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20" w:type="dxa"/>
            <w:shd w:val="clear" w:color="auto" w:fill="auto"/>
            <w:tcMar>
              <w:top w:w="0" w:type="dxa"/>
              <w:left w:w="20" w:type="dxa"/>
              <w:bottom w:w="0" w:type="dxa"/>
              <w:right w:w="20" w:type="dxa"/>
            </w:tcMar>
            <w:vAlign w:val="center"/>
          </w:tcPr>
          <w:p w14:paraId="21226768" w14:textId="77777777" w:rsidR="00412029" w:rsidRDefault="00000000">
            <w:pPr>
              <w:widowControl w:val="0"/>
              <w:rPr>
                <w:rFonts w:ascii="Calibri" w:eastAsia="Calibri" w:hAnsi="Calibri" w:cs="Calibri"/>
              </w:rPr>
            </w:pPr>
            <w:r>
              <w:rPr>
                <w:rFonts w:ascii="Calibri" w:eastAsia="Calibri" w:hAnsi="Calibri" w:cs="Calibri"/>
                <w:color w:val="333333"/>
              </w:rPr>
              <w:t>No</w:t>
            </w:r>
          </w:p>
        </w:tc>
        <w:tc>
          <w:tcPr>
            <w:tcW w:w="789" w:type="dxa"/>
            <w:shd w:val="clear" w:color="auto" w:fill="auto"/>
            <w:tcMar>
              <w:top w:w="0" w:type="dxa"/>
              <w:left w:w="20" w:type="dxa"/>
              <w:bottom w:w="0" w:type="dxa"/>
              <w:right w:w="20" w:type="dxa"/>
            </w:tcMar>
            <w:vAlign w:val="center"/>
          </w:tcPr>
          <w:p w14:paraId="3FE5B5C2"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2B49B4F8" w14:textId="77777777">
        <w:trPr>
          <w:trHeight w:val="300"/>
        </w:trPr>
        <w:tc>
          <w:tcPr>
            <w:tcW w:w="2633" w:type="dxa"/>
            <w:shd w:val="clear" w:color="auto" w:fill="auto"/>
            <w:tcMar>
              <w:top w:w="0" w:type="dxa"/>
              <w:left w:w="20" w:type="dxa"/>
              <w:bottom w:w="0" w:type="dxa"/>
              <w:right w:w="20" w:type="dxa"/>
            </w:tcMar>
            <w:vAlign w:val="center"/>
          </w:tcPr>
          <w:p w14:paraId="7C021481" w14:textId="77777777" w:rsidR="00412029" w:rsidRDefault="00000000">
            <w:pPr>
              <w:widowControl w:val="0"/>
              <w:rPr>
                <w:rFonts w:ascii="Calibri" w:eastAsia="Calibri" w:hAnsi="Calibri" w:cs="Calibri"/>
              </w:rPr>
            </w:pPr>
            <w:r>
              <w:rPr>
                <w:rFonts w:ascii="Calibri" w:eastAsia="Calibri" w:hAnsi="Calibri" w:cs="Calibri"/>
                <w:color w:val="333333"/>
              </w:rPr>
              <w:t>School FE</w:t>
            </w:r>
          </w:p>
        </w:tc>
        <w:tc>
          <w:tcPr>
            <w:tcW w:w="779" w:type="dxa"/>
            <w:shd w:val="clear" w:color="auto" w:fill="auto"/>
            <w:tcMar>
              <w:top w:w="0" w:type="dxa"/>
              <w:left w:w="20" w:type="dxa"/>
              <w:bottom w:w="0" w:type="dxa"/>
              <w:right w:w="20" w:type="dxa"/>
            </w:tcMar>
            <w:vAlign w:val="center"/>
          </w:tcPr>
          <w:p w14:paraId="76D994F1"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1433D9F7"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243D885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67A325A6"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8E8412B"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0119161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3A7159C8"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98E16F0"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4B12CCDA"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346A5AB1" w14:textId="77777777">
        <w:trPr>
          <w:trHeight w:val="300"/>
        </w:trPr>
        <w:tc>
          <w:tcPr>
            <w:tcW w:w="2633" w:type="dxa"/>
            <w:shd w:val="clear" w:color="auto" w:fill="auto"/>
            <w:tcMar>
              <w:top w:w="0" w:type="dxa"/>
              <w:left w:w="20" w:type="dxa"/>
              <w:bottom w:w="0" w:type="dxa"/>
              <w:right w:w="20" w:type="dxa"/>
            </w:tcMar>
            <w:vAlign w:val="center"/>
          </w:tcPr>
          <w:p w14:paraId="45B0458A" w14:textId="77777777" w:rsidR="00412029" w:rsidRDefault="00000000">
            <w:pPr>
              <w:widowControl w:val="0"/>
              <w:rPr>
                <w:rFonts w:ascii="Calibri" w:eastAsia="Calibri" w:hAnsi="Calibri" w:cs="Calibri"/>
              </w:rPr>
            </w:pPr>
            <w:r>
              <w:rPr>
                <w:rFonts w:ascii="Calibri" w:eastAsia="Calibri" w:hAnsi="Calibri" w:cs="Calibri"/>
                <w:color w:val="333333"/>
              </w:rPr>
              <w:t>School clustered SE</w:t>
            </w:r>
          </w:p>
        </w:tc>
        <w:tc>
          <w:tcPr>
            <w:tcW w:w="779" w:type="dxa"/>
            <w:shd w:val="clear" w:color="auto" w:fill="auto"/>
            <w:tcMar>
              <w:top w:w="0" w:type="dxa"/>
              <w:left w:w="20" w:type="dxa"/>
              <w:bottom w:w="0" w:type="dxa"/>
              <w:right w:w="20" w:type="dxa"/>
            </w:tcMar>
            <w:vAlign w:val="center"/>
          </w:tcPr>
          <w:p w14:paraId="1668A8DC"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4822BEB6"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79" w:type="dxa"/>
            <w:shd w:val="clear" w:color="auto" w:fill="auto"/>
            <w:tcMar>
              <w:top w:w="0" w:type="dxa"/>
              <w:left w:w="20" w:type="dxa"/>
              <w:bottom w:w="0" w:type="dxa"/>
              <w:right w:w="20" w:type="dxa"/>
            </w:tcMar>
            <w:vAlign w:val="center"/>
          </w:tcPr>
          <w:p w14:paraId="77FB2E3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A282B72"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7217BB35"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1375D7C5"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2AE34941"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20" w:type="dxa"/>
            <w:shd w:val="clear" w:color="auto" w:fill="auto"/>
            <w:tcMar>
              <w:top w:w="0" w:type="dxa"/>
              <w:left w:w="20" w:type="dxa"/>
              <w:bottom w:w="0" w:type="dxa"/>
              <w:right w:w="20" w:type="dxa"/>
            </w:tcMar>
            <w:vAlign w:val="center"/>
          </w:tcPr>
          <w:p w14:paraId="6C7E0E4A" w14:textId="77777777" w:rsidR="00412029" w:rsidRDefault="00000000">
            <w:pPr>
              <w:widowControl w:val="0"/>
              <w:rPr>
                <w:rFonts w:ascii="Calibri" w:eastAsia="Calibri" w:hAnsi="Calibri" w:cs="Calibri"/>
              </w:rPr>
            </w:pPr>
            <w:r>
              <w:rPr>
                <w:rFonts w:ascii="Calibri" w:eastAsia="Calibri" w:hAnsi="Calibri" w:cs="Calibri"/>
                <w:color w:val="333333"/>
              </w:rPr>
              <w:t>Yes</w:t>
            </w:r>
          </w:p>
        </w:tc>
        <w:tc>
          <w:tcPr>
            <w:tcW w:w="789" w:type="dxa"/>
            <w:shd w:val="clear" w:color="auto" w:fill="auto"/>
            <w:tcMar>
              <w:top w:w="0" w:type="dxa"/>
              <w:left w:w="20" w:type="dxa"/>
              <w:bottom w:w="0" w:type="dxa"/>
              <w:right w:w="20" w:type="dxa"/>
            </w:tcMar>
            <w:vAlign w:val="center"/>
          </w:tcPr>
          <w:p w14:paraId="3AF71841" w14:textId="77777777" w:rsidR="00412029" w:rsidRDefault="00000000">
            <w:pPr>
              <w:widowControl w:val="0"/>
              <w:rPr>
                <w:rFonts w:ascii="Calibri" w:eastAsia="Calibri" w:hAnsi="Calibri" w:cs="Calibri"/>
              </w:rPr>
            </w:pPr>
            <w:r>
              <w:rPr>
                <w:rFonts w:ascii="Calibri" w:eastAsia="Calibri" w:hAnsi="Calibri" w:cs="Calibri"/>
                <w:color w:val="333333"/>
              </w:rPr>
              <w:t>Yes</w:t>
            </w:r>
          </w:p>
        </w:tc>
      </w:tr>
      <w:tr w:rsidR="00412029" w14:paraId="4A9EB681" w14:textId="77777777">
        <w:trPr>
          <w:trHeight w:val="300"/>
        </w:trPr>
        <w:tc>
          <w:tcPr>
            <w:tcW w:w="2633" w:type="dxa"/>
            <w:shd w:val="clear" w:color="auto" w:fill="auto"/>
            <w:tcMar>
              <w:top w:w="0" w:type="dxa"/>
              <w:left w:w="20" w:type="dxa"/>
              <w:bottom w:w="0" w:type="dxa"/>
              <w:right w:w="20" w:type="dxa"/>
            </w:tcMar>
            <w:vAlign w:val="center"/>
          </w:tcPr>
          <w:p w14:paraId="6F261369" w14:textId="77777777" w:rsidR="00412029" w:rsidRDefault="00000000">
            <w:pPr>
              <w:widowControl w:val="0"/>
              <w:rPr>
                <w:rFonts w:ascii="Calibri" w:eastAsia="Calibri" w:hAnsi="Calibri" w:cs="Calibri"/>
              </w:rPr>
            </w:pPr>
            <w:r>
              <w:rPr>
                <w:rFonts w:ascii="Calibri" w:eastAsia="Calibri" w:hAnsi="Calibri" w:cs="Calibri"/>
                <w:color w:val="333333"/>
              </w:rPr>
              <w:t>Observations</w:t>
            </w:r>
          </w:p>
        </w:tc>
        <w:tc>
          <w:tcPr>
            <w:tcW w:w="779" w:type="dxa"/>
            <w:shd w:val="clear" w:color="auto" w:fill="auto"/>
            <w:tcMar>
              <w:top w:w="0" w:type="dxa"/>
              <w:left w:w="20" w:type="dxa"/>
              <w:bottom w:w="0" w:type="dxa"/>
              <w:right w:w="20" w:type="dxa"/>
            </w:tcMar>
            <w:vAlign w:val="center"/>
          </w:tcPr>
          <w:p w14:paraId="22C39E8E"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79" w:type="dxa"/>
            <w:shd w:val="clear" w:color="auto" w:fill="auto"/>
            <w:tcMar>
              <w:top w:w="0" w:type="dxa"/>
              <w:left w:w="20" w:type="dxa"/>
              <w:bottom w:w="0" w:type="dxa"/>
              <w:right w:w="20" w:type="dxa"/>
            </w:tcMar>
            <w:vAlign w:val="center"/>
          </w:tcPr>
          <w:p w14:paraId="45A6675B"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79" w:type="dxa"/>
            <w:shd w:val="clear" w:color="auto" w:fill="auto"/>
            <w:tcMar>
              <w:top w:w="0" w:type="dxa"/>
              <w:left w:w="20" w:type="dxa"/>
              <w:bottom w:w="0" w:type="dxa"/>
              <w:right w:w="20" w:type="dxa"/>
            </w:tcMar>
            <w:vAlign w:val="center"/>
          </w:tcPr>
          <w:p w14:paraId="1BD7E9A0" w14:textId="77777777" w:rsidR="00412029" w:rsidRDefault="00000000">
            <w:pPr>
              <w:widowControl w:val="0"/>
              <w:rPr>
                <w:rFonts w:ascii="Calibri" w:eastAsia="Calibri" w:hAnsi="Calibri" w:cs="Calibri"/>
              </w:rPr>
            </w:pPr>
            <w:r>
              <w:rPr>
                <w:rFonts w:ascii="Calibri" w:eastAsia="Calibri" w:hAnsi="Calibri" w:cs="Calibri"/>
                <w:color w:val="333333"/>
              </w:rPr>
              <w:t>4,945</w:t>
            </w:r>
          </w:p>
        </w:tc>
        <w:tc>
          <w:tcPr>
            <w:tcW w:w="720" w:type="dxa"/>
            <w:shd w:val="clear" w:color="auto" w:fill="auto"/>
            <w:tcMar>
              <w:top w:w="0" w:type="dxa"/>
              <w:left w:w="20" w:type="dxa"/>
              <w:bottom w:w="0" w:type="dxa"/>
              <w:right w:w="20" w:type="dxa"/>
            </w:tcMar>
            <w:vAlign w:val="center"/>
          </w:tcPr>
          <w:p w14:paraId="452A5141"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037BF1F3"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44FDA7C2" w14:textId="77777777" w:rsidR="00412029" w:rsidRDefault="00000000">
            <w:pPr>
              <w:widowControl w:val="0"/>
              <w:rPr>
                <w:rFonts w:ascii="Calibri" w:eastAsia="Calibri" w:hAnsi="Calibri" w:cs="Calibri"/>
              </w:rPr>
            </w:pPr>
            <w:r>
              <w:rPr>
                <w:rFonts w:ascii="Calibri" w:eastAsia="Calibri" w:hAnsi="Calibri" w:cs="Calibri"/>
                <w:color w:val="333333"/>
              </w:rPr>
              <w:t>4,962</w:t>
            </w:r>
          </w:p>
        </w:tc>
        <w:tc>
          <w:tcPr>
            <w:tcW w:w="720" w:type="dxa"/>
            <w:shd w:val="clear" w:color="auto" w:fill="auto"/>
            <w:tcMar>
              <w:top w:w="0" w:type="dxa"/>
              <w:left w:w="20" w:type="dxa"/>
              <w:bottom w:w="0" w:type="dxa"/>
              <w:right w:w="20" w:type="dxa"/>
            </w:tcMar>
            <w:vAlign w:val="center"/>
          </w:tcPr>
          <w:p w14:paraId="521984F5" w14:textId="77777777" w:rsidR="00412029" w:rsidRDefault="00000000">
            <w:pPr>
              <w:widowControl w:val="0"/>
              <w:rPr>
                <w:rFonts w:ascii="Calibri" w:eastAsia="Calibri" w:hAnsi="Calibri" w:cs="Calibri"/>
              </w:rPr>
            </w:pPr>
            <w:r>
              <w:rPr>
                <w:rFonts w:ascii="Calibri" w:eastAsia="Calibri" w:hAnsi="Calibri" w:cs="Calibri"/>
                <w:color w:val="333333"/>
              </w:rPr>
              <w:t>5,016</w:t>
            </w:r>
          </w:p>
        </w:tc>
        <w:tc>
          <w:tcPr>
            <w:tcW w:w="720" w:type="dxa"/>
            <w:shd w:val="clear" w:color="auto" w:fill="auto"/>
            <w:tcMar>
              <w:top w:w="0" w:type="dxa"/>
              <w:left w:w="20" w:type="dxa"/>
              <w:bottom w:w="0" w:type="dxa"/>
              <w:right w:w="20" w:type="dxa"/>
            </w:tcMar>
            <w:vAlign w:val="center"/>
          </w:tcPr>
          <w:p w14:paraId="380E8FC9" w14:textId="77777777" w:rsidR="00412029" w:rsidRDefault="00000000">
            <w:pPr>
              <w:widowControl w:val="0"/>
              <w:rPr>
                <w:rFonts w:ascii="Calibri" w:eastAsia="Calibri" w:hAnsi="Calibri" w:cs="Calibri"/>
              </w:rPr>
            </w:pPr>
            <w:r>
              <w:rPr>
                <w:rFonts w:ascii="Calibri" w:eastAsia="Calibri" w:hAnsi="Calibri" w:cs="Calibri"/>
                <w:color w:val="333333"/>
              </w:rPr>
              <w:t>5,016</w:t>
            </w:r>
          </w:p>
        </w:tc>
        <w:tc>
          <w:tcPr>
            <w:tcW w:w="789" w:type="dxa"/>
            <w:shd w:val="clear" w:color="auto" w:fill="auto"/>
            <w:tcMar>
              <w:top w:w="0" w:type="dxa"/>
              <w:left w:w="20" w:type="dxa"/>
              <w:bottom w:w="0" w:type="dxa"/>
              <w:right w:w="20" w:type="dxa"/>
            </w:tcMar>
            <w:vAlign w:val="center"/>
          </w:tcPr>
          <w:p w14:paraId="21AED143" w14:textId="77777777" w:rsidR="00412029" w:rsidRDefault="00000000">
            <w:pPr>
              <w:widowControl w:val="0"/>
              <w:rPr>
                <w:rFonts w:ascii="Calibri" w:eastAsia="Calibri" w:hAnsi="Calibri" w:cs="Calibri"/>
              </w:rPr>
            </w:pPr>
            <w:r>
              <w:rPr>
                <w:rFonts w:ascii="Calibri" w:eastAsia="Calibri" w:hAnsi="Calibri" w:cs="Calibri"/>
                <w:color w:val="333333"/>
              </w:rPr>
              <w:t>5,016</w:t>
            </w:r>
          </w:p>
        </w:tc>
      </w:tr>
      <w:tr w:rsidR="00412029" w14:paraId="46C0840D" w14:textId="77777777">
        <w:trPr>
          <w:trHeight w:val="300"/>
        </w:trPr>
        <w:tc>
          <w:tcPr>
            <w:tcW w:w="2633" w:type="dxa"/>
            <w:tcBorders>
              <w:bottom w:val="single" w:sz="4" w:space="0" w:color="000000"/>
            </w:tcBorders>
            <w:shd w:val="clear" w:color="auto" w:fill="auto"/>
            <w:tcMar>
              <w:top w:w="0" w:type="dxa"/>
              <w:left w:w="20" w:type="dxa"/>
              <w:bottom w:w="0" w:type="dxa"/>
              <w:right w:w="20" w:type="dxa"/>
            </w:tcMar>
            <w:vAlign w:val="center"/>
          </w:tcPr>
          <w:p w14:paraId="45CC516C" w14:textId="77777777" w:rsidR="00412029" w:rsidRDefault="00000000">
            <w:pPr>
              <w:widowControl w:val="0"/>
              <w:rPr>
                <w:rFonts w:ascii="Calibri" w:eastAsia="Calibri" w:hAnsi="Calibri" w:cs="Calibri"/>
              </w:rPr>
            </w:pPr>
            <w:r>
              <w:rPr>
                <w:rFonts w:ascii="Calibri" w:eastAsia="Calibri" w:hAnsi="Calibri" w:cs="Calibri"/>
                <w:color w:val="333333"/>
              </w:rPr>
              <w:t>R2</w:t>
            </w:r>
          </w:p>
        </w:tc>
        <w:tc>
          <w:tcPr>
            <w:tcW w:w="779" w:type="dxa"/>
            <w:tcBorders>
              <w:bottom w:val="single" w:sz="4" w:space="0" w:color="000000"/>
            </w:tcBorders>
            <w:shd w:val="clear" w:color="auto" w:fill="auto"/>
            <w:tcMar>
              <w:top w:w="0" w:type="dxa"/>
              <w:left w:w="20" w:type="dxa"/>
              <w:bottom w:w="0" w:type="dxa"/>
              <w:right w:w="20" w:type="dxa"/>
            </w:tcMar>
            <w:vAlign w:val="center"/>
          </w:tcPr>
          <w:p w14:paraId="4A5C7EEA" w14:textId="77777777" w:rsidR="00412029" w:rsidRDefault="00000000">
            <w:pPr>
              <w:widowControl w:val="0"/>
              <w:rPr>
                <w:rFonts w:ascii="Calibri" w:eastAsia="Calibri" w:hAnsi="Calibri" w:cs="Calibri"/>
              </w:rPr>
            </w:pPr>
            <w:r>
              <w:rPr>
                <w:rFonts w:ascii="Calibri" w:eastAsia="Calibri" w:hAnsi="Calibri" w:cs="Calibri"/>
                <w:color w:val="333333"/>
              </w:rPr>
              <w:t>0.037</w:t>
            </w:r>
          </w:p>
        </w:tc>
        <w:tc>
          <w:tcPr>
            <w:tcW w:w="779" w:type="dxa"/>
            <w:tcBorders>
              <w:bottom w:val="single" w:sz="4" w:space="0" w:color="000000"/>
            </w:tcBorders>
            <w:shd w:val="clear" w:color="auto" w:fill="auto"/>
            <w:tcMar>
              <w:top w:w="0" w:type="dxa"/>
              <w:left w:w="20" w:type="dxa"/>
              <w:bottom w:w="0" w:type="dxa"/>
              <w:right w:w="20" w:type="dxa"/>
            </w:tcMar>
            <w:vAlign w:val="center"/>
          </w:tcPr>
          <w:p w14:paraId="597DB950" w14:textId="77777777" w:rsidR="00412029" w:rsidRDefault="00000000">
            <w:pPr>
              <w:widowControl w:val="0"/>
              <w:rPr>
                <w:rFonts w:ascii="Calibri" w:eastAsia="Calibri" w:hAnsi="Calibri" w:cs="Calibri"/>
              </w:rPr>
            </w:pPr>
            <w:r>
              <w:rPr>
                <w:rFonts w:ascii="Calibri" w:eastAsia="Calibri" w:hAnsi="Calibri" w:cs="Calibri"/>
                <w:color w:val="333333"/>
              </w:rPr>
              <w:t>0.07</w:t>
            </w:r>
          </w:p>
        </w:tc>
        <w:tc>
          <w:tcPr>
            <w:tcW w:w="779" w:type="dxa"/>
            <w:tcBorders>
              <w:bottom w:val="single" w:sz="4" w:space="0" w:color="000000"/>
            </w:tcBorders>
            <w:shd w:val="clear" w:color="auto" w:fill="auto"/>
            <w:tcMar>
              <w:top w:w="0" w:type="dxa"/>
              <w:left w:w="20" w:type="dxa"/>
              <w:bottom w:w="0" w:type="dxa"/>
              <w:right w:w="20" w:type="dxa"/>
            </w:tcMar>
            <w:vAlign w:val="center"/>
          </w:tcPr>
          <w:p w14:paraId="473B17E4" w14:textId="77777777" w:rsidR="00412029" w:rsidRDefault="00000000">
            <w:pPr>
              <w:widowControl w:val="0"/>
              <w:rPr>
                <w:rFonts w:ascii="Calibri" w:eastAsia="Calibri" w:hAnsi="Calibri" w:cs="Calibri"/>
              </w:rPr>
            </w:pPr>
            <w:r>
              <w:rPr>
                <w:rFonts w:ascii="Calibri" w:eastAsia="Calibri" w:hAnsi="Calibri" w:cs="Calibri"/>
                <w:color w:val="333333"/>
              </w:rPr>
              <w:t>0.076</w:t>
            </w:r>
          </w:p>
        </w:tc>
        <w:tc>
          <w:tcPr>
            <w:tcW w:w="720" w:type="dxa"/>
            <w:tcBorders>
              <w:bottom w:val="single" w:sz="4" w:space="0" w:color="000000"/>
            </w:tcBorders>
            <w:shd w:val="clear" w:color="auto" w:fill="auto"/>
            <w:tcMar>
              <w:top w:w="0" w:type="dxa"/>
              <w:left w:w="20" w:type="dxa"/>
              <w:bottom w:w="0" w:type="dxa"/>
              <w:right w:w="20" w:type="dxa"/>
            </w:tcMar>
            <w:vAlign w:val="center"/>
          </w:tcPr>
          <w:p w14:paraId="411059E6" w14:textId="77777777" w:rsidR="00412029" w:rsidRDefault="00000000">
            <w:pPr>
              <w:widowControl w:val="0"/>
              <w:rPr>
                <w:rFonts w:ascii="Calibri" w:eastAsia="Calibri" w:hAnsi="Calibri" w:cs="Calibri"/>
              </w:rPr>
            </w:pPr>
            <w:r>
              <w:rPr>
                <w:rFonts w:ascii="Calibri" w:eastAsia="Calibri" w:hAnsi="Calibri" w:cs="Calibri"/>
                <w:color w:val="333333"/>
              </w:rPr>
              <w:t>0.078</w:t>
            </w:r>
          </w:p>
        </w:tc>
        <w:tc>
          <w:tcPr>
            <w:tcW w:w="720" w:type="dxa"/>
            <w:tcBorders>
              <w:bottom w:val="single" w:sz="4" w:space="0" w:color="000000"/>
            </w:tcBorders>
            <w:shd w:val="clear" w:color="auto" w:fill="auto"/>
            <w:tcMar>
              <w:top w:w="0" w:type="dxa"/>
              <w:left w:w="20" w:type="dxa"/>
              <w:bottom w:w="0" w:type="dxa"/>
              <w:right w:w="20" w:type="dxa"/>
            </w:tcMar>
            <w:vAlign w:val="center"/>
          </w:tcPr>
          <w:p w14:paraId="2B559EC1" w14:textId="77777777" w:rsidR="00412029" w:rsidRDefault="00000000">
            <w:pPr>
              <w:widowControl w:val="0"/>
              <w:rPr>
                <w:rFonts w:ascii="Calibri" w:eastAsia="Calibri" w:hAnsi="Calibri" w:cs="Calibri"/>
              </w:rPr>
            </w:pPr>
            <w:r>
              <w:rPr>
                <w:rFonts w:ascii="Calibri" w:eastAsia="Calibri" w:hAnsi="Calibri" w:cs="Calibri"/>
                <w:color w:val="333333"/>
              </w:rPr>
              <w:t>0.239</w:t>
            </w:r>
          </w:p>
        </w:tc>
        <w:tc>
          <w:tcPr>
            <w:tcW w:w="720" w:type="dxa"/>
            <w:tcBorders>
              <w:bottom w:val="single" w:sz="4" w:space="0" w:color="000000"/>
            </w:tcBorders>
            <w:shd w:val="clear" w:color="auto" w:fill="auto"/>
            <w:tcMar>
              <w:top w:w="0" w:type="dxa"/>
              <w:left w:w="20" w:type="dxa"/>
              <w:bottom w:w="0" w:type="dxa"/>
              <w:right w:w="20" w:type="dxa"/>
            </w:tcMar>
            <w:vAlign w:val="center"/>
          </w:tcPr>
          <w:p w14:paraId="0EB80F8F" w14:textId="77777777" w:rsidR="00412029" w:rsidRDefault="00000000">
            <w:pPr>
              <w:widowControl w:val="0"/>
              <w:rPr>
                <w:rFonts w:ascii="Calibri" w:eastAsia="Calibri" w:hAnsi="Calibri" w:cs="Calibri"/>
              </w:rPr>
            </w:pPr>
            <w:r>
              <w:rPr>
                <w:rFonts w:ascii="Calibri" w:eastAsia="Calibri" w:hAnsi="Calibri" w:cs="Calibri"/>
                <w:color w:val="333333"/>
              </w:rPr>
              <w:t>0.247</w:t>
            </w:r>
          </w:p>
        </w:tc>
        <w:tc>
          <w:tcPr>
            <w:tcW w:w="720" w:type="dxa"/>
            <w:tcBorders>
              <w:bottom w:val="single" w:sz="4" w:space="0" w:color="000000"/>
            </w:tcBorders>
            <w:shd w:val="clear" w:color="auto" w:fill="auto"/>
            <w:tcMar>
              <w:top w:w="0" w:type="dxa"/>
              <w:left w:w="20" w:type="dxa"/>
              <w:bottom w:w="0" w:type="dxa"/>
              <w:right w:w="20" w:type="dxa"/>
            </w:tcMar>
            <w:vAlign w:val="center"/>
          </w:tcPr>
          <w:p w14:paraId="46399254" w14:textId="77777777" w:rsidR="00412029" w:rsidRDefault="00000000">
            <w:pPr>
              <w:widowControl w:val="0"/>
              <w:rPr>
                <w:rFonts w:ascii="Calibri" w:eastAsia="Calibri" w:hAnsi="Calibri" w:cs="Calibri"/>
              </w:rPr>
            </w:pPr>
            <w:r>
              <w:rPr>
                <w:rFonts w:ascii="Calibri" w:eastAsia="Calibri" w:hAnsi="Calibri" w:cs="Calibri"/>
                <w:color w:val="333333"/>
              </w:rPr>
              <w:t>0.031</w:t>
            </w:r>
          </w:p>
        </w:tc>
        <w:tc>
          <w:tcPr>
            <w:tcW w:w="720" w:type="dxa"/>
            <w:tcBorders>
              <w:bottom w:val="single" w:sz="4" w:space="0" w:color="000000"/>
            </w:tcBorders>
            <w:shd w:val="clear" w:color="auto" w:fill="auto"/>
            <w:tcMar>
              <w:top w:w="0" w:type="dxa"/>
              <w:left w:w="20" w:type="dxa"/>
              <w:bottom w:w="0" w:type="dxa"/>
              <w:right w:w="20" w:type="dxa"/>
            </w:tcMar>
            <w:vAlign w:val="center"/>
          </w:tcPr>
          <w:p w14:paraId="29AF6EE4" w14:textId="77777777" w:rsidR="00412029" w:rsidRDefault="00000000">
            <w:pPr>
              <w:widowControl w:val="0"/>
              <w:rPr>
                <w:rFonts w:ascii="Calibri" w:eastAsia="Calibri" w:hAnsi="Calibri" w:cs="Calibri"/>
              </w:rPr>
            </w:pPr>
            <w:r>
              <w:rPr>
                <w:rFonts w:ascii="Calibri" w:eastAsia="Calibri" w:hAnsi="Calibri" w:cs="Calibri"/>
                <w:color w:val="333333"/>
              </w:rPr>
              <w:t>0.228</w:t>
            </w:r>
          </w:p>
        </w:tc>
        <w:tc>
          <w:tcPr>
            <w:tcW w:w="789" w:type="dxa"/>
            <w:tcBorders>
              <w:bottom w:val="single" w:sz="4" w:space="0" w:color="000000"/>
            </w:tcBorders>
            <w:shd w:val="clear" w:color="auto" w:fill="auto"/>
            <w:tcMar>
              <w:top w:w="0" w:type="dxa"/>
              <w:left w:w="20" w:type="dxa"/>
              <w:bottom w:w="0" w:type="dxa"/>
              <w:right w:w="20" w:type="dxa"/>
            </w:tcMar>
            <w:vAlign w:val="center"/>
          </w:tcPr>
          <w:p w14:paraId="4A3DFA84" w14:textId="77777777" w:rsidR="00412029" w:rsidRDefault="00000000">
            <w:pPr>
              <w:widowControl w:val="0"/>
              <w:rPr>
                <w:rFonts w:ascii="Calibri" w:eastAsia="Calibri" w:hAnsi="Calibri" w:cs="Calibri"/>
              </w:rPr>
            </w:pPr>
            <w:r>
              <w:rPr>
                <w:rFonts w:ascii="Calibri" w:eastAsia="Calibri" w:hAnsi="Calibri" w:cs="Calibri"/>
                <w:color w:val="333333"/>
              </w:rPr>
              <w:t>0.232</w:t>
            </w:r>
          </w:p>
        </w:tc>
      </w:tr>
    </w:tbl>
    <w:p w14:paraId="6296C85A" w14:textId="77777777" w:rsidR="00412029" w:rsidRDefault="00000000">
      <w:pPr>
        <w:spacing w:line="480" w:lineRule="auto"/>
        <w:rPr>
          <w:rFonts w:ascii="Calibri" w:eastAsia="Calibri" w:hAnsi="Calibri" w:cs="Calibri"/>
        </w:rPr>
      </w:pPr>
      <w:r>
        <w:rPr>
          <w:rFonts w:ascii="Calibri" w:eastAsia="Calibri" w:hAnsi="Calibri" w:cs="Calibri"/>
        </w:rPr>
        <w:t>Table 5. Teacher gender effects</w:t>
      </w:r>
    </w:p>
    <w:p w14:paraId="4D911889" w14:textId="77777777" w:rsidR="00412029" w:rsidRDefault="00000000">
      <w:pPr>
        <w:spacing w:line="480" w:lineRule="auto"/>
        <w:rPr>
          <w:rFonts w:ascii="Calibri" w:eastAsia="Calibri" w:hAnsi="Calibri" w:cs="Calibri"/>
        </w:rPr>
      </w:pPr>
      <w:r>
        <w:rPr>
          <w:rFonts w:ascii="Calibri" w:eastAsia="Calibri" w:hAnsi="Calibri" w:cs="Calibri"/>
        </w:rPr>
        <w:t>Impact of Having a Female Teacher, by Subject</w:t>
      </w:r>
    </w:p>
    <w:tbl>
      <w:tblPr>
        <w:tblStyle w:val="a3"/>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905"/>
        <w:gridCol w:w="905"/>
        <w:gridCol w:w="905"/>
        <w:gridCol w:w="905"/>
        <w:gridCol w:w="905"/>
        <w:gridCol w:w="905"/>
        <w:gridCol w:w="905"/>
        <w:gridCol w:w="905"/>
        <w:gridCol w:w="905"/>
      </w:tblGrid>
      <w:tr w:rsidR="00412029" w14:paraId="143EE660" w14:textId="77777777">
        <w:trPr>
          <w:trHeight w:val="420"/>
        </w:trPr>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52671291" w14:textId="77777777" w:rsidR="00412029" w:rsidRDefault="00412029">
            <w:pPr>
              <w:widowControl w:val="0"/>
              <w:spacing w:line="240" w:lineRule="auto"/>
              <w:rPr>
                <w:rFonts w:ascii="Calibri" w:eastAsia="Calibri" w:hAnsi="Calibri" w:cs="Calibri"/>
              </w:rPr>
            </w:pPr>
          </w:p>
        </w:tc>
        <w:tc>
          <w:tcPr>
            <w:tcW w:w="2715" w:type="dxa"/>
            <w:gridSpan w:val="3"/>
            <w:tcBorders>
              <w:left w:val="single" w:sz="8" w:space="0" w:color="FFFFFF"/>
            </w:tcBorders>
            <w:shd w:val="clear" w:color="auto" w:fill="auto"/>
            <w:tcMar>
              <w:top w:w="100" w:type="dxa"/>
              <w:left w:w="100" w:type="dxa"/>
              <w:bottom w:w="100" w:type="dxa"/>
              <w:right w:w="100" w:type="dxa"/>
            </w:tcMar>
          </w:tcPr>
          <w:p w14:paraId="57401380"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Chinese Sample</w:t>
            </w:r>
          </w:p>
        </w:tc>
        <w:tc>
          <w:tcPr>
            <w:tcW w:w="2715" w:type="dxa"/>
            <w:gridSpan w:val="3"/>
            <w:tcBorders>
              <w:left w:val="single" w:sz="8" w:space="0" w:color="FFFFFF"/>
            </w:tcBorders>
            <w:shd w:val="clear" w:color="auto" w:fill="auto"/>
            <w:tcMar>
              <w:top w:w="100" w:type="dxa"/>
              <w:left w:w="100" w:type="dxa"/>
              <w:bottom w:w="100" w:type="dxa"/>
              <w:right w:w="100" w:type="dxa"/>
            </w:tcMar>
          </w:tcPr>
          <w:p w14:paraId="5038F2A3"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English Sample</w:t>
            </w:r>
          </w:p>
        </w:tc>
        <w:tc>
          <w:tcPr>
            <w:tcW w:w="2715" w:type="dxa"/>
            <w:gridSpan w:val="3"/>
            <w:tcBorders>
              <w:left w:val="single" w:sz="8" w:space="0" w:color="FFFFFF"/>
            </w:tcBorders>
            <w:shd w:val="clear" w:color="auto" w:fill="auto"/>
            <w:tcMar>
              <w:top w:w="100" w:type="dxa"/>
              <w:left w:w="100" w:type="dxa"/>
              <w:bottom w:w="100" w:type="dxa"/>
              <w:right w:w="100" w:type="dxa"/>
            </w:tcMar>
          </w:tcPr>
          <w:p w14:paraId="33C12897"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Math Sample</w:t>
            </w:r>
          </w:p>
        </w:tc>
      </w:tr>
      <w:tr w:rsidR="00412029" w14:paraId="7C86DFD7" w14:textId="77777777">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4C18A938" w14:textId="77777777" w:rsidR="00412029" w:rsidRDefault="00000000">
            <w:pPr>
              <w:widowControl w:val="0"/>
              <w:spacing w:line="240" w:lineRule="auto"/>
              <w:rPr>
                <w:rFonts w:ascii="Calibri" w:eastAsia="Calibri" w:hAnsi="Calibri" w:cs="Calibri"/>
              </w:rPr>
            </w:pPr>
            <w:r>
              <w:rPr>
                <w:rFonts w:ascii="Calibri" w:eastAsia="Calibri" w:hAnsi="Calibri" w:cs="Calibri"/>
              </w:rPr>
              <w:t>Female</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920B9F5" w14:textId="77777777" w:rsidR="00412029" w:rsidRDefault="00000000">
            <w:pPr>
              <w:widowControl w:val="0"/>
              <w:spacing w:line="240" w:lineRule="auto"/>
              <w:rPr>
                <w:rFonts w:ascii="Calibri" w:eastAsia="Calibri" w:hAnsi="Calibri" w:cs="Calibri"/>
              </w:rPr>
            </w:pPr>
            <w:r>
              <w:rPr>
                <w:rFonts w:ascii="Calibri" w:eastAsia="Calibri" w:hAnsi="Calibri" w:cs="Calibri"/>
              </w:rPr>
              <w:t>0.185</w:t>
            </w:r>
            <w:r>
              <w:rPr>
                <w:rFonts w:ascii="Calibri" w:eastAsia="Calibri" w:hAnsi="Calibri" w:cs="Calibri"/>
                <w:vertAlign w:val="superscript"/>
              </w:rPr>
              <w:t>***</w:t>
            </w:r>
            <w:r>
              <w:rPr>
                <w:rFonts w:ascii="Calibri" w:eastAsia="Calibri" w:hAnsi="Calibri" w:cs="Calibri"/>
              </w:rPr>
              <w:t xml:space="preserve"> (0.022)</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78AEC6F"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0.174</w:t>
            </w:r>
            <w:r>
              <w:rPr>
                <w:rFonts w:ascii="Calibri" w:eastAsia="Calibri" w:hAnsi="Calibri" w:cs="Calibri"/>
                <w:vertAlign w:val="superscript"/>
              </w:rPr>
              <w:t>***</w:t>
            </w:r>
          </w:p>
          <w:p w14:paraId="179D1E8A"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(0.021)</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01A9612A"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0.176</w:t>
            </w:r>
            <w:r>
              <w:rPr>
                <w:rFonts w:ascii="Calibri" w:eastAsia="Calibri" w:hAnsi="Calibri" w:cs="Calibri"/>
                <w:vertAlign w:val="superscript"/>
              </w:rPr>
              <w:t xml:space="preserve">*** </w:t>
            </w:r>
            <w:r>
              <w:rPr>
                <w:rFonts w:ascii="Calibri" w:eastAsia="Calibri" w:hAnsi="Calibri" w:cs="Calibri"/>
              </w:rPr>
              <w:t>(0.022)</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A01313E"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0.098</w:t>
            </w:r>
            <w:r>
              <w:rPr>
                <w:rFonts w:ascii="Calibri" w:eastAsia="Calibri" w:hAnsi="Calibri" w:cs="Calibri"/>
                <w:vertAlign w:val="superscript"/>
              </w:rPr>
              <w:t xml:space="preserve">*** </w:t>
            </w:r>
            <w:r>
              <w:rPr>
                <w:rFonts w:ascii="Calibri" w:eastAsia="Calibri" w:hAnsi="Calibri" w:cs="Calibri"/>
              </w:rPr>
              <w:t>(0.023)</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ACAFF12" w14:textId="77777777" w:rsidR="00412029" w:rsidRDefault="00000000">
            <w:pPr>
              <w:widowControl w:val="0"/>
              <w:spacing w:line="240" w:lineRule="auto"/>
              <w:rPr>
                <w:rFonts w:ascii="Calibri" w:eastAsia="Calibri" w:hAnsi="Calibri" w:cs="Calibri"/>
              </w:rPr>
            </w:pPr>
            <w:r>
              <w:rPr>
                <w:rFonts w:ascii="Calibri" w:eastAsia="Calibri" w:hAnsi="Calibri" w:cs="Calibri"/>
              </w:rPr>
              <w:t>0.089</w:t>
            </w:r>
            <w:r>
              <w:rPr>
                <w:rFonts w:ascii="Calibri" w:eastAsia="Calibri" w:hAnsi="Calibri" w:cs="Calibri"/>
                <w:vertAlign w:val="superscript"/>
              </w:rPr>
              <w:t xml:space="preserve">*** </w:t>
            </w:r>
            <w:r>
              <w:rPr>
                <w:rFonts w:ascii="Calibri" w:eastAsia="Calibri" w:hAnsi="Calibri" w:cs="Calibri"/>
              </w:rPr>
              <w:t>(0.024)</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8A86241" w14:textId="77777777" w:rsidR="00412029" w:rsidRDefault="00000000">
            <w:pPr>
              <w:widowControl w:val="0"/>
              <w:spacing w:line="240" w:lineRule="auto"/>
              <w:rPr>
                <w:rFonts w:ascii="Calibri" w:eastAsia="Calibri" w:hAnsi="Calibri" w:cs="Calibri"/>
              </w:rPr>
            </w:pPr>
            <w:r>
              <w:rPr>
                <w:rFonts w:ascii="Calibri" w:eastAsia="Calibri" w:hAnsi="Calibri" w:cs="Calibri"/>
              </w:rPr>
              <w:t>0.091</w:t>
            </w:r>
            <w:r>
              <w:rPr>
                <w:rFonts w:ascii="Calibri" w:eastAsia="Calibri" w:hAnsi="Calibri" w:cs="Calibri"/>
                <w:vertAlign w:val="superscript"/>
              </w:rPr>
              <w:t xml:space="preserve">*** </w:t>
            </w:r>
            <w:r>
              <w:rPr>
                <w:rFonts w:ascii="Calibri" w:eastAsia="Calibri" w:hAnsi="Calibri" w:cs="Calibri"/>
              </w:rPr>
              <w:t>(0.023)</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ECE363F" w14:textId="77777777" w:rsidR="00412029" w:rsidRDefault="00000000">
            <w:pPr>
              <w:widowControl w:val="0"/>
              <w:spacing w:line="240" w:lineRule="auto"/>
              <w:rPr>
                <w:rFonts w:ascii="Calibri" w:eastAsia="Calibri" w:hAnsi="Calibri" w:cs="Calibri"/>
              </w:rPr>
            </w:pPr>
            <w:r>
              <w:rPr>
                <w:rFonts w:ascii="Calibri" w:eastAsia="Calibri" w:hAnsi="Calibri" w:cs="Calibri"/>
              </w:rPr>
              <w:t>-0.075</w:t>
            </w:r>
            <w:r>
              <w:rPr>
                <w:rFonts w:ascii="Calibri" w:eastAsia="Calibri" w:hAnsi="Calibri" w:cs="Calibri"/>
                <w:vertAlign w:val="superscript"/>
              </w:rPr>
              <w:t>***</w:t>
            </w:r>
            <w:r>
              <w:rPr>
                <w:rFonts w:ascii="Calibri" w:eastAsia="Calibri" w:hAnsi="Calibri" w:cs="Calibri"/>
              </w:rPr>
              <w:t>(0.019)</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803F889" w14:textId="77777777" w:rsidR="00412029" w:rsidRDefault="00000000">
            <w:pPr>
              <w:widowControl w:val="0"/>
              <w:spacing w:line="240" w:lineRule="auto"/>
              <w:rPr>
                <w:rFonts w:ascii="Calibri" w:eastAsia="Calibri" w:hAnsi="Calibri" w:cs="Calibri"/>
              </w:rPr>
            </w:pPr>
            <w:r>
              <w:rPr>
                <w:rFonts w:ascii="Calibri" w:eastAsia="Calibri" w:hAnsi="Calibri" w:cs="Calibri"/>
              </w:rPr>
              <w:t>-0.083</w:t>
            </w:r>
            <w:r>
              <w:rPr>
                <w:rFonts w:ascii="Calibri" w:eastAsia="Calibri" w:hAnsi="Calibri" w:cs="Calibri"/>
                <w:vertAlign w:val="superscript"/>
              </w:rPr>
              <w:t>***</w:t>
            </w:r>
            <w:r>
              <w:rPr>
                <w:rFonts w:ascii="Calibri" w:eastAsia="Calibri" w:hAnsi="Calibri" w:cs="Calibri"/>
              </w:rPr>
              <w:t>(0.025)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B627DF5" w14:textId="77777777" w:rsidR="00412029" w:rsidRDefault="00000000">
            <w:pPr>
              <w:widowControl w:val="0"/>
              <w:spacing w:line="240" w:lineRule="auto"/>
              <w:rPr>
                <w:rFonts w:ascii="Calibri" w:eastAsia="Calibri" w:hAnsi="Calibri" w:cs="Calibri"/>
              </w:rPr>
            </w:pPr>
            <w:r>
              <w:rPr>
                <w:rFonts w:ascii="Calibri" w:eastAsia="Calibri" w:hAnsi="Calibri" w:cs="Calibri"/>
              </w:rPr>
              <w:t>-0.081</w:t>
            </w:r>
            <w:r>
              <w:rPr>
                <w:rFonts w:ascii="Calibri" w:eastAsia="Calibri" w:hAnsi="Calibri" w:cs="Calibri"/>
                <w:vertAlign w:val="superscript"/>
              </w:rPr>
              <w:t>***</w:t>
            </w:r>
            <w:r>
              <w:rPr>
                <w:rFonts w:ascii="Calibri" w:eastAsia="Calibri" w:hAnsi="Calibri" w:cs="Calibri"/>
              </w:rPr>
              <w:t>(0.025)</w:t>
            </w:r>
          </w:p>
        </w:tc>
      </w:tr>
      <w:tr w:rsidR="00412029" w14:paraId="1FA24AF4" w14:textId="77777777">
        <w:tc>
          <w:tcPr>
            <w:tcW w:w="12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463204" w14:textId="77777777" w:rsidR="00412029" w:rsidRDefault="00000000">
            <w:pPr>
              <w:widowControl w:val="0"/>
              <w:spacing w:line="240" w:lineRule="auto"/>
              <w:rPr>
                <w:rFonts w:ascii="Calibri" w:eastAsia="Calibri" w:hAnsi="Calibri" w:cs="Calibri"/>
              </w:rPr>
            </w:pPr>
            <w:r>
              <w:rPr>
                <w:rFonts w:ascii="Calibri" w:eastAsia="Calibri" w:hAnsi="Calibri" w:cs="Calibri"/>
              </w:rPr>
              <w:t>Student Covariates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F9A77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9B065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4EACE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4B81A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B9501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4332B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FD699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C8171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2B0D1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3A8383E6"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22486F" w14:textId="77777777" w:rsidR="00412029" w:rsidRDefault="00000000">
            <w:pPr>
              <w:widowControl w:val="0"/>
              <w:spacing w:line="240" w:lineRule="auto"/>
              <w:rPr>
                <w:rFonts w:ascii="Calibri" w:eastAsia="Calibri" w:hAnsi="Calibri" w:cs="Calibri"/>
              </w:rPr>
            </w:pPr>
            <w:r>
              <w:rPr>
                <w:rFonts w:ascii="Calibri" w:eastAsia="Calibri" w:hAnsi="Calibri" w:cs="Calibri"/>
              </w:rPr>
              <w:t>Homeroom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41A357"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24125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E0E70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0CCE3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4EF9E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D6E7E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8BEEA5"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4F2CB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72932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4DE9D946"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67F4C1" w14:textId="77777777" w:rsidR="00412029" w:rsidRDefault="00000000">
            <w:pPr>
              <w:widowControl w:val="0"/>
              <w:spacing w:line="240" w:lineRule="auto"/>
              <w:rPr>
                <w:rFonts w:ascii="Calibri" w:eastAsia="Calibri" w:hAnsi="Calibri" w:cs="Calibri"/>
              </w:rPr>
            </w:pPr>
            <w:r>
              <w:rPr>
                <w:rFonts w:ascii="Calibri" w:eastAsia="Calibri" w:hAnsi="Calibri" w:cs="Calibri"/>
              </w:rPr>
              <w:t>Teacher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258706"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B9D522"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325F0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747C0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C76613"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A3A39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C7DD0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764096"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98906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7EF66637"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41424D" w14:textId="77777777" w:rsidR="00412029" w:rsidRDefault="00000000">
            <w:pPr>
              <w:widowControl w:val="0"/>
              <w:spacing w:line="240" w:lineRule="auto"/>
              <w:rPr>
                <w:rFonts w:ascii="Calibri" w:eastAsia="Calibri" w:hAnsi="Calibri" w:cs="Calibri"/>
              </w:rPr>
            </w:pPr>
            <w:r>
              <w:rPr>
                <w:rFonts w:ascii="Calibri" w:eastAsia="Calibri" w:hAnsi="Calibri" w:cs="Calibri"/>
              </w:rPr>
              <w:t>School FE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993EB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07DBE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8C1C8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308C8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8B8A6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4890B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E3ADE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92EAA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40046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7DABDBFC"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BC5B05" w14:textId="77777777" w:rsidR="00412029" w:rsidRDefault="00000000">
            <w:pPr>
              <w:widowControl w:val="0"/>
              <w:spacing w:line="240" w:lineRule="auto"/>
              <w:rPr>
                <w:rFonts w:ascii="Calibri" w:eastAsia="Calibri" w:hAnsi="Calibri" w:cs="Calibri"/>
              </w:rPr>
            </w:pPr>
            <w:r>
              <w:rPr>
                <w:rFonts w:ascii="Calibri" w:eastAsia="Calibri" w:hAnsi="Calibri" w:cs="Calibri"/>
              </w:rPr>
              <w:t>School clustered SE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FC9F3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74D6F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68E28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C84D6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4E774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43D41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2C3E4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5E5EC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65925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5733DBBF"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233E38" w14:textId="77777777" w:rsidR="00412029" w:rsidRDefault="00000000">
            <w:pPr>
              <w:widowControl w:val="0"/>
              <w:spacing w:line="240" w:lineRule="auto"/>
              <w:rPr>
                <w:rFonts w:ascii="Calibri" w:eastAsia="Calibri" w:hAnsi="Calibri" w:cs="Calibri"/>
              </w:rPr>
            </w:pPr>
            <w:r>
              <w:rPr>
                <w:rFonts w:ascii="Calibri" w:eastAsia="Calibri" w:hAnsi="Calibri" w:cs="Calibri"/>
              </w:rPr>
              <w:t>Observations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16C4EE"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8DCF74"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5C6BAE"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BEA8B"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81CBC2"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72B5A8"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AFC240"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BBF162"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28182B"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r>
      <w:tr w:rsidR="00412029" w14:paraId="59151FB4"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821C15" w14:textId="77777777" w:rsidR="00412029" w:rsidRDefault="00000000">
            <w:pPr>
              <w:widowControl w:val="0"/>
              <w:spacing w:line="240" w:lineRule="auto"/>
              <w:rPr>
                <w:rFonts w:ascii="Calibri" w:eastAsia="Calibri" w:hAnsi="Calibri" w:cs="Calibri"/>
              </w:rPr>
            </w:pPr>
            <w:r>
              <w:rPr>
                <w:rFonts w:ascii="Calibri" w:eastAsia="Calibri" w:hAnsi="Calibri" w:cs="Calibri"/>
              </w:rPr>
              <w:t>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7C3F79" w14:textId="77777777" w:rsidR="00412029" w:rsidRDefault="00000000">
            <w:pPr>
              <w:widowControl w:val="0"/>
              <w:spacing w:line="240" w:lineRule="auto"/>
              <w:rPr>
                <w:rFonts w:ascii="Calibri" w:eastAsia="Calibri" w:hAnsi="Calibri" w:cs="Calibri"/>
              </w:rPr>
            </w:pPr>
            <w:r>
              <w:rPr>
                <w:rFonts w:ascii="Calibri" w:eastAsia="Calibri" w:hAnsi="Calibri" w:cs="Calibri"/>
              </w:rPr>
              <w:t>0.608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9BE9E3" w14:textId="77777777" w:rsidR="00412029" w:rsidRDefault="00000000">
            <w:pPr>
              <w:widowControl w:val="0"/>
              <w:spacing w:line="240" w:lineRule="auto"/>
              <w:rPr>
                <w:rFonts w:ascii="Calibri" w:eastAsia="Calibri" w:hAnsi="Calibri" w:cs="Calibri"/>
              </w:rPr>
            </w:pPr>
            <w:r>
              <w:rPr>
                <w:rFonts w:ascii="Calibri" w:eastAsia="Calibri" w:hAnsi="Calibri" w:cs="Calibri"/>
              </w:rPr>
              <w:t>0.611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6876A3" w14:textId="77777777" w:rsidR="00412029" w:rsidRDefault="00000000">
            <w:pPr>
              <w:widowControl w:val="0"/>
              <w:spacing w:line="240" w:lineRule="auto"/>
              <w:rPr>
                <w:rFonts w:ascii="Calibri" w:eastAsia="Calibri" w:hAnsi="Calibri" w:cs="Calibri"/>
              </w:rPr>
            </w:pPr>
            <w:r>
              <w:rPr>
                <w:rFonts w:ascii="Calibri" w:eastAsia="Calibri" w:hAnsi="Calibri" w:cs="Calibri"/>
              </w:rPr>
              <w:t>0.611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9C4EDE" w14:textId="77777777" w:rsidR="00412029" w:rsidRDefault="00000000">
            <w:pPr>
              <w:widowControl w:val="0"/>
              <w:spacing w:line="240" w:lineRule="auto"/>
              <w:rPr>
                <w:rFonts w:ascii="Calibri" w:eastAsia="Calibri" w:hAnsi="Calibri" w:cs="Calibri"/>
              </w:rPr>
            </w:pPr>
            <w:r>
              <w:rPr>
                <w:rFonts w:ascii="Calibri" w:eastAsia="Calibri" w:hAnsi="Calibri" w:cs="Calibri"/>
              </w:rPr>
              <w:t>0.710</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8A53AB" w14:textId="77777777" w:rsidR="00412029" w:rsidRDefault="00000000">
            <w:pPr>
              <w:widowControl w:val="0"/>
              <w:spacing w:line="240" w:lineRule="auto"/>
              <w:rPr>
                <w:rFonts w:ascii="Calibri" w:eastAsia="Calibri" w:hAnsi="Calibri" w:cs="Calibri"/>
              </w:rPr>
            </w:pPr>
            <w:r>
              <w:rPr>
                <w:rFonts w:ascii="Calibri" w:eastAsia="Calibri" w:hAnsi="Calibri" w:cs="Calibri"/>
              </w:rPr>
              <w:t>0.711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B8A9BA" w14:textId="77777777" w:rsidR="00412029" w:rsidRDefault="00000000">
            <w:pPr>
              <w:widowControl w:val="0"/>
              <w:spacing w:line="240" w:lineRule="auto"/>
              <w:rPr>
                <w:rFonts w:ascii="Calibri" w:eastAsia="Calibri" w:hAnsi="Calibri" w:cs="Calibri"/>
              </w:rPr>
            </w:pPr>
            <w:r>
              <w:rPr>
                <w:rFonts w:ascii="Calibri" w:eastAsia="Calibri" w:hAnsi="Calibri" w:cs="Calibri"/>
              </w:rPr>
              <w:t>0.712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541FE8" w14:textId="77777777" w:rsidR="00412029" w:rsidRDefault="00000000">
            <w:pPr>
              <w:widowControl w:val="0"/>
              <w:spacing w:line="240" w:lineRule="auto"/>
              <w:rPr>
                <w:rFonts w:ascii="Calibri" w:eastAsia="Calibri" w:hAnsi="Calibri" w:cs="Calibri"/>
              </w:rPr>
            </w:pPr>
            <w:r>
              <w:rPr>
                <w:rFonts w:ascii="Calibri" w:eastAsia="Calibri" w:hAnsi="Calibri" w:cs="Calibri"/>
              </w:rPr>
              <w:t>0.615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58F13A" w14:textId="77777777" w:rsidR="00412029" w:rsidRDefault="00000000">
            <w:pPr>
              <w:widowControl w:val="0"/>
              <w:spacing w:line="240" w:lineRule="auto"/>
              <w:rPr>
                <w:rFonts w:ascii="Calibri" w:eastAsia="Calibri" w:hAnsi="Calibri" w:cs="Calibri"/>
              </w:rPr>
            </w:pPr>
            <w:r>
              <w:rPr>
                <w:rFonts w:ascii="Calibri" w:eastAsia="Calibri" w:hAnsi="Calibri" w:cs="Calibri"/>
              </w:rPr>
              <w:t>0.617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2B3822" w14:textId="77777777" w:rsidR="00412029" w:rsidRDefault="00000000">
            <w:pPr>
              <w:widowControl w:val="0"/>
              <w:spacing w:line="240" w:lineRule="auto"/>
              <w:rPr>
                <w:rFonts w:ascii="Calibri" w:eastAsia="Calibri" w:hAnsi="Calibri" w:cs="Calibri"/>
              </w:rPr>
            </w:pPr>
            <w:r>
              <w:rPr>
                <w:rFonts w:ascii="Calibri" w:eastAsia="Calibri" w:hAnsi="Calibri" w:cs="Calibri"/>
              </w:rPr>
              <w:t>0.620</w:t>
            </w:r>
          </w:p>
        </w:tc>
      </w:tr>
      <w:tr w:rsidR="00412029" w14:paraId="7690C70F"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6E34CE" w14:textId="77777777" w:rsidR="00412029" w:rsidRDefault="00000000">
            <w:pPr>
              <w:widowControl w:val="0"/>
              <w:spacing w:line="240" w:lineRule="auto"/>
              <w:rPr>
                <w:rFonts w:ascii="Calibri" w:eastAsia="Calibri" w:hAnsi="Calibri" w:cs="Calibri"/>
              </w:rPr>
            </w:pPr>
            <w:r>
              <w:rPr>
                <w:rFonts w:ascii="Calibri" w:eastAsia="Calibri" w:hAnsi="Calibri" w:cs="Calibri"/>
              </w:rPr>
              <w:t>Adjusted 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EC7258" w14:textId="77777777" w:rsidR="00412029" w:rsidRDefault="00000000">
            <w:pPr>
              <w:widowControl w:val="0"/>
              <w:spacing w:line="240" w:lineRule="auto"/>
              <w:rPr>
                <w:rFonts w:ascii="Calibri" w:eastAsia="Calibri" w:hAnsi="Calibri" w:cs="Calibri"/>
              </w:rPr>
            </w:pPr>
            <w:r>
              <w:rPr>
                <w:rFonts w:ascii="Calibri" w:eastAsia="Calibri" w:hAnsi="Calibri" w:cs="Calibri"/>
              </w:rPr>
              <w:t>0.601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EB5396" w14:textId="77777777" w:rsidR="00412029" w:rsidRDefault="00000000">
            <w:pPr>
              <w:widowControl w:val="0"/>
              <w:spacing w:line="240" w:lineRule="auto"/>
              <w:rPr>
                <w:rFonts w:ascii="Calibri" w:eastAsia="Calibri" w:hAnsi="Calibri" w:cs="Calibri"/>
              </w:rPr>
            </w:pPr>
            <w:r>
              <w:rPr>
                <w:rFonts w:ascii="Calibri" w:eastAsia="Calibri" w:hAnsi="Calibri" w:cs="Calibri"/>
              </w:rPr>
              <w:t>0.603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F2957B" w14:textId="77777777" w:rsidR="00412029" w:rsidRDefault="00000000">
            <w:pPr>
              <w:widowControl w:val="0"/>
              <w:spacing w:line="240" w:lineRule="auto"/>
              <w:rPr>
                <w:rFonts w:ascii="Calibri" w:eastAsia="Calibri" w:hAnsi="Calibri" w:cs="Calibri"/>
              </w:rPr>
            </w:pPr>
            <w:r>
              <w:rPr>
                <w:rFonts w:ascii="Calibri" w:eastAsia="Calibri" w:hAnsi="Calibri" w:cs="Calibri"/>
              </w:rPr>
              <w:t>0.603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5D706A" w14:textId="77777777" w:rsidR="00412029" w:rsidRDefault="00000000">
            <w:pPr>
              <w:widowControl w:val="0"/>
              <w:spacing w:line="240" w:lineRule="auto"/>
              <w:rPr>
                <w:rFonts w:ascii="Calibri" w:eastAsia="Calibri" w:hAnsi="Calibri" w:cs="Calibri"/>
              </w:rPr>
            </w:pPr>
            <w:r>
              <w:rPr>
                <w:rFonts w:ascii="Calibri" w:eastAsia="Calibri" w:hAnsi="Calibri" w:cs="Calibri"/>
              </w:rPr>
              <w:t>0.706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AE7F75" w14:textId="77777777" w:rsidR="00412029" w:rsidRDefault="00000000">
            <w:pPr>
              <w:widowControl w:val="0"/>
              <w:spacing w:line="240" w:lineRule="auto"/>
              <w:rPr>
                <w:rFonts w:ascii="Calibri" w:eastAsia="Calibri" w:hAnsi="Calibri" w:cs="Calibri"/>
              </w:rPr>
            </w:pPr>
            <w:r>
              <w:rPr>
                <w:rFonts w:ascii="Calibri" w:eastAsia="Calibri" w:hAnsi="Calibri" w:cs="Calibri"/>
              </w:rPr>
              <w:t>0.706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5C632C" w14:textId="77777777" w:rsidR="00412029" w:rsidRDefault="00000000">
            <w:pPr>
              <w:widowControl w:val="0"/>
              <w:spacing w:line="240" w:lineRule="auto"/>
              <w:rPr>
                <w:rFonts w:ascii="Calibri" w:eastAsia="Calibri" w:hAnsi="Calibri" w:cs="Calibri"/>
              </w:rPr>
            </w:pPr>
            <w:r>
              <w:rPr>
                <w:rFonts w:ascii="Calibri" w:eastAsia="Calibri" w:hAnsi="Calibri" w:cs="Calibri"/>
              </w:rPr>
              <w:t>0.707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558D9D" w14:textId="77777777" w:rsidR="00412029" w:rsidRDefault="00000000">
            <w:pPr>
              <w:widowControl w:val="0"/>
              <w:spacing w:line="240" w:lineRule="auto"/>
              <w:rPr>
                <w:rFonts w:ascii="Calibri" w:eastAsia="Calibri" w:hAnsi="Calibri" w:cs="Calibri"/>
              </w:rPr>
            </w:pPr>
            <w:r>
              <w:rPr>
                <w:rFonts w:ascii="Calibri" w:eastAsia="Calibri" w:hAnsi="Calibri" w:cs="Calibri"/>
              </w:rPr>
              <w:t>0.609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2698FB" w14:textId="77777777" w:rsidR="00412029" w:rsidRDefault="00000000">
            <w:pPr>
              <w:widowControl w:val="0"/>
              <w:spacing w:line="240" w:lineRule="auto"/>
              <w:rPr>
                <w:rFonts w:ascii="Calibri" w:eastAsia="Calibri" w:hAnsi="Calibri" w:cs="Calibri"/>
              </w:rPr>
            </w:pPr>
            <w:r>
              <w:rPr>
                <w:rFonts w:ascii="Calibri" w:eastAsia="Calibri" w:hAnsi="Calibri" w:cs="Calibri"/>
              </w:rPr>
              <w:t>0.610</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C77999" w14:textId="77777777" w:rsidR="00412029" w:rsidRDefault="00000000">
            <w:pPr>
              <w:widowControl w:val="0"/>
              <w:spacing w:line="240" w:lineRule="auto"/>
              <w:rPr>
                <w:rFonts w:ascii="Calibri" w:eastAsia="Calibri" w:hAnsi="Calibri" w:cs="Calibri"/>
              </w:rPr>
            </w:pPr>
            <w:r>
              <w:rPr>
                <w:rFonts w:ascii="Calibri" w:eastAsia="Calibri" w:hAnsi="Calibri" w:cs="Calibri"/>
              </w:rPr>
              <w:t>0.613</w:t>
            </w:r>
          </w:p>
        </w:tc>
      </w:tr>
      <w:tr w:rsidR="00412029" w14:paraId="491CC632" w14:textId="77777777">
        <w:tc>
          <w:tcPr>
            <w:tcW w:w="1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B3188EE" w14:textId="77777777" w:rsidR="00412029" w:rsidRDefault="00000000">
            <w:pPr>
              <w:widowControl w:val="0"/>
              <w:spacing w:line="240" w:lineRule="auto"/>
              <w:rPr>
                <w:rFonts w:ascii="Calibri" w:eastAsia="Calibri" w:hAnsi="Calibri" w:cs="Calibri"/>
              </w:rPr>
            </w:pPr>
            <w:r>
              <w:rPr>
                <w:rFonts w:ascii="Calibri" w:eastAsia="Calibri" w:hAnsi="Calibri" w:cs="Calibri"/>
              </w:rPr>
              <w:t>Residual SE</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65EDD51" w14:textId="77777777" w:rsidR="00412029" w:rsidRDefault="00000000">
            <w:pPr>
              <w:widowControl w:val="0"/>
              <w:spacing w:line="240" w:lineRule="auto"/>
              <w:rPr>
                <w:rFonts w:ascii="Calibri" w:eastAsia="Calibri" w:hAnsi="Calibri" w:cs="Calibri"/>
              </w:rPr>
            </w:pPr>
            <w:r>
              <w:rPr>
                <w:rFonts w:ascii="Calibri" w:eastAsia="Calibri" w:hAnsi="Calibri" w:cs="Calibri"/>
              </w:rPr>
              <w:t>0.619 (</w:t>
            </w:r>
            <w:proofErr w:type="spellStart"/>
            <w:r>
              <w:rPr>
                <w:rFonts w:ascii="Calibri" w:eastAsia="Calibri" w:hAnsi="Calibri" w:cs="Calibri"/>
              </w:rPr>
              <w:t>df</w:t>
            </w:r>
            <w:proofErr w:type="spellEnd"/>
            <w:r>
              <w:rPr>
                <w:rFonts w:ascii="Calibri" w:eastAsia="Calibri" w:hAnsi="Calibri" w:cs="Calibri"/>
              </w:rPr>
              <w:t xml:space="preserve"> = 4862)</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05D3183" w14:textId="77777777" w:rsidR="00412029" w:rsidRDefault="00000000">
            <w:pPr>
              <w:widowControl w:val="0"/>
              <w:spacing w:line="240" w:lineRule="auto"/>
              <w:rPr>
                <w:rFonts w:ascii="Calibri" w:eastAsia="Calibri" w:hAnsi="Calibri" w:cs="Calibri"/>
              </w:rPr>
            </w:pPr>
            <w:r>
              <w:rPr>
                <w:rFonts w:ascii="Calibri" w:eastAsia="Calibri" w:hAnsi="Calibri" w:cs="Calibri"/>
              </w:rPr>
              <w:t>0.618 (</w:t>
            </w:r>
            <w:proofErr w:type="spellStart"/>
            <w:r>
              <w:rPr>
                <w:rFonts w:ascii="Calibri" w:eastAsia="Calibri" w:hAnsi="Calibri" w:cs="Calibri"/>
              </w:rPr>
              <w:t>df</w:t>
            </w:r>
            <w:proofErr w:type="spellEnd"/>
            <w:r>
              <w:rPr>
                <w:rFonts w:ascii="Calibri" w:eastAsia="Calibri" w:hAnsi="Calibri" w:cs="Calibri"/>
              </w:rPr>
              <w:t xml:space="preserve"> = 4853)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413433" w14:textId="77777777" w:rsidR="00412029" w:rsidRDefault="00000000">
            <w:pPr>
              <w:widowControl w:val="0"/>
              <w:spacing w:line="240" w:lineRule="auto"/>
              <w:rPr>
                <w:rFonts w:ascii="Calibri" w:eastAsia="Calibri" w:hAnsi="Calibri" w:cs="Calibri"/>
              </w:rPr>
            </w:pPr>
            <w:r>
              <w:rPr>
                <w:rFonts w:ascii="Calibri" w:eastAsia="Calibri" w:hAnsi="Calibri" w:cs="Calibri"/>
              </w:rPr>
              <w:t>0.618 (</w:t>
            </w:r>
            <w:proofErr w:type="spellStart"/>
            <w:r>
              <w:rPr>
                <w:rFonts w:ascii="Calibri" w:eastAsia="Calibri" w:hAnsi="Calibri" w:cs="Calibri"/>
              </w:rPr>
              <w:t>df</w:t>
            </w:r>
            <w:proofErr w:type="spellEnd"/>
            <w:r>
              <w:rPr>
                <w:rFonts w:ascii="Calibri" w:eastAsia="Calibri" w:hAnsi="Calibri" w:cs="Calibri"/>
              </w:rPr>
              <w:t xml:space="preserve"> = 4849)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A7C588E" w14:textId="77777777" w:rsidR="00412029" w:rsidRDefault="00000000">
            <w:pPr>
              <w:widowControl w:val="0"/>
              <w:spacing w:line="240" w:lineRule="auto"/>
              <w:rPr>
                <w:rFonts w:ascii="Calibri" w:eastAsia="Calibri" w:hAnsi="Calibri" w:cs="Calibri"/>
              </w:rPr>
            </w:pPr>
            <w:r>
              <w:rPr>
                <w:rFonts w:ascii="Calibri" w:eastAsia="Calibri" w:hAnsi="Calibri" w:cs="Calibri"/>
              </w:rPr>
              <w:t>0.538 (</w:t>
            </w:r>
            <w:proofErr w:type="spellStart"/>
            <w:r>
              <w:rPr>
                <w:rFonts w:ascii="Calibri" w:eastAsia="Calibri" w:hAnsi="Calibri" w:cs="Calibri"/>
              </w:rPr>
              <w:t>df</w:t>
            </w:r>
            <w:proofErr w:type="spellEnd"/>
            <w:r>
              <w:rPr>
                <w:rFonts w:ascii="Calibri" w:eastAsia="Calibri" w:hAnsi="Calibri" w:cs="Calibri"/>
              </w:rPr>
              <w:t xml:space="preserve"> = 4879)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F5DF2C3" w14:textId="77777777" w:rsidR="00412029" w:rsidRDefault="00000000">
            <w:pPr>
              <w:widowControl w:val="0"/>
              <w:spacing w:line="240" w:lineRule="auto"/>
              <w:rPr>
                <w:rFonts w:ascii="Calibri" w:eastAsia="Calibri" w:hAnsi="Calibri" w:cs="Calibri"/>
              </w:rPr>
            </w:pPr>
            <w:r>
              <w:rPr>
                <w:rFonts w:ascii="Calibri" w:eastAsia="Calibri" w:hAnsi="Calibri" w:cs="Calibri"/>
              </w:rPr>
              <w:t>0.538 (</w:t>
            </w:r>
            <w:proofErr w:type="spellStart"/>
            <w:r>
              <w:rPr>
                <w:rFonts w:ascii="Calibri" w:eastAsia="Calibri" w:hAnsi="Calibri" w:cs="Calibri"/>
              </w:rPr>
              <w:t>df</w:t>
            </w:r>
            <w:proofErr w:type="spellEnd"/>
            <w:r>
              <w:rPr>
                <w:rFonts w:ascii="Calibri" w:eastAsia="Calibri" w:hAnsi="Calibri" w:cs="Calibri"/>
              </w:rPr>
              <w:t xml:space="preserve"> = 4870)</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36FF01" w14:textId="77777777" w:rsidR="00412029" w:rsidRDefault="00000000">
            <w:pPr>
              <w:widowControl w:val="0"/>
              <w:spacing w:line="240" w:lineRule="auto"/>
              <w:rPr>
                <w:rFonts w:ascii="Calibri" w:eastAsia="Calibri" w:hAnsi="Calibri" w:cs="Calibri"/>
              </w:rPr>
            </w:pPr>
            <w:r>
              <w:rPr>
                <w:rFonts w:ascii="Calibri" w:eastAsia="Calibri" w:hAnsi="Calibri" w:cs="Calibri"/>
              </w:rPr>
              <w:t>0.537 (</w:t>
            </w:r>
            <w:proofErr w:type="spellStart"/>
            <w:r>
              <w:rPr>
                <w:rFonts w:ascii="Calibri" w:eastAsia="Calibri" w:hAnsi="Calibri" w:cs="Calibri"/>
              </w:rPr>
              <w:t>df</w:t>
            </w:r>
            <w:proofErr w:type="spellEnd"/>
            <w:r>
              <w:rPr>
                <w:rFonts w:ascii="Calibri" w:eastAsia="Calibri" w:hAnsi="Calibri" w:cs="Calibri"/>
              </w:rPr>
              <w:t xml:space="preserve"> = 4866)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E18CE1" w14:textId="77777777" w:rsidR="00412029" w:rsidRDefault="00000000">
            <w:pPr>
              <w:widowControl w:val="0"/>
              <w:spacing w:line="240" w:lineRule="auto"/>
              <w:rPr>
                <w:rFonts w:ascii="Calibri" w:eastAsia="Calibri" w:hAnsi="Calibri" w:cs="Calibri"/>
              </w:rPr>
            </w:pPr>
            <w:r>
              <w:rPr>
                <w:rFonts w:ascii="Calibri" w:eastAsia="Calibri" w:hAnsi="Calibri" w:cs="Calibri"/>
              </w:rPr>
              <w:t>0.619 (</w:t>
            </w:r>
            <w:proofErr w:type="spellStart"/>
            <w:r>
              <w:rPr>
                <w:rFonts w:ascii="Calibri" w:eastAsia="Calibri" w:hAnsi="Calibri" w:cs="Calibri"/>
              </w:rPr>
              <w:t>df</w:t>
            </w:r>
            <w:proofErr w:type="spellEnd"/>
            <w:r>
              <w:rPr>
                <w:rFonts w:ascii="Calibri" w:eastAsia="Calibri" w:hAnsi="Calibri" w:cs="Calibri"/>
              </w:rPr>
              <w:t xml:space="preserve"> = 4933)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1E63A1B" w14:textId="77777777" w:rsidR="00412029" w:rsidRDefault="00000000">
            <w:pPr>
              <w:widowControl w:val="0"/>
              <w:spacing w:line="240" w:lineRule="auto"/>
              <w:rPr>
                <w:rFonts w:ascii="Calibri" w:eastAsia="Calibri" w:hAnsi="Calibri" w:cs="Calibri"/>
              </w:rPr>
            </w:pPr>
            <w:r>
              <w:rPr>
                <w:rFonts w:ascii="Calibri" w:eastAsia="Calibri" w:hAnsi="Calibri" w:cs="Calibri"/>
              </w:rPr>
              <w:t>0.618 (</w:t>
            </w:r>
            <w:proofErr w:type="spellStart"/>
            <w:r>
              <w:rPr>
                <w:rFonts w:ascii="Calibri" w:eastAsia="Calibri" w:hAnsi="Calibri" w:cs="Calibri"/>
              </w:rPr>
              <w:t>df</w:t>
            </w:r>
            <w:proofErr w:type="spellEnd"/>
            <w:r>
              <w:rPr>
                <w:rFonts w:ascii="Calibri" w:eastAsia="Calibri" w:hAnsi="Calibri" w:cs="Calibri"/>
              </w:rPr>
              <w:t xml:space="preserve"> = 4924)</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84FD14A" w14:textId="77777777" w:rsidR="00412029" w:rsidRDefault="00000000">
            <w:pPr>
              <w:widowControl w:val="0"/>
              <w:spacing w:line="240" w:lineRule="auto"/>
              <w:rPr>
                <w:rFonts w:ascii="Calibri" w:eastAsia="Calibri" w:hAnsi="Calibri" w:cs="Calibri"/>
              </w:rPr>
            </w:pPr>
            <w:r>
              <w:rPr>
                <w:rFonts w:ascii="Calibri" w:eastAsia="Calibri" w:hAnsi="Calibri" w:cs="Calibri"/>
              </w:rPr>
              <w:t>0.616 (</w:t>
            </w:r>
            <w:proofErr w:type="spellStart"/>
            <w:r>
              <w:rPr>
                <w:rFonts w:ascii="Calibri" w:eastAsia="Calibri" w:hAnsi="Calibri" w:cs="Calibri"/>
              </w:rPr>
              <w:t>df</w:t>
            </w:r>
            <w:proofErr w:type="spellEnd"/>
            <w:r>
              <w:rPr>
                <w:rFonts w:ascii="Calibri" w:eastAsia="Calibri" w:hAnsi="Calibri" w:cs="Calibri"/>
              </w:rPr>
              <w:t xml:space="preserve"> = 4920)</w:t>
            </w:r>
          </w:p>
        </w:tc>
      </w:tr>
    </w:tbl>
    <w:p w14:paraId="6FEC3C7C" w14:textId="77777777" w:rsidR="00412029" w:rsidRDefault="00000000">
      <w:pPr>
        <w:spacing w:line="240" w:lineRule="auto"/>
        <w:rPr>
          <w:rFonts w:ascii="Calibri" w:eastAsia="Calibri" w:hAnsi="Calibri" w:cs="Calibri"/>
        </w:rPr>
      </w:pPr>
      <w:r>
        <w:rPr>
          <w:rFonts w:ascii="Calibri" w:eastAsia="Calibri" w:hAnsi="Calibri" w:cs="Calibri"/>
        </w:rPr>
        <w:t xml:space="preserve">Note: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For each sample, the outcome variable is estimated three times: the first model controls for student covariates that include cubic polynomial functions of baseline Chinese, English, math, and CEPS cognitive test scores, and student characteristics; the second model adds homeroom covariates that include homeroom size and averaged student characteristics at homeroom level; the third model </w:t>
      </w:r>
      <w:r>
        <w:rPr>
          <w:rFonts w:ascii="Calibri" w:eastAsia="Calibri" w:hAnsi="Calibri" w:cs="Calibri"/>
        </w:rPr>
        <w:lastRenderedPageBreak/>
        <w:t>further adds teacher gender and homeroom advisor status. All models also control for school fixed effects and cluster standard errors at school level.</w:t>
      </w:r>
    </w:p>
    <w:p w14:paraId="54D95675" w14:textId="77777777" w:rsidR="00412029" w:rsidRDefault="00412029">
      <w:pPr>
        <w:spacing w:line="240" w:lineRule="auto"/>
        <w:rPr>
          <w:rFonts w:ascii="Calibri" w:eastAsia="Calibri" w:hAnsi="Calibri" w:cs="Calibri"/>
        </w:rPr>
      </w:pPr>
    </w:p>
    <w:p w14:paraId="30D6B89F" w14:textId="77777777" w:rsidR="00412029" w:rsidRDefault="00000000">
      <w:pPr>
        <w:spacing w:line="240" w:lineRule="auto"/>
        <w:rPr>
          <w:rFonts w:ascii="Calibri" w:eastAsia="Calibri" w:hAnsi="Calibri" w:cs="Calibri"/>
        </w:rPr>
      </w:pPr>
      <w:r>
        <w:br w:type="page"/>
      </w:r>
    </w:p>
    <w:p w14:paraId="387577BD" w14:textId="77777777" w:rsidR="00412029" w:rsidRDefault="00000000">
      <w:pPr>
        <w:spacing w:line="480" w:lineRule="auto"/>
        <w:rPr>
          <w:rFonts w:ascii="Calibri" w:eastAsia="Calibri" w:hAnsi="Calibri" w:cs="Calibri"/>
        </w:rPr>
      </w:pPr>
      <w:r>
        <w:rPr>
          <w:rFonts w:ascii="Calibri" w:eastAsia="Calibri" w:hAnsi="Calibri" w:cs="Calibri"/>
        </w:rPr>
        <w:lastRenderedPageBreak/>
        <w:t>Table 6</w:t>
      </w:r>
    </w:p>
    <w:p w14:paraId="0D7F6E8C" w14:textId="77777777" w:rsidR="00412029" w:rsidRDefault="00000000">
      <w:pPr>
        <w:spacing w:line="480" w:lineRule="auto"/>
        <w:rPr>
          <w:rFonts w:ascii="Calibri" w:eastAsia="Calibri" w:hAnsi="Calibri" w:cs="Calibri"/>
        </w:rPr>
      </w:pPr>
      <w:r>
        <w:rPr>
          <w:rFonts w:ascii="Calibri" w:eastAsia="Calibri" w:hAnsi="Calibri" w:cs="Calibri"/>
        </w:rPr>
        <w:t>Impact of Teacher-Student Gender Match on Test Score, by Student Gender</w:t>
      </w:r>
    </w:p>
    <w:p w14:paraId="6CC09F03" w14:textId="77777777" w:rsidR="00412029" w:rsidRDefault="00000000">
      <w:pPr>
        <w:spacing w:line="240" w:lineRule="auto"/>
        <w:rPr>
          <w:rFonts w:ascii="Calibri" w:eastAsia="Calibri" w:hAnsi="Calibri" w:cs="Calibri"/>
        </w:rPr>
      </w:pPr>
      <w:r>
        <w:rPr>
          <w:rFonts w:ascii="Calibri" w:eastAsia="Calibri" w:hAnsi="Calibri" w:cs="Calibri"/>
        </w:rPr>
        <w:t>Panel A. Chinese sample</w:t>
      </w:r>
    </w:p>
    <w:tbl>
      <w:tblPr>
        <w:tblStyle w:val="a4"/>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905"/>
        <w:gridCol w:w="905"/>
        <w:gridCol w:w="905"/>
        <w:gridCol w:w="905"/>
        <w:gridCol w:w="905"/>
        <w:gridCol w:w="905"/>
        <w:gridCol w:w="905"/>
        <w:gridCol w:w="905"/>
        <w:gridCol w:w="905"/>
      </w:tblGrid>
      <w:tr w:rsidR="00412029" w14:paraId="7BC70277" w14:textId="77777777">
        <w:trPr>
          <w:trHeight w:val="420"/>
        </w:trPr>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34A13219" w14:textId="77777777" w:rsidR="00412029" w:rsidRDefault="00412029">
            <w:pPr>
              <w:widowControl w:val="0"/>
              <w:spacing w:line="240" w:lineRule="auto"/>
              <w:rPr>
                <w:rFonts w:ascii="Calibri" w:eastAsia="Calibri" w:hAnsi="Calibri" w:cs="Calibri"/>
              </w:rPr>
            </w:pPr>
          </w:p>
        </w:tc>
        <w:tc>
          <w:tcPr>
            <w:tcW w:w="2715" w:type="dxa"/>
            <w:gridSpan w:val="3"/>
            <w:tcBorders>
              <w:left w:val="single" w:sz="8" w:space="0" w:color="FFFFFF"/>
            </w:tcBorders>
            <w:shd w:val="clear" w:color="auto" w:fill="auto"/>
            <w:tcMar>
              <w:top w:w="100" w:type="dxa"/>
              <w:left w:w="100" w:type="dxa"/>
              <w:bottom w:w="100" w:type="dxa"/>
              <w:right w:w="100" w:type="dxa"/>
            </w:tcMar>
          </w:tcPr>
          <w:p w14:paraId="270BB43D"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Female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070E42C2"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4923C19A"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All students</w:t>
            </w:r>
          </w:p>
        </w:tc>
      </w:tr>
      <w:tr w:rsidR="00412029" w14:paraId="3FC0377C" w14:textId="77777777">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1CB6810D" w14:textId="77777777" w:rsidR="00412029" w:rsidRDefault="00000000">
            <w:pPr>
              <w:widowControl w:val="0"/>
              <w:spacing w:line="240" w:lineRule="auto"/>
              <w:rPr>
                <w:rFonts w:ascii="Calibri" w:eastAsia="Calibri" w:hAnsi="Calibri" w:cs="Calibri"/>
              </w:rPr>
            </w:pPr>
            <w:r>
              <w:rPr>
                <w:rFonts w:ascii="Calibri" w:eastAsia="Calibri" w:hAnsi="Calibri" w:cs="Calibri"/>
              </w:rPr>
              <w:t>Match</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0817FE7" w14:textId="77777777" w:rsidR="00412029" w:rsidRDefault="00000000">
            <w:pPr>
              <w:widowControl w:val="0"/>
              <w:spacing w:line="240" w:lineRule="auto"/>
              <w:rPr>
                <w:rFonts w:ascii="Calibri" w:eastAsia="Calibri" w:hAnsi="Calibri" w:cs="Calibri"/>
              </w:rPr>
            </w:pPr>
            <w:r>
              <w:rPr>
                <w:rFonts w:ascii="Calibri" w:eastAsia="Calibri" w:hAnsi="Calibri" w:cs="Calibri"/>
              </w:rPr>
              <w:t>0.095 (0.080)</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31492E4"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0.047</w:t>
            </w:r>
          </w:p>
          <w:p w14:paraId="675403BA"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(0.074)</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1D1FDAAD"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0.067 (0.096)</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A14EC19"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-0.098 (0.083)</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3FB25F56" w14:textId="77777777" w:rsidR="00412029" w:rsidRDefault="00000000">
            <w:pPr>
              <w:widowControl w:val="0"/>
              <w:spacing w:line="240" w:lineRule="auto"/>
              <w:rPr>
                <w:rFonts w:ascii="Calibri" w:eastAsia="Calibri" w:hAnsi="Calibri" w:cs="Calibri"/>
              </w:rPr>
            </w:pPr>
            <w:r>
              <w:rPr>
                <w:rFonts w:ascii="Calibri" w:eastAsia="Calibri" w:hAnsi="Calibri" w:cs="Calibri"/>
              </w:rPr>
              <w:t>-0.086 (0.083)</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3900416E" w14:textId="77777777" w:rsidR="00412029" w:rsidRDefault="00000000">
            <w:pPr>
              <w:widowControl w:val="0"/>
              <w:spacing w:line="240" w:lineRule="auto"/>
              <w:rPr>
                <w:rFonts w:ascii="Calibri" w:eastAsia="Calibri" w:hAnsi="Calibri" w:cs="Calibri"/>
              </w:rPr>
            </w:pPr>
            <w:r>
              <w:rPr>
                <w:rFonts w:ascii="Calibri" w:eastAsia="Calibri" w:hAnsi="Calibri" w:cs="Calibri"/>
              </w:rPr>
              <w:t>-0.121 (0.096)</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9DAF4F9" w14:textId="77777777" w:rsidR="00412029" w:rsidRDefault="00000000">
            <w:pPr>
              <w:widowControl w:val="0"/>
              <w:spacing w:line="240" w:lineRule="auto"/>
              <w:rPr>
                <w:rFonts w:ascii="Calibri" w:eastAsia="Calibri" w:hAnsi="Calibri" w:cs="Calibri"/>
              </w:rPr>
            </w:pPr>
            <w:r>
              <w:rPr>
                <w:rFonts w:ascii="Calibri" w:eastAsia="Calibri" w:hAnsi="Calibri" w:cs="Calibri"/>
              </w:rPr>
              <w:t>0.100</w:t>
            </w:r>
            <w:r>
              <w:rPr>
                <w:rFonts w:ascii="Calibri" w:eastAsia="Calibri" w:hAnsi="Calibri" w:cs="Calibri"/>
                <w:vertAlign w:val="superscript"/>
              </w:rPr>
              <w:t>**</w:t>
            </w:r>
            <w:proofErr w:type="gramStart"/>
            <w:r>
              <w:rPr>
                <w:rFonts w:ascii="Calibri" w:eastAsia="Calibri" w:hAnsi="Calibri" w:cs="Calibri"/>
                <w:vertAlign w:val="superscript"/>
              </w:rPr>
              <w:t xml:space="preserve">* </w:t>
            </w:r>
            <w:r>
              <w:rPr>
                <w:rFonts w:ascii="Calibri" w:eastAsia="Calibri" w:hAnsi="Calibri" w:cs="Calibri"/>
              </w:rPr>
              <w:t xml:space="preserve"> (</w:t>
            </w:r>
            <w:proofErr w:type="gramEnd"/>
            <w:r>
              <w:rPr>
                <w:rFonts w:ascii="Calibri" w:eastAsia="Calibri" w:hAnsi="Calibri" w:cs="Calibri"/>
              </w:rPr>
              <w:t>0.025)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3FF4D065" w14:textId="77777777" w:rsidR="00412029" w:rsidRDefault="00000000">
            <w:pPr>
              <w:widowControl w:val="0"/>
              <w:spacing w:line="240" w:lineRule="auto"/>
              <w:rPr>
                <w:rFonts w:ascii="Calibri" w:eastAsia="Calibri" w:hAnsi="Calibri" w:cs="Calibri"/>
              </w:rPr>
            </w:pPr>
            <w:r>
              <w:rPr>
                <w:rFonts w:ascii="Calibri" w:eastAsia="Calibri" w:hAnsi="Calibri" w:cs="Calibri"/>
              </w:rPr>
              <w:t>0.088</w:t>
            </w:r>
            <w:r>
              <w:rPr>
                <w:rFonts w:ascii="Calibri" w:eastAsia="Calibri" w:hAnsi="Calibri" w:cs="Calibri"/>
                <w:vertAlign w:val="superscript"/>
              </w:rPr>
              <w:t>**</w:t>
            </w:r>
            <w:proofErr w:type="gramStart"/>
            <w:r>
              <w:rPr>
                <w:rFonts w:ascii="Calibri" w:eastAsia="Calibri" w:hAnsi="Calibri" w:cs="Calibri"/>
                <w:vertAlign w:val="superscript"/>
              </w:rPr>
              <w:t xml:space="preserve">* </w:t>
            </w:r>
            <w:r>
              <w:rPr>
                <w:rFonts w:ascii="Calibri" w:eastAsia="Calibri" w:hAnsi="Calibri" w:cs="Calibri"/>
              </w:rPr>
              <w:t xml:space="preserve"> (</w:t>
            </w:r>
            <w:proofErr w:type="gramEnd"/>
            <w:r>
              <w:rPr>
                <w:rFonts w:ascii="Calibri" w:eastAsia="Calibri" w:hAnsi="Calibri" w:cs="Calibri"/>
              </w:rPr>
              <w:t>0.024)</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DEB87A9" w14:textId="77777777" w:rsidR="00412029" w:rsidRDefault="00000000">
            <w:pPr>
              <w:widowControl w:val="0"/>
              <w:spacing w:line="240" w:lineRule="auto"/>
              <w:rPr>
                <w:rFonts w:ascii="Calibri" w:eastAsia="Calibri" w:hAnsi="Calibri" w:cs="Calibri"/>
              </w:rPr>
            </w:pPr>
            <w:r>
              <w:rPr>
                <w:rFonts w:ascii="Calibri" w:eastAsia="Calibri" w:hAnsi="Calibri" w:cs="Calibri"/>
              </w:rPr>
              <w:t>0.087</w:t>
            </w:r>
            <w:r>
              <w:rPr>
                <w:rFonts w:ascii="Calibri" w:eastAsia="Calibri" w:hAnsi="Calibri" w:cs="Calibri"/>
                <w:vertAlign w:val="superscript"/>
              </w:rPr>
              <w:t>**</w:t>
            </w:r>
            <w:proofErr w:type="gramStart"/>
            <w:r>
              <w:rPr>
                <w:rFonts w:ascii="Calibri" w:eastAsia="Calibri" w:hAnsi="Calibri" w:cs="Calibri"/>
                <w:vertAlign w:val="superscript"/>
              </w:rPr>
              <w:t xml:space="preserve">* </w:t>
            </w:r>
            <w:r>
              <w:rPr>
                <w:rFonts w:ascii="Calibri" w:eastAsia="Calibri" w:hAnsi="Calibri" w:cs="Calibri"/>
              </w:rPr>
              <w:t xml:space="preserve"> (</w:t>
            </w:r>
            <w:proofErr w:type="gramEnd"/>
            <w:r>
              <w:rPr>
                <w:rFonts w:ascii="Calibri" w:eastAsia="Calibri" w:hAnsi="Calibri" w:cs="Calibri"/>
              </w:rPr>
              <w:t>0.024)</w:t>
            </w:r>
          </w:p>
        </w:tc>
      </w:tr>
      <w:tr w:rsidR="00412029" w14:paraId="57FBFAEC" w14:textId="77777777">
        <w:tc>
          <w:tcPr>
            <w:tcW w:w="12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1D68C3" w14:textId="77777777" w:rsidR="00412029" w:rsidRDefault="00000000">
            <w:pPr>
              <w:widowControl w:val="0"/>
              <w:spacing w:line="240" w:lineRule="auto"/>
              <w:rPr>
                <w:rFonts w:ascii="Calibri" w:eastAsia="Calibri" w:hAnsi="Calibri" w:cs="Calibri"/>
              </w:rPr>
            </w:pPr>
            <w:r>
              <w:rPr>
                <w:rFonts w:ascii="Calibri" w:eastAsia="Calibri" w:hAnsi="Calibri" w:cs="Calibri"/>
              </w:rPr>
              <w:t>Student Covariates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48DD1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5612B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19F1F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65777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A5C48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728D1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9BC82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5B6D3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79D56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0E7EFE88"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D62645" w14:textId="77777777" w:rsidR="00412029" w:rsidRDefault="00000000">
            <w:pPr>
              <w:widowControl w:val="0"/>
              <w:spacing w:line="240" w:lineRule="auto"/>
              <w:rPr>
                <w:rFonts w:ascii="Calibri" w:eastAsia="Calibri" w:hAnsi="Calibri" w:cs="Calibri"/>
              </w:rPr>
            </w:pPr>
            <w:r>
              <w:rPr>
                <w:rFonts w:ascii="Calibri" w:eastAsia="Calibri" w:hAnsi="Calibri" w:cs="Calibri"/>
              </w:rPr>
              <w:t>Homeroom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870C8B"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F9047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2E210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B4E4EE"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BF2F7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8CBA2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CD62EC"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58D6E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38DCE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2CF5F10A"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F769DE" w14:textId="77777777" w:rsidR="00412029" w:rsidRDefault="00000000">
            <w:pPr>
              <w:widowControl w:val="0"/>
              <w:spacing w:line="240" w:lineRule="auto"/>
              <w:rPr>
                <w:rFonts w:ascii="Calibri" w:eastAsia="Calibri" w:hAnsi="Calibri" w:cs="Calibri"/>
              </w:rPr>
            </w:pPr>
            <w:r>
              <w:rPr>
                <w:rFonts w:ascii="Calibri" w:eastAsia="Calibri" w:hAnsi="Calibri" w:cs="Calibri"/>
              </w:rPr>
              <w:t>Teacher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A547E9"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C47C75"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E73A9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BEB10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995584"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72A73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8578A5"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7203FE"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100E0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36478954"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2CDAB5" w14:textId="77777777" w:rsidR="00412029" w:rsidRDefault="00000000">
            <w:pPr>
              <w:widowControl w:val="0"/>
              <w:spacing w:line="240" w:lineRule="auto"/>
              <w:rPr>
                <w:rFonts w:ascii="Calibri" w:eastAsia="Calibri" w:hAnsi="Calibri" w:cs="Calibri"/>
              </w:rPr>
            </w:pPr>
            <w:r>
              <w:rPr>
                <w:rFonts w:ascii="Calibri" w:eastAsia="Calibri" w:hAnsi="Calibri" w:cs="Calibri"/>
              </w:rPr>
              <w:t>School FE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CF35E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54E61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0CF40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F97B7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0176E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3BD92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07A24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EAA06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1907A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3348B536"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6C386D" w14:textId="77777777" w:rsidR="00412029" w:rsidRDefault="00000000">
            <w:pPr>
              <w:widowControl w:val="0"/>
              <w:spacing w:line="240" w:lineRule="auto"/>
              <w:rPr>
                <w:rFonts w:ascii="Calibri" w:eastAsia="Calibri" w:hAnsi="Calibri" w:cs="Calibri"/>
              </w:rPr>
            </w:pPr>
            <w:r>
              <w:rPr>
                <w:rFonts w:ascii="Calibri" w:eastAsia="Calibri" w:hAnsi="Calibri" w:cs="Calibri"/>
              </w:rPr>
              <w:t>School clustered SE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BD906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5A95E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36168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0C630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3F359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F8CBD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B097A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B5A88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0ED68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71148361"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5CAD11" w14:textId="77777777" w:rsidR="00412029" w:rsidRDefault="00000000">
            <w:pPr>
              <w:widowControl w:val="0"/>
              <w:spacing w:line="240" w:lineRule="auto"/>
              <w:rPr>
                <w:rFonts w:ascii="Calibri" w:eastAsia="Calibri" w:hAnsi="Calibri" w:cs="Calibri"/>
              </w:rPr>
            </w:pPr>
            <w:r>
              <w:rPr>
                <w:rFonts w:ascii="Calibri" w:eastAsia="Calibri" w:hAnsi="Calibri" w:cs="Calibri"/>
              </w:rPr>
              <w:t>Observations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680D7E" w14:textId="77777777" w:rsidR="00412029" w:rsidRDefault="00000000">
            <w:pPr>
              <w:widowControl w:val="0"/>
              <w:spacing w:line="240" w:lineRule="auto"/>
              <w:rPr>
                <w:rFonts w:ascii="Calibri" w:eastAsia="Calibri" w:hAnsi="Calibri" w:cs="Calibri"/>
              </w:rPr>
            </w:pPr>
            <w:r>
              <w:rPr>
                <w:rFonts w:ascii="Calibri" w:eastAsia="Calibri" w:hAnsi="Calibri" w:cs="Calibri"/>
              </w:rPr>
              <w:t>2,464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DA439B" w14:textId="77777777" w:rsidR="00412029" w:rsidRDefault="00000000">
            <w:pPr>
              <w:widowControl w:val="0"/>
              <w:spacing w:line="240" w:lineRule="auto"/>
              <w:rPr>
                <w:rFonts w:ascii="Calibri" w:eastAsia="Calibri" w:hAnsi="Calibri" w:cs="Calibri"/>
              </w:rPr>
            </w:pPr>
            <w:r>
              <w:rPr>
                <w:rFonts w:ascii="Calibri" w:eastAsia="Calibri" w:hAnsi="Calibri" w:cs="Calibri"/>
              </w:rPr>
              <w:t>2,464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60914A" w14:textId="77777777" w:rsidR="00412029" w:rsidRDefault="00000000">
            <w:pPr>
              <w:widowControl w:val="0"/>
              <w:spacing w:line="240" w:lineRule="auto"/>
              <w:rPr>
                <w:rFonts w:ascii="Calibri" w:eastAsia="Calibri" w:hAnsi="Calibri" w:cs="Calibri"/>
              </w:rPr>
            </w:pPr>
            <w:r>
              <w:rPr>
                <w:rFonts w:ascii="Calibri" w:eastAsia="Calibri" w:hAnsi="Calibri" w:cs="Calibri"/>
              </w:rPr>
              <w:t>2,464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B280A7" w14:textId="77777777" w:rsidR="00412029" w:rsidRDefault="00000000">
            <w:pPr>
              <w:widowControl w:val="0"/>
              <w:spacing w:line="240" w:lineRule="auto"/>
              <w:rPr>
                <w:rFonts w:ascii="Calibri" w:eastAsia="Calibri" w:hAnsi="Calibri" w:cs="Calibri"/>
              </w:rPr>
            </w:pPr>
            <w:r>
              <w:rPr>
                <w:rFonts w:ascii="Calibri" w:eastAsia="Calibri" w:hAnsi="Calibri" w:cs="Calibri"/>
              </w:rPr>
              <w:t>2,481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FE460E" w14:textId="77777777" w:rsidR="00412029" w:rsidRDefault="00000000">
            <w:pPr>
              <w:widowControl w:val="0"/>
              <w:spacing w:line="240" w:lineRule="auto"/>
              <w:rPr>
                <w:rFonts w:ascii="Calibri" w:eastAsia="Calibri" w:hAnsi="Calibri" w:cs="Calibri"/>
              </w:rPr>
            </w:pPr>
            <w:r>
              <w:rPr>
                <w:rFonts w:ascii="Calibri" w:eastAsia="Calibri" w:hAnsi="Calibri" w:cs="Calibri"/>
              </w:rPr>
              <w:t>2,481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D27A8E" w14:textId="77777777" w:rsidR="00412029" w:rsidRDefault="00000000">
            <w:pPr>
              <w:widowControl w:val="0"/>
              <w:spacing w:line="240" w:lineRule="auto"/>
              <w:rPr>
                <w:rFonts w:ascii="Calibri" w:eastAsia="Calibri" w:hAnsi="Calibri" w:cs="Calibri"/>
              </w:rPr>
            </w:pPr>
            <w:r>
              <w:rPr>
                <w:rFonts w:ascii="Calibri" w:eastAsia="Calibri" w:hAnsi="Calibri" w:cs="Calibri"/>
              </w:rPr>
              <w:t>2,481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B4498A"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761691"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4C6D93"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r>
      <w:tr w:rsidR="00412029" w14:paraId="13856056"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011E6B" w14:textId="77777777" w:rsidR="00412029" w:rsidRDefault="00000000">
            <w:pPr>
              <w:widowControl w:val="0"/>
              <w:spacing w:line="240" w:lineRule="auto"/>
              <w:rPr>
                <w:rFonts w:ascii="Calibri" w:eastAsia="Calibri" w:hAnsi="Calibri" w:cs="Calibri"/>
              </w:rPr>
            </w:pPr>
            <w:r>
              <w:rPr>
                <w:rFonts w:ascii="Calibri" w:eastAsia="Calibri" w:hAnsi="Calibri" w:cs="Calibri"/>
              </w:rPr>
              <w:t>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F8C437" w14:textId="77777777" w:rsidR="00412029" w:rsidRDefault="00000000">
            <w:pPr>
              <w:widowControl w:val="0"/>
              <w:spacing w:line="240" w:lineRule="auto"/>
              <w:rPr>
                <w:rFonts w:ascii="Calibri" w:eastAsia="Calibri" w:hAnsi="Calibri" w:cs="Calibri"/>
              </w:rPr>
            </w:pPr>
            <w:r>
              <w:rPr>
                <w:rFonts w:ascii="Calibri" w:eastAsia="Calibri" w:hAnsi="Calibri" w:cs="Calibri"/>
              </w:rPr>
              <w:t>0.535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8C478C" w14:textId="77777777" w:rsidR="00412029" w:rsidRDefault="00000000">
            <w:pPr>
              <w:widowControl w:val="0"/>
              <w:spacing w:line="240" w:lineRule="auto"/>
              <w:rPr>
                <w:rFonts w:ascii="Calibri" w:eastAsia="Calibri" w:hAnsi="Calibri" w:cs="Calibri"/>
              </w:rPr>
            </w:pPr>
            <w:r>
              <w:rPr>
                <w:rFonts w:ascii="Calibri" w:eastAsia="Calibri" w:hAnsi="Calibri" w:cs="Calibri"/>
              </w:rPr>
              <w:t>0.541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A1B056" w14:textId="77777777" w:rsidR="00412029" w:rsidRDefault="00000000">
            <w:pPr>
              <w:widowControl w:val="0"/>
              <w:spacing w:line="240" w:lineRule="auto"/>
              <w:rPr>
                <w:rFonts w:ascii="Calibri" w:eastAsia="Calibri" w:hAnsi="Calibri" w:cs="Calibri"/>
              </w:rPr>
            </w:pPr>
            <w:r>
              <w:rPr>
                <w:rFonts w:ascii="Calibri" w:eastAsia="Calibri" w:hAnsi="Calibri" w:cs="Calibri"/>
              </w:rPr>
              <w:t>0.542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F68AFD" w14:textId="77777777" w:rsidR="00412029" w:rsidRDefault="00000000">
            <w:pPr>
              <w:widowControl w:val="0"/>
              <w:spacing w:line="240" w:lineRule="auto"/>
              <w:rPr>
                <w:rFonts w:ascii="Calibri" w:eastAsia="Calibri" w:hAnsi="Calibri" w:cs="Calibri"/>
              </w:rPr>
            </w:pPr>
            <w:r>
              <w:rPr>
                <w:rFonts w:ascii="Calibri" w:eastAsia="Calibri" w:hAnsi="Calibri" w:cs="Calibri"/>
              </w:rPr>
              <w:t>0.609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3EEB24" w14:textId="77777777" w:rsidR="00412029" w:rsidRDefault="00000000">
            <w:pPr>
              <w:widowControl w:val="0"/>
              <w:spacing w:line="240" w:lineRule="auto"/>
              <w:rPr>
                <w:rFonts w:ascii="Calibri" w:eastAsia="Calibri" w:hAnsi="Calibri" w:cs="Calibri"/>
              </w:rPr>
            </w:pPr>
            <w:r>
              <w:rPr>
                <w:rFonts w:ascii="Calibri" w:eastAsia="Calibri" w:hAnsi="Calibri" w:cs="Calibri"/>
              </w:rPr>
              <w:t>0.612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CFBF2F" w14:textId="77777777" w:rsidR="00412029" w:rsidRDefault="00000000">
            <w:pPr>
              <w:widowControl w:val="0"/>
              <w:spacing w:line="240" w:lineRule="auto"/>
              <w:rPr>
                <w:rFonts w:ascii="Calibri" w:eastAsia="Calibri" w:hAnsi="Calibri" w:cs="Calibri"/>
              </w:rPr>
            </w:pPr>
            <w:r>
              <w:rPr>
                <w:rFonts w:ascii="Calibri" w:eastAsia="Calibri" w:hAnsi="Calibri" w:cs="Calibri"/>
              </w:rPr>
              <w:t>0.612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E658B2" w14:textId="77777777" w:rsidR="00412029" w:rsidRDefault="00000000">
            <w:pPr>
              <w:widowControl w:val="0"/>
              <w:spacing w:line="240" w:lineRule="auto"/>
              <w:rPr>
                <w:rFonts w:ascii="Calibri" w:eastAsia="Calibri" w:hAnsi="Calibri" w:cs="Calibri"/>
              </w:rPr>
            </w:pPr>
            <w:r>
              <w:rPr>
                <w:rFonts w:ascii="Calibri" w:eastAsia="Calibri" w:hAnsi="Calibri" w:cs="Calibri"/>
              </w:rPr>
              <w:t>0.603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E590B6" w14:textId="77777777" w:rsidR="00412029" w:rsidRDefault="00000000">
            <w:pPr>
              <w:widowControl w:val="0"/>
              <w:spacing w:line="240" w:lineRule="auto"/>
              <w:rPr>
                <w:rFonts w:ascii="Calibri" w:eastAsia="Calibri" w:hAnsi="Calibri" w:cs="Calibri"/>
              </w:rPr>
            </w:pPr>
            <w:r>
              <w:rPr>
                <w:rFonts w:ascii="Calibri" w:eastAsia="Calibri" w:hAnsi="Calibri" w:cs="Calibri"/>
              </w:rPr>
              <w:t>0.606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ED6D43" w14:textId="77777777" w:rsidR="00412029" w:rsidRDefault="00000000">
            <w:pPr>
              <w:widowControl w:val="0"/>
              <w:spacing w:line="240" w:lineRule="auto"/>
              <w:rPr>
                <w:rFonts w:ascii="Calibri" w:eastAsia="Calibri" w:hAnsi="Calibri" w:cs="Calibri"/>
              </w:rPr>
            </w:pPr>
            <w:r>
              <w:rPr>
                <w:rFonts w:ascii="Calibri" w:eastAsia="Calibri" w:hAnsi="Calibri" w:cs="Calibri"/>
              </w:rPr>
              <w:t>0.607</w:t>
            </w:r>
          </w:p>
        </w:tc>
      </w:tr>
      <w:tr w:rsidR="00412029" w14:paraId="1701E9DB"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CD712B" w14:textId="77777777" w:rsidR="00412029" w:rsidRDefault="00000000">
            <w:pPr>
              <w:widowControl w:val="0"/>
              <w:spacing w:line="240" w:lineRule="auto"/>
              <w:rPr>
                <w:rFonts w:ascii="Calibri" w:eastAsia="Calibri" w:hAnsi="Calibri" w:cs="Calibri"/>
              </w:rPr>
            </w:pPr>
            <w:r>
              <w:rPr>
                <w:rFonts w:ascii="Calibri" w:eastAsia="Calibri" w:hAnsi="Calibri" w:cs="Calibri"/>
              </w:rPr>
              <w:t>Adjusted 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7B8C16" w14:textId="77777777" w:rsidR="00412029" w:rsidRDefault="00000000">
            <w:pPr>
              <w:widowControl w:val="0"/>
              <w:spacing w:line="240" w:lineRule="auto"/>
              <w:rPr>
                <w:rFonts w:ascii="Calibri" w:eastAsia="Calibri" w:hAnsi="Calibri" w:cs="Calibri"/>
              </w:rPr>
            </w:pPr>
            <w:r>
              <w:rPr>
                <w:rFonts w:ascii="Calibri" w:eastAsia="Calibri" w:hAnsi="Calibri" w:cs="Calibri"/>
              </w:rPr>
              <w:t>0.519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B9FF6F" w14:textId="77777777" w:rsidR="00412029" w:rsidRDefault="00000000">
            <w:pPr>
              <w:widowControl w:val="0"/>
              <w:spacing w:line="240" w:lineRule="auto"/>
              <w:rPr>
                <w:rFonts w:ascii="Calibri" w:eastAsia="Calibri" w:hAnsi="Calibri" w:cs="Calibri"/>
              </w:rPr>
            </w:pPr>
            <w:r>
              <w:rPr>
                <w:rFonts w:ascii="Calibri" w:eastAsia="Calibri" w:hAnsi="Calibri" w:cs="Calibri"/>
              </w:rPr>
              <w:t>0.524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891E30" w14:textId="77777777" w:rsidR="00412029" w:rsidRDefault="00000000">
            <w:pPr>
              <w:widowControl w:val="0"/>
              <w:spacing w:line="240" w:lineRule="auto"/>
              <w:rPr>
                <w:rFonts w:ascii="Calibri" w:eastAsia="Calibri" w:hAnsi="Calibri" w:cs="Calibri"/>
              </w:rPr>
            </w:pPr>
            <w:r>
              <w:rPr>
                <w:rFonts w:ascii="Calibri" w:eastAsia="Calibri" w:hAnsi="Calibri" w:cs="Calibri"/>
              </w:rPr>
              <w:t>0.523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58019C" w14:textId="77777777" w:rsidR="00412029" w:rsidRDefault="00000000">
            <w:pPr>
              <w:widowControl w:val="0"/>
              <w:spacing w:line="240" w:lineRule="auto"/>
              <w:rPr>
                <w:rFonts w:ascii="Calibri" w:eastAsia="Calibri" w:hAnsi="Calibri" w:cs="Calibri"/>
              </w:rPr>
            </w:pPr>
            <w:r>
              <w:rPr>
                <w:rFonts w:ascii="Calibri" w:eastAsia="Calibri" w:hAnsi="Calibri" w:cs="Calibri"/>
              </w:rPr>
              <w:t>0.596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42A646" w14:textId="77777777" w:rsidR="00412029" w:rsidRDefault="00000000">
            <w:pPr>
              <w:widowControl w:val="0"/>
              <w:spacing w:line="240" w:lineRule="auto"/>
              <w:rPr>
                <w:rFonts w:ascii="Calibri" w:eastAsia="Calibri" w:hAnsi="Calibri" w:cs="Calibri"/>
              </w:rPr>
            </w:pPr>
            <w:r>
              <w:rPr>
                <w:rFonts w:ascii="Calibri" w:eastAsia="Calibri" w:hAnsi="Calibri" w:cs="Calibri"/>
              </w:rPr>
              <w:t>0.597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F194C9" w14:textId="77777777" w:rsidR="00412029" w:rsidRDefault="00000000">
            <w:pPr>
              <w:widowControl w:val="0"/>
              <w:spacing w:line="240" w:lineRule="auto"/>
              <w:rPr>
                <w:rFonts w:ascii="Calibri" w:eastAsia="Calibri" w:hAnsi="Calibri" w:cs="Calibri"/>
              </w:rPr>
            </w:pPr>
            <w:r>
              <w:rPr>
                <w:rFonts w:ascii="Calibri" w:eastAsia="Calibri" w:hAnsi="Calibri" w:cs="Calibri"/>
              </w:rPr>
              <w:t>0.597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E5B631" w14:textId="77777777" w:rsidR="00412029" w:rsidRDefault="00000000">
            <w:pPr>
              <w:widowControl w:val="0"/>
              <w:spacing w:line="240" w:lineRule="auto"/>
              <w:rPr>
                <w:rFonts w:ascii="Calibri" w:eastAsia="Calibri" w:hAnsi="Calibri" w:cs="Calibri"/>
              </w:rPr>
            </w:pPr>
            <w:r>
              <w:rPr>
                <w:rFonts w:ascii="Calibri" w:eastAsia="Calibri" w:hAnsi="Calibri" w:cs="Calibri"/>
              </w:rPr>
              <w:t>0.596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8B411B" w14:textId="77777777" w:rsidR="00412029" w:rsidRDefault="00000000">
            <w:pPr>
              <w:widowControl w:val="0"/>
              <w:spacing w:line="240" w:lineRule="auto"/>
              <w:rPr>
                <w:rFonts w:ascii="Calibri" w:eastAsia="Calibri" w:hAnsi="Calibri" w:cs="Calibri"/>
              </w:rPr>
            </w:pPr>
            <w:r>
              <w:rPr>
                <w:rFonts w:ascii="Calibri" w:eastAsia="Calibri" w:hAnsi="Calibri" w:cs="Calibri"/>
              </w:rPr>
              <w:t>0.599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4D7157" w14:textId="77777777" w:rsidR="00412029" w:rsidRDefault="00000000">
            <w:pPr>
              <w:widowControl w:val="0"/>
              <w:spacing w:line="240" w:lineRule="auto"/>
              <w:rPr>
                <w:rFonts w:ascii="Calibri" w:eastAsia="Calibri" w:hAnsi="Calibri" w:cs="Calibri"/>
              </w:rPr>
            </w:pPr>
            <w:r>
              <w:rPr>
                <w:rFonts w:ascii="Calibri" w:eastAsia="Calibri" w:hAnsi="Calibri" w:cs="Calibri"/>
              </w:rPr>
              <w:t>0.599</w:t>
            </w:r>
          </w:p>
        </w:tc>
      </w:tr>
      <w:tr w:rsidR="00412029" w14:paraId="07ADF5E9" w14:textId="77777777">
        <w:tc>
          <w:tcPr>
            <w:tcW w:w="1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F752278" w14:textId="77777777" w:rsidR="00412029" w:rsidRDefault="00000000">
            <w:pPr>
              <w:widowControl w:val="0"/>
              <w:spacing w:line="240" w:lineRule="auto"/>
              <w:rPr>
                <w:rFonts w:ascii="Calibri" w:eastAsia="Calibri" w:hAnsi="Calibri" w:cs="Calibri"/>
              </w:rPr>
            </w:pPr>
            <w:r>
              <w:rPr>
                <w:rFonts w:ascii="Calibri" w:eastAsia="Calibri" w:hAnsi="Calibri" w:cs="Calibri"/>
              </w:rPr>
              <w:t>Residual SE</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BB81A02" w14:textId="77777777" w:rsidR="00412029" w:rsidRDefault="00000000">
            <w:pPr>
              <w:widowControl w:val="0"/>
              <w:spacing w:line="240" w:lineRule="auto"/>
              <w:rPr>
                <w:rFonts w:ascii="Calibri" w:eastAsia="Calibri" w:hAnsi="Calibri" w:cs="Calibri"/>
              </w:rPr>
            </w:pPr>
            <w:r>
              <w:rPr>
                <w:rFonts w:ascii="Calibri" w:eastAsia="Calibri" w:hAnsi="Calibri" w:cs="Calibri"/>
              </w:rPr>
              <w:t>0.564 (</w:t>
            </w:r>
            <w:proofErr w:type="spellStart"/>
            <w:r>
              <w:rPr>
                <w:rFonts w:ascii="Calibri" w:eastAsia="Calibri" w:hAnsi="Calibri" w:cs="Calibri"/>
              </w:rPr>
              <w:t>df</w:t>
            </w:r>
            <w:proofErr w:type="spellEnd"/>
            <w:r>
              <w:rPr>
                <w:rFonts w:ascii="Calibri" w:eastAsia="Calibri" w:hAnsi="Calibri" w:cs="Calibri"/>
              </w:rPr>
              <w:t xml:space="preserve"> = 2381)</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0CA6BFC" w14:textId="77777777" w:rsidR="00412029" w:rsidRDefault="00000000">
            <w:pPr>
              <w:widowControl w:val="0"/>
              <w:spacing w:line="240" w:lineRule="auto"/>
              <w:rPr>
                <w:rFonts w:ascii="Calibri" w:eastAsia="Calibri" w:hAnsi="Calibri" w:cs="Calibri"/>
              </w:rPr>
            </w:pPr>
            <w:r>
              <w:rPr>
                <w:rFonts w:ascii="Calibri" w:eastAsia="Calibri" w:hAnsi="Calibri" w:cs="Calibri"/>
              </w:rPr>
              <w:t>0.562 (</w:t>
            </w:r>
            <w:proofErr w:type="spellStart"/>
            <w:r>
              <w:rPr>
                <w:rFonts w:ascii="Calibri" w:eastAsia="Calibri" w:hAnsi="Calibri" w:cs="Calibri"/>
              </w:rPr>
              <w:t>df</w:t>
            </w:r>
            <w:proofErr w:type="spellEnd"/>
            <w:r>
              <w:rPr>
                <w:rFonts w:ascii="Calibri" w:eastAsia="Calibri" w:hAnsi="Calibri" w:cs="Calibri"/>
              </w:rPr>
              <w:t xml:space="preserve"> = 2372)</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09D714B" w14:textId="77777777" w:rsidR="00412029" w:rsidRDefault="00000000">
            <w:pPr>
              <w:widowControl w:val="0"/>
              <w:spacing w:line="240" w:lineRule="auto"/>
              <w:rPr>
                <w:rFonts w:ascii="Calibri" w:eastAsia="Calibri" w:hAnsi="Calibri" w:cs="Calibri"/>
              </w:rPr>
            </w:pPr>
            <w:r>
              <w:rPr>
                <w:rFonts w:ascii="Calibri" w:eastAsia="Calibri" w:hAnsi="Calibri" w:cs="Calibri"/>
              </w:rPr>
              <w:t>0.562 (</w:t>
            </w:r>
            <w:proofErr w:type="spellStart"/>
            <w:r>
              <w:rPr>
                <w:rFonts w:ascii="Calibri" w:eastAsia="Calibri" w:hAnsi="Calibri" w:cs="Calibri"/>
              </w:rPr>
              <w:t>df</w:t>
            </w:r>
            <w:proofErr w:type="spellEnd"/>
            <w:r>
              <w:rPr>
                <w:rFonts w:ascii="Calibri" w:eastAsia="Calibri" w:hAnsi="Calibri" w:cs="Calibri"/>
              </w:rPr>
              <w:t xml:space="preserve"> = 2369)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31046C8" w14:textId="77777777" w:rsidR="00412029" w:rsidRDefault="00000000">
            <w:pPr>
              <w:widowControl w:val="0"/>
              <w:spacing w:line="240" w:lineRule="auto"/>
              <w:rPr>
                <w:rFonts w:ascii="Calibri" w:eastAsia="Calibri" w:hAnsi="Calibri" w:cs="Calibri"/>
              </w:rPr>
            </w:pPr>
            <w:r>
              <w:rPr>
                <w:rFonts w:ascii="Calibri" w:eastAsia="Calibri" w:hAnsi="Calibri" w:cs="Calibri"/>
              </w:rPr>
              <w:t>0.665 (</w:t>
            </w:r>
            <w:proofErr w:type="spellStart"/>
            <w:r>
              <w:rPr>
                <w:rFonts w:ascii="Calibri" w:eastAsia="Calibri" w:hAnsi="Calibri" w:cs="Calibri"/>
              </w:rPr>
              <w:t>df</w:t>
            </w:r>
            <w:proofErr w:type="spellEnd"/>
            <w:r>
              <w:rPr>
                <w:rFonts w:ascii="Calibri" w:eastAsia="Calibri" w:hAnsi="Calibri" w:cs="Calibri"/>
              </w:rPr>
              <w:t xml:space="preserve"> = 2398)</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7815C9" w14:textId="77777777" w:rsidR="00412029" w:rsidRDefault="00000000">
            <w:pPr>
              <w:widowControl w:val="0"/>
              <w:spacing w:line="240" w:lineRule="auto"/>
              <w:rPr>
                <w:rFonts w:ascii="Calibri" w:eastAsia="Calibri" w:hAnsi="Calibri" w:cs="Calibri"/>
              </w:rPr>
            </w:pPr>
            <w:r>
              <w:rPr>
                <w:rFonts w:ascii="Calibri" w:eastAsia="Calibri" w:hAnsi="Calibri" w:cs="Calibri"/>
              </w:rPr>
              <w:t>0.664 (</w:t>
            </w:r>
            <w:proofErr w:type="spellStart"/>
            <w:r>
              <w:rPr>
                <w:rFonts w:ascii="Calibri" w:eastAsia="Calibri" w:hAnsi="Calibri" w:cs="Calibri"/>
              </w:rPr>
              <w:t>df</w:t>
            </w:r>
            <w:proofErr w:type="spellEnd"/>
            <w:r>
              <w:rPr>
                <w:rFonts w:ascii="Calibri" w:eastAsia="Calibri" w:hAnsi="Calibri" w:cs="Calibri"/>
              </w:rPr>
              <w:t xml:space="preserve"> = 2389)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3E8A387" w14:textId="77777777" w:rsidR="00412029" w:rsidRDefault="00000000">
            <w:pPr>
              <w:widowControl w:val="0"/>
              <w:spacing w:line="240" w:lineRule="auto"/>
              <w:rPr>
                <w:rFonts w:ascii="Calibri" w:eastAsia="Calibri" w:hAnsi="Calibri" w:cs="Calibri"/>
              </w:rPr>
            </w:pPr>
            <w:r>
              <w:rPr>
                <w:rFonts w:ascii="Calibri" w:eastAsia="Calibri" w:hAnsi="Calibri" w:cs="Calibri"/>
              </w:rPr>
              <w:t>0.664 (</w:t>
            </w:r>
            <w:proofErr w:type="spellStart"/>
            <w:r>
              <w:rPr>
                <w:rFonts w:ascii="Calibri" w:eastAsia="Calibri" w:hAnsi="Calibri" w:cs="Calibri"/>
              </w:rPr>
              <w:t>df</w:t>
            </w:r>
            <w:proofErr w:type="spellEnd"/>
            <w:r>
              <w:rPr>
                <w:rFonts w:ascii="Calibri" w:eastAsia="Calibri" w:hAnsi="Calibri" w:cs="Calibri"/>
              </w:rPr>
              <w:t xml:space="preserve"> = 2386)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ED62DEA" w14:textId="77777777" w:rsidR="00412029" w:rsidRDefault="00000000">
            <w:pPr>
              <w:widowControl w:val="0"/>
              <w:spacing w:line="240" w:lineRule="auto"/>
              <w:rPr>
                <w:rFonts w:ascii="Calibri" w:eastAsia="Calibri" w:hAnsi="Calibri" w:cs="Calibri"/>
              </w:rPr>
            </w:pPr>
            <w:r>
              <w:rPr>
                <w:rFonts w:ascii="Calibri" w:eastAsia="Calibri" w:hAnsi="Calibri" w:cs="Calibri"/>
              </w:rPr>
              <w:t>0.623 (</w:t>
            </w:r>
            <w:proofErr w:type="spellStart"/>
            <w:r>
              <w:rPr>
                <w:rFonts w:ascii="Calibri" w:eastAsia="Calibri" w:hAnsi="Calibri" w:cs="Calibri"/>
              </w:rPr>
              <w:t>df</w:t>
            </w:r>
            <w:proofErr w:type="spellEnd"/>
            <w:r>
              <w:rPr>
                <w:rFonts w:ascii="Calibri" w:eastAsia="Calibri" w:hAnsi="Calibri" w:cs="Calibri"/>
              </w:rPr>
              <w:t xml:space="preserve"> = 4862)</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9AC2281" w14:textId="77777777" w:rsidR="00412029" w:rsidRDefault="00000000">
            <w:pPr>
              <w:widowControl w:val="0"/>
              <w:spacing w:line="240" w:lineRule="auto"/>
              <w:rPr>
                <w:rFonts w:ascii="Calibri" w:eastAsia="Calibri" w:hAnsi="Calibri" w:cs="Calibri"/>
              </w:rPr>
            </w:pPr>
            <w:r>
              <w:rPr>
                <w:rFonts w:ascii="Calibri" w:eastAsia="Calibri" w:hAnsi="Calibri" w:cs="Calibri"/>
              </w:rPr>
              <w:t>0.621 (</w:t>
            </w:r>
            <w:proofErr w:type="spellStart"/>
            <w:r>
              <w:rPr>
                <w:rFonts w:ascii="Calibri" w:eastAsia="Calibri" w:hAnsi="Calibri" w:cs="Calibri"/>
              </w:rPr>
              <w:t>df</w:t>
            </w:r>
            <w:proofErr w:type="spellEnd"/>
            <w:r>
              <w:rPr>
                <w:rFonts w:ascii="Calibri" w:eastAsia="Calibri" w:hAnsi="Calibri" w:cs="Calibri"/>
              </w:rPr>
              <w:t xml:space="preserve"> = 4853)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BB4870D" w14:textId="77777777" w:rsidR="00412029" w:rsidRDefault="00000000">
            <w:pPr>
              <w:widowControl w:val="0"/>
              <w:spacing w:line="240" w:lineRule="auto"/>
              <w:rPr>
                <w:rFonts w:ascii="Calibri" w:eastAsia="Calibri" w:hAnsi="Calibri" w:cs="Calibri"/>
              </w:rPr>
            </w:pPr>
            <w:r>
              <w:rPr>
                <w:rFonts w:ascii="Calibri" w:eastAsia="Calibri" w:hAnsi="Calibri" w:cs="Calibri"/>
              </w:rPr>
              <w:t>0.621 (</w:t>
            </w:r>
            <w:proofErr w:type="spellStart"/>
            <w:r>
              <w:rPr>
                <w:rFonts w:ascii="Calibri" w:eastAsia="Calibri" w:hAnsi="Calibri" w:cs="Calibri"/>
              </w:rPr>
              <w:t>df</w:t>
            </w:r>
            <w:proofErr w:type="spellEnd"/>
            <w:r>
              <w:rPr>
                <w:rFonts w:ascii="Calibri" w:eastAsia="Calibri" w:hAnsi="Calibri" w:cs="Calibri"/>
              </w:rPr>
              <w:t xml:space="preserve"> = 4850)</w:t>
            </w:r>
          </w:p>
        </w:tc>
      </w:tr>
    </w:tbl>
    <w:p w14:paraId="37BFAC9C" w14:textId="77777777" w:rsidR="00412029" w:rsidRDefault="00000000">
      <w:pPr>
        <w:spacing w:line="240" w:lineRule="auto"/>
        <w:rPr>
          <w:rFonts w:ascii="Calibri" w:eastAsia="Calibri" w:hAnsi="Calibri" w:cs="Calibri"/>
        </w:rPr>
      </w:pPr>
      <w:r>
        <w:rPr>
          <w:rFonts w:ascii="Calibri" w:eastAsia="Calibri" w:hAnsi="Calibri" w:cs="Calibri"/>
        </w:rPr>
        <w:t xml:space="preserve">Note: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w:t>
      </w:r>
    </w:p>
    <w:p w14:paraId="4F4DA2A7" w14:textId="77777777" w:rsidR="00412029" w:rsidRDefault="00412029">
      <w:pPr>
        <w:spacing w:line="240" w:lineRule="auto"/>
        <w:rPr>
          <w:rFonts w:ascii="Calibri" w:eastAsia="Calibri" w:hAnsi="Calibri" w:cs="Calibri"/>
        </w:rPr>
      </w:pPr>
    </w:p>
    <w:p w14:paraId="7065D388" w14:textId="77777777" w:rsidR="00412029" w:rsidRDefault="00000000">
      <w:pPr>
        <w:spacing w:line="240" w:lineRule="auto"/>
        <w:rPr>
          <w:rFonts w:ascii="Calibri" w:eastAsia="Calibri" w:hAnsi="Calibri" w:cs="Calibri"/>
        </w:rPr>
      </w:pPr>
      <w:r>
        <w:rPr>
          <w:rFonts w:ascii="Calibri" w:eastAsia="Calibri" w:hAnsi="Calibri" w:cs="Calibri"/>
        </w:rPr>
        <w:t>Panel B. English sample</w:t>
      </w:r>
    </w:p>
    <w:tbl>
      <w:tblPr>
        <w:tblStyle w:val="a5"/>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905"/>
        <w:gridCol w:w="905"/>
        <w:gridCol w:w="905"/>
        <w:gridCol w:w="905"/>
        <w:gridCol w:w="905"/>
        <w:gridCol w:w="905"/>
        <w:gridCol w:w="905"/>
        <w:gridCol w:w="905"/>
        <w:gridCol w:w="905"/>
      </w:tblGrid>
      <w:tr w:rsidR="00412029" w14:paraId="5C48621B" w14:textId="77777777">
        <w:trPr>
          <w:trHeight w:val="420"/>
        </w:trPr>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0D70F3B5" w14:textId="77777777" w:rsidR="00412029" w:rsidRDefault="00412029">
            <w:pPr>
              <w:widowControl w:val="0"/>
              <w:spacing w:line="240" w:lineRule="auto"/>
              <w:rPr>
                <w:rFonts w:ascii="Calibri" w:eastAsia="Calibri" w:hAnsi="Calibri" w:cs="Calibri"/>
              </w:rPr>
            </w:pPr>
          </w:p>
        </w:tc>
        <w:tc>
          <w:tcPr>
            <w:tcW w:w="2715" w:type="dxa"/>
            <w:gridSpan w:val="3"/>
            <w:tcBorders>
              <w:left w:val="single" w:sz="8" w:space="0" w:color="FFFFFF"/>
            </w:tcBorders>
            <w:shd w:val="clear" w:color="auto" w:fill="auto"/>
            <w:tcMar>
              <w:top w:w="100" w:type="dxa"/>
              <w:left w:w="100" w:type="dxa"/>
              <w:bottom w:w="100" w:type="dxa"/>
              <w:right w:w="100" w:type="dxa"/>
            </w:tcMar>
          </w:tcPr>
          <w:p w14:paraId="41421E6D"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Female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209613DE"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3884DE13"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All students</w:t>
            </w:r>
          </w:p>
        </w:tc>
      </w:tr>
      <w:tr w:rsidR="00412029" w14:paraId="226ACBAB" w14:textId="77777777">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5FE89287" w14:textId="77777777" w:rsidR="00412029" w:rsidRDefault="00000000">
            <w:pPr>
              <w:widowControl w:val="0"/>
              <w:spacing w:line="240" w:lineRule="auto"/>
              <w:rPr>
                <w:rFonts w:ascii="Calibri" w:eastAsia="Calibri" w:hAnsi="Calibri" w:cs="Calibri"/>
              </w:rPr>
            </w:pPr>
            <w:r>
              <w:rPr>
                <w:rFonts w:ascii="Calibri" w:eastAsia="Calibri" w:hAnsi="Calibri" w:cs="Calibri"/>
              </w:rPr>
              <w:t>Match</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84A3462" w14:textId="77777777" w:rsidR="00412029" w:rsidRDefault="00000000">
            <w:pPr>
              <w:widowControl w:val="0"/>
              <w:spacing w:line="240" w:lineRule="auto"/>
              <w:rPr>
                <w:rFonts w:ascii="Calibri" w:eastAsia="Calibri" w:hAnsi="Calibri" w:cs="Calibri"/>
              </w:rPr>
            </w:pPr>
            <w:r>
              <w:rPr>
                <w:rFonts w:ascii="Calibri" w:eastAsia="Calibri" w:hAnsi="Calibri" w:cs="Calibri"/>
              </w:rPr>
              <w:t>0.048 (0.056)</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1C890A8"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-0.0001 (0.055)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16625D04"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0.017 (0.045)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6973014"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0.076 (0.064)</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011C5001" w14:textId="77777777" w:rsidR="00412029" w:rsidRDefault="00000000">
            <w:pPr>
              <w:widowControl w:val="0"/>
              <w:spacing w:line="240" w:lineRule="auto"/>
              <w:rPr>
                <w:rFonts w:ascii="Calibri" w:eastAsia="Calibri" w:hAnsi="Calibri" w:cs="Calibri"/>
              </w:rPr>
            </w:pPr>
            <w:r>
              <w:rPr>
                <w:rFonts w:ascii="Calibri" w:eastAsia="Calibri" w:hAnsi="Calibri" w:cs="Calibri"/>
              </w:rPr>
              <w:t>0.094 (0.059)</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3635D695" w14:textId="77777777" w:rsidR="00412029" w:rsidRDefault="00000000">
            <w:pPr>
              <w:widowControl w:val="0"/>
              <w:spacing w:line="240" w:lineRule="auto"/>
              <w:rPr>
                <w:rFonts w:ascii="Calibri" w:eastAsia="Calibri" w:hAnsi="Calibri" w:cs="Calibri"/>
              </w:rPr>
            </w:pPr>
            <w:r>
              <w:rPr>
                <w:rFonts w:ascii="Calibri" w:eastAsia="Calibri" w:hAnsi="Calibri" w:cs="Calibri"/>
              </w:rPr>
              <w:t>0.058 (0.046)</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A75F004" w14:textId="77777777" w:rsidR="00412029" w:rsidRDefault="00000000">
            <w:pPr>
              <w:widowControl w:val="0"/>
              <w:spacing w:line="240" w:lineRule="auto"/>
              <w:rPr>
                <w:rFonts w:ascii="Calibri" w:eastAsia="Calibri" w:hAnsi="Calibri" w:cs="Calibri"/>
              </w:rPr>
            </w:pPr>
            <w:r>
              <w:rPr>
                <w:rFonts w:ascii="Calibri" w:eastAsia="Calibri" w:hAnsi="Calibri" w:cs="Calibri"/>
              </w:rPr>
              <w:t>0.093</w:t>
            </w:r>
            <w:r>
              <w:rPr>
                <w:rFonts w:ascii="Calibri" w:eastAsia="Calibri" w:hAnsi="Calibri" w:cs="Calibri"/>
                <w:vertAlign w:val="superscript"/>
              </w:rPr>
              <w:t>**</w:t>
            </w:r>
            <w:proofErr w:type="gramStart"/>
            <w:r>
              <w:rPr>
                <w:rFonts w:ascii="Calibri" w:eastAsia="Calibri" w:hAnsi="Calibri" w:cs="Calibri"/>
                <w:vertAlign w:val="superscript"/>
              </w:rPr>
              <w:t xml:space="preserve">* </w:t>
            </w:r>
            <w:r>
              <w:rPr>
                <w:rFonts w:ascii="Calibri" w:eastAsia="Calibri" w:hAnsi="Calibri" w:cs="Calibri"/>
              </w:rPr>
              <w:t xml:space="preserve"> (</w:t>
            </w:r>
            <w:proofErr w:type="gramEnd"/>
            <w:r>
              <w:rPr>
                <w:rFonts w:ascii="Calibri" w:eastAsia="Calibri" w:hAnsi="Calibri" w:cs="Calibri"/>
              </w:rPr>
              <w:t>0.022)</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9859F3F" w14:textId="77777777" w:rsidR="00412029" w:rsidRDefault="00000000">
            <w:pPr>
              <w:widowControl w:val="0"/>
              <w:spacing w:line="240" w:lineRule="auto"/>
              <w:rPr>
                <w:rFonts w:ascii="Calibri" w:eastAsia="Calibri" w:hAnsi="Calibri" w:cs="Calibri"/>
              </w:rPr>
            </w:pPr>
            <w:r>
              <w:rPr>
                <w:rFonts w:ascii="Calibri" w:eastAsia="Calibri" w:hAnsi="Calibri" w:cs="Calibri"/>
              </w:rPr>
              <w:t>0.085</w:t>
            </w:r>
            <w:r>
              <w:rPr>
                <w:rFonts w:ascii="Calibri" w:eastAsia="Calibri" w:hAnsi="Calibri" w:cs="Calibri"/>
                <w:vertAlign w:val="superscript"/>
              </w:rPr>
              <w:t>**</w:t>
            </w:r>
            <w:proofErr w:type="gramStart"/>
            <w:r>
              <w:rPr>
                <w:rFonts w:ascii="Calibri" w:eastAsia="Calibri" w:hAnsi="Calibri" w:cs="Calibri"/>
                <w:vertAlign w:val="superscript"/>
              </w:rPr>
              <w:t xml:space="preserve">* </w:t>
            </w:r>
            <w:r>
              <w:rPr>
                <w:rFonts w:ascii="Calibri" w:eastAsia="Calibri" w:hAnsi="Calibri" w:cs="Calibri"/>
              </w:rPr>
              <w:t xml:space="preserve"> (</w:t>
            </w:r>
            <w:proofErr w:type="gramEnd"/>
            <w:r>
              <w:rPr>
                <w:rFonts w:ascii="Calibri" w:eastAsia="Calibri" w:hAnsi="Calibri" w:cs="Calibri"/>
              </w:rPr>
              <w:t>0.022)</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063B0CE8" w14:textId="77777777" w:rsidR="00412029" w:rsidRDefault="00000000">
            <w:pPr>
              <w:widowControl w:val="0"/>
              <w:spacing w:line="240" w:lineRule="auto"/>
              <w:rPr>
                <w:rFonts w:ascii="Calibri" w:eastAsia="Calibri" w:hAnsi="Calibri" w:cs="Calibri"/>
              </w:rPr>
            </w:pPr>
            <w:r>
              <w:rPr>
                <w:rFonts w:ascii="Calibri" w:eastAsia="Calibri" w:hAnsi="Calibri" w:cs="Calibri"/>
              </w:rPr>
              <w:t>0.085</w:t>
            </w:r>
            <w:r>
              <w:rPr>
                <w:rFonts w:ascii="Calibri" w:eastAsia="Calibri" w:hAnsi="Calibri" w:cs="Calibri"/>
                <w:vertAlign w:val="superscript"/>
              </w:rPr>
              <w:t>**</w:t>
            </w:r>
            <w:proofErr w:type="gramStart"/>
            <w:r>
              <w:rPr>
                <w:rFonts w:ascii="Calibri" w:eastAsia="Calibri" w:hAnsi="Calibri" w:cs="Calibri"/>
                <w:vertAlign w:val="superscript"/>
              </w:rPr>
              <w:t xml:space="preserve">* </w:t>
            </w:r>
            <w:r>
              <w:rPr>
                <w:rFonts w:ascii="Calibri" w:eastAsia="Calibri" w:hAnsi="Calibri" w:cs="Calibri"/>
              </w:rPr>
              <w:t xml:space="preserve"> (</w:t>
            </w:r>
            <w:proofErr w:type="gramEnd"/>
            <w:r>
              <w:rPr>
                <w:rFonts w:ascii="Calibri" w:eastAsia="Calibri" w:hAnsi="Calibri" w:cs="Calibri"/>
              </w:rPr>
              <w:t>0.021)</w:t>
            </w:r>
          </w:p>
        </w:tc>
      </w:tr>
      <w:tr w:rsidR="00412029" w14:paraId="6D1D0324" w14:textId="77777777">
        <w:tc>
          <w:tcPr>
            <w:tcW w:w="12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14191D" w14:textId="77777777" w:rsidR="00412029" w:rsidRDefault="00000000">
            <w:pPr>
              <w:widowControl w:val="0"/>
              <w:spacing w:line="240" w:lineRule="auto"/>
              <w:rPr>
                <w:rFonts w:ascii="Calibri" w:eastAsia="Calibri" w:hAnsi="Calibri" w:cs="Calibri"/>
              </w:rPr>
            </w:pPr>
            <w:r>
              <w:rPr>
                <w:rFonts w:ascii="Calibri" w:eastAsia="Calibri" w:hAnsi="Calibri" w:cs="Calibri"/>
              </w:rPr>
              <w:t>Student Covariates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145E0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67189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26422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C5877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EAFF9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5C9E3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2DC9B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9F69F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AFDF7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28E7113D"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0E6249" w14:textId="77777777" w:rsidR="00412029" w:rsidRDefault="00000000">
            <w:pPr>
              <w:widowControl w:val="0"/>
              <w:spacing w:line="240" w:lineRule="auto"/>
              <w:rPr>
                <w:rFonts w:ascii="Calibri" w:eastAsia="Calibri" w:hAnsi="Calibri" w:cs="Calibri"/>
              </w:rPr>
            </w:pPr>
            <w:r>
              <w:rPr>
                <w:rFonts w:ascii="Calibri" w:eastAsia="Calibri" w:hAnsi="Calibri" w:cs="Calibri"/>
              </w:rPr>
              <w:lastRenderedPageBreak/>
              <w:t>Homeroom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DD34B3"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3BC15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7532C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2A9042"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ECE6C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5E3FF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C931EF"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8D8F0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B55E1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0A146209"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8D212F" w14:textId="77777777" w:rsidR="00412029" w:rsidRDefault="00000000">
            <w:pPr>
              <w:widowControl w:val="0"/>
              <w:spacing w:line="240" w:lineRule="auto"/>
              <w:rPr>
                <w:rFonts w:ascii="Calibri" w:eastAsia="Calibri" w:hAnsi="Calibri" w:cs="Calibri"/>
              </w:rPr>
            </w:pPr>
            <w:r>
              <w:rPr>
                <w:rFonts w:ascii="Calibri" w:eastAsia="Calibri" w:hAnsi="Calibri" w:cs="Calibri"/>
              </w:rPr>
              <w:t>Teacher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3EE19E"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622033"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7A080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93345D"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4C8743"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EDE70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C4377C"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9137E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1AB16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099F9CDA"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01B941" w14:textId="77777777" w:rsidR="00412029" w:rsidRDefault="00000000">
            <w:pPr>
              <w:widowControl w:val="0"/>
              <w:spacing w:line="240" w:lineRule="auto"/>
              <w:rPr>
                <w:rFonts w:ascii="Calibri" w:eastAsia="Calibri" w:hAnsi="Calibri" w:cs="Calibri"/>
              </w:rPr>
            </w:pPr>
            <w:r>
              <w:rPr>
                <w:rFonts w:ascii="Calibri" w:eastAsia="Calibri" w:hAnsi="Calibri" w:cs="Calibri"/>
              </w:rPr>
              <w:t>School FE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2CBF1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ACA6D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89176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5415D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D7059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FE50F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73F44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6F59F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DBB44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219B4272"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510C52" w14:textId="77777777" w:rsidR="00412029" w:rsidRDefault="00000000">
            <w:pPr>
              <w:widowControl w:val="0"/>
              <w:spacing w:line="240" w:lineRule="auto"/>
              <w:rPr>
                <w:rFonts w:ascii="Calibri" w:eastAsia="Calibri" w:hAnsi="Calibri" w:cs="Calibri"/>
              </w:rPr>
            </w:pPr>
            <w:r>
              <w:rPr>
                <w:rFonts w:ascii="Calibri" w:eastAsia="Calibri" w:hAnsi="Calibri" w:cs="Calibri"/>
              </w:rPr>
              <w:t>School clustered SE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52774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B8038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6BB57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1E9B1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31501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D9A6A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DAD53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319D0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62FD4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5FBF6286"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50C4FD" w14:textId="77777777" w:rsidR="00412029" w:rsidRDefault="00000000">
            <w:pPr>
              <w:widowControl w:val="0"/>
              <w:spacing w:line="240" w:lineRule="auto"/>
              <w:rPr>
                <w:rFonts w:ascii="Calibri" w:eastAsia="Calibri" w:hAnsi="Calibri" w:cs="Calibri"/>
              </w:rPr>
            </w:pPr>
            <w:r>
              <w:rPr>
                <w:rFonts w:ascii="Calibri" w:eastAsia="Calibri" w:hAnsi="Calibri" w:cs="Calibri"/>
              </w:rPr>
              <w:t>Observations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A1F2E2" w14:textId="77777777" w:rsidR="00412029" w:rsidRDefault="00000000">
            <w:pPr>
              <w:widowControl w:val="0"/>
              <w:spacing w:line="240" w:lineRule="auto"/>
              <w:rPr>
                <w:rFonts w:ascii="Calibri" w:eastAsia="Calibri" w:hAnsi="Calibri" w:cs="Calibri"/>
              </w:rPr>
            </w:pPr>
            <w:r>
              <w:rPr>
                <w:rFonts w:ascii="Calibri" w:eastAsia="Calibri" w:hAnsi="Calibri" w:cs="Calibri"/>
              </w:rPr>
              <w:t>2,473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EF7AD4" w14:textId="77777777" w:rsidR="00412029" w:rsidRDefault="00000000">
            <w:pPr>
              <w:widowControl w:val="0"/>
              <w:spacing w:line="240" w:lineRule="auto"/>
              <w:rPr>
                <w:rFonts w:ascii="Calibri" w:eastAsia="Calibri" w:hAnsi="Calibri" w:cs="Calibri"/>
              </w:rPr>
            </w:pPr>
            <w:r>
              <w:rPr>
                <w:rFonts w:ascii="Calibri" w:eastAsia="Calibri" w:hAnsi="Calibri" w:cs="Calibri"/>
              </w:rPr>
              <w:t>2,473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47EFBA" w14:textId="77777777" w:rsidR="00412029" w:rsidRDefault="00000000">
            <w:pPr>
              <w:widowControl w:val="0"/>
              <w:spacing w:line="240" w:lineRule="auto"/>
              <w:rPr>
                <w:rFonts w:ascii="Calibri" w:eastAsia="Calibri" w:hAnsi="Calibri" w:cs="Calibri"/>
              </w:rPr>
            </w:pPr>
            <w:r>
              <w:rPr>
                <w:rFonts w:ascii="Calibri" w:eastAsia="Calibri" w:hAnsi="Calibri" w:cs="Calibri"/>
              </w:rPr>
              <w:t>2,473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C4B52B" w14:textId="77777777" w:rsidR="00412029" w:rsidRDefault="00000000">
            <w:pPr>
              <w:widowControl w:val="0"/>
              <w:spacing w:line="240" w:lineRule="auto"/>
              <w:rPr>
                <w:rFonts w:ascii="Calibri" w:eastAsia="Calibri" w:hAnsi="Calibri" w:cs="Calibri"/>
              </w:rPr>
            </w:pPr>
            <w:r>
              <w:rPr>
                <w:rFonts w:ascii="Calibri" w:eastAsia="Calibri" w:hAnsi="Calibri" w:cs="Calibri"/>
              </w:rPr>
              <w:t>2,489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672376" w14:textId="77777777" w:rsidR="00412029" w:rsidRDefault="00000000">
            <w:pPr>
              <w:widowControl w:val="0"/>
              <w:spacing w:line="240" w:lineRule="auto"/>
              <w:rPr>
                <w:rFonts w:ascii="Calibri" w:eastAsia="Calibri" w:hAnsi="Calibri" w:cs="Calibri"/>
              </w:rPr>
            </w:pPr>
            <w:r>
              <w:rPr>
                <w:rFonts w:ascii="Calibri" w:eastAsia="Calibri" w:hAnsi="Calibri" w:cs="Calibri"/>
              </w:rPr>
              <w:t>2,489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C854D6" w14:textId="77777777" w:rsidR="00412029" w:rsidRDefault="00000000">
            <w:pPr>
              <w:widowControl w:val="0"/>
              <w:spacing w:line="240" w:lineRule="auto"/>
              <w:rPr>
                <w:rFonts w:ascii="Calibri" w:eastAsia="Calibri" w:hAnsi="Calibri" w:cs="Calibri"/>
              </w:rPr>
            </w:pPr>
            <w:r>
              <w:rPr>
                <w:rFonts w:ascii="Calibri" w:eastAsia="Calibri" w:hAnsi="Calibri" w:cs="Calibri"/>
              </w:rPr>
              <w:t>2,489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6B6FF6"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B2D828"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1B3B50"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r>
      <w:tr w:rsidR="00412029" w14:paraId="3127D541"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38F43" w14:textId="77777777" w:rsidR="00412029" w:rsidRDefault="00000000">
            <w:pPr>
              <w:widowControl w:val="0"/>
              <w:spacing w:line="240" w:lineRule="auto"/>
              <w:rPr>
                <w:rFonts w:ascii="Calibri" w:eastAsia="Calibri" w:hAnsi="Calibri" w:cs="Calibri"/>
              </w:rPr>
            </w:pPr>
            <w:r>
              <w:rPr>
                <w:rFonts w:ascii="Calibri" w:eastAsia="Calibri" w:hAnsi="Calibri" w:cs="Calibri"/>
              </w:rPr>
              <w:t>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0BDC59" w14:textId="77777777" w:rsidR="00412029" w:rsidRDefault="00000000">
            <w:pPr>
              <w:widowControl w:val="0"/>
              <w:spacing w:line="240" w:lineRule="auto"/>
              <w:rPr>
                <w:rFonts w:ascii="Calibri" w:eastAsia="Calibri" w:hAnsi="Calibri" w:cs="Calibri"/>
              </w:rPr>
            </w:pPr>
            <w:r>
              <w:rPr>
                <w:rFonts w:ascii="Calibri" w:eastAsia="Calibri" w:hAnsi="Calibri" w:cs="Calibri"/>
              </w:rPr>
              <w:t>0.688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112875" w14:textId="77777777" w:rsidR="00412029" w:rsidRDefault="00000000">
            <w:pPr>
              <w:widowControl w:val="0"/>
              <w:spacing w:line="240" w:lineRule="auto"/>
              <w:rPr>
                <w:rFonts w:ascii="Calibri" w:eastAsia="Calibri" w:hAnsi="Calibri" w:cs="Calibri"/>
              </w:rPr>
            </w:pPr>
            <w:r>
              <w:rPr>
                <w:rFonts w:ascii="Calibri" w:eastAsia="Calibri" w:hAnsi="Calibri" w:cs="Calibri"/>
              </w:rPr>
              <w:t>0.689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4A0087" w14:textId="77777777" w:rsidR="00412029" w:rsidRDefault="00000000">
            <w:pPr>
              <w:widowControl w:val="0"/>
              <w:spacing w:line="240" w:lineRule="auto"/>
              <w:rPr>
                <w:rFonts w:ascii="Calibri" w:eastAsia="Calibri" w:hAnsi="Calibri" w:cs="Calibri"/>
              </w:rPr>
            </w:pPr>
            <w:r>
              <w:rPr>
                <w:rFonts w:ascii="Calibri" w:eastAsia="Calibri" w:hAnsi="Calibri" w:cs="Calibri"/>
              </w:rPr>
              <w:t>0.691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02DD70" w14:textId="77777777" w:rsidR="00412029" w:rsidRDefault="00000000">
            <w:pPr>
              <w:widowControl w:val="0"/>
              <w:spacing w:line="240" w:lineRule="auto"/>
              <w:rPr>
                <w:rFonts w:ascii="Calibri" w:eastAsia="Calibri" w:hAnsi="Calibri" w:cs="Calibri"/>
              </w:rPr>
            </w:pPr>
            <w:r>
              <w:rPr>
                <w:rFonts w:ascii="Calibri" w:eastAsia="Calibri" w:hAnsi="Calibri" w:cs="Calibri"/>
              </w:rPr>
              <w:t>0.703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F5D37A" w14:textId="77777777" w:rsidR="00412029" w:rsidRDefault="00000000">
            <w:pPr>
              <w:widowControl w:val="0"/>
              <w:spacing w:line="240" w:lineRule="auto"/>
              <w:rPr>
                <w:rFonts w:ascii="Calibri" w:eastAsia="Calibri" w:hAnsi="Calibri" w:cs="Calibri"/>
              </w:rPr>
            </w:pPr>
            <w:r>
              <w:rPr>
                <w:rFonts w:ascii="Calibri" w:eastAsia="Calibri" w:hAnsi="Calibri" w:cs="Calibri"/>
              </w:rPr>
              <w:t>0.704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BEC39E" w14:textId="77777777" w:rsidR="00412029" w:rsidRDefault="00000000">
            <w:pPr>
              <w:widowControl w:val="0"/>
              <w:spacing w:line="240" w:lineRule="auto"/>
              <w:rPr>
                <w:rFonts w:ascii="Calibri" w:eastAsia="Calibri" w:hAnsi="Calibri" w:cs="Calibri"/>
              </w:rPr>
            </w:pPr>
            <w:r>
              <w:rPr>
                <w:rFonts w:ascii="Calibri" w:eastAsia="Calibri" w:hAnsi="Calibri" w:cs="Calibri"/>
              </w:rPr>
              <w:t>0.706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634524" w14:textId="77777777" w:rsidR="00412029" w:rsidRDefault="00000000">
            <w:pPr>
              <w:widowControl w:val="0"/>
              <w:spacing w:line="240" w:lineRule="auto"/>
              <w:rPr>
                <w:rFonts w:ascii="Calibri" w:eastAsia="Calibri" w:hAnsi="Calibri" w:cs="Calibri"/>
              </w:rPr>
            </w:pPr>
            <w:r>
              <w:rPr>
                <w:rFonts w:ascii="Calibri" w:eastAsia="Calibri" w:hAnsi="Calibri" w:cs="Calibri"/>
              </w:rPr>
              <w:t>0.710</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602727" w14:textId="77777777" w:rsidR="00412029" w:rsidRDefault="00000000">
            <w:pPr>
              <w:widowControl w:val="0"/>
              <w:spacing w:line="240" w:lineRule="auto"/>
              <w:rPr>
                <w:rFonts w:ascii="Calibri" w:eastAsia="Calibri" w:hAnsi="Calibri" w:cs="Calibri"/>
              </w:rPr>
            </w:pPr>
            <w:r>
              <w:rPr>
                <w:rFonts w:ascii="Calibri" w:eastAsia="Calibri" w:hAnsi="Calibri" w:cs="Calibri"/>
              </w:rPr>
              <w:t>0.711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CB0266" w14:textId="77777777" w:rsidR="00412029" w:rsidRDefault="00000000">
            <w:pPr>
              <w:widowControl w:val="0"/>
              <w:spacing w:line="240" w:lineRule="auto"/>
              <w:rPr>
                <w:rFonts w:ascii="Calibri" w:eastAsia="Calibri" w:hAnsi="Calibri" w:cs="Calibri"/>
              </w:rPr>
            </w:pPr>
            <w:r>
              <w:rPr>
                <w:rFonts w:ascii="Calibri" w:eastAsia="Calibri" w:hAnsi="Calibri" w:cs="Calibri"/>
              </w:rPr>
              <w:t>0.712</w:t>
            </w:r>
          </w:p>
        </w:tc>
      </w:tr>
      <w:tr w:rsidR="00412029" w14:paraId="61DB493D"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2CDC0E" w14:textId="77777777" w:rsidR="00412029" w:rsidRDefault="00000000">
            <w:pPr>
              <w:widowControl w:val="0"/>
              <w:spacing w:line="240" w:lineRule="auto"/>
              <w:rPr>
                <w:rFonts w:ascii="Calibri" w:eastAsia="Calibri" w:hAnsi="Calibri" w:cs="Calibri"/>
              </w:rPr>
            </w:pPr>
            <w:r>
              <w:rPr>
                <w:rFonts w:ascii="Calibri" w:eastAsia="Calibri" w:hAnsi="Calibri" w:cs="Calibri"/>
              </w:rPr>
              <w:t>Adjusted 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02DCD4" w14:textId="77777777" w:rsidR="00412029" w:rsidRDefault="00000000">
            <w:pPr>
              <w:widowControl w:val="0"/>
              <w:spacing w:line="240" w:lineRule="auto"/>
              <w:rPr>
                <w:rFonts w:ascii="Calibri" w:eastAsia="Calibri" w:hAnsi="Calibri" w:cs="Calibri"/>
              </w:rPr>
            </w:pPr>
            <w:r>
              <w:rPr>
                <w:rFonts w:ascii="Calibri" w:eastAsia="Calibri" w:hAnsi="Calibri" w:cs="Calibri"/>
              </w:rPr>
              <w:t>0.678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DE7F63" w14:textId="77777777" w:rsidR="00412029" w:rsidRDefault="00000000">
            <w:pPr>
              <w:widowControl w:val="0"/>
              <w:spacing w:line="240" w:lineRule="auto"/>
              <w:rPr>
                <w:rFonts w:ascii="Calibri" w:eastAsia="Calibri" w:hAnsi="Calibri" w:cs="Calibri"/>
              </w:rPr>
            </w:pPr>
            <w:r>
              <w:rPr>
                <w:rFonts w:ascii="Calibri" w:eastAsia="Calibri" w:hAnsi="Calibri" w:cs="Calibri"/>
              </w:rPr>
              <w:t>0.678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C9F905" w14:textId="77777777" w:rsidR="00412029" w:rsidRDefault="00000000">
            <w:pPr>
              <w:widowControl w:val="0"/>
              <w:spacing w:line="240" w:lineRule="auto"/>
              <w:rPr>
                <w:rFonts w:ascii="Calibri" w:eastAsia="Calibri" w:hAnsi="Calibri" w:cs="Calibri"/>
              </w:rPr>
            </w:pPr>
            <w:r>
              <w:rPr>
                <w:rFonts w:ascii="Calibri" w:eastAsia="Calibri" w:hAnsi="Calibri" w:cs="Calibri"/>
              </w:rPr>
              <w:t>0.679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562F8A1" w14:textId="77777777" w:rsidR="00412029" w:rsidRDefault="00000000">
            <w:pPr>
              <w:widowControl w:val="0"/>
              <w:spacing w:line="240" w:lineRule="auto"/>
              <w:rPr>
                <w:rFonts w:ascii="Calibri" w:eastAsia="Calibri" w:hAnsi="Calibri" w:cs="Calibri"/>
              </w:rPr>
            </w:pPr>
            <w:r>
              <w:rPr>
                <w:rFonts w:ascii="Calibri" w:eastAsia="Calibri" w:hAnsi="Calibri" w:cs="Calibri"/>
              </w:rPr>
              <w:t>0.693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E8FABA" w14:textId="77777777" w:rsidR="00412029" w:rsidRDefault="00000000">
            <w:pPr>
              <w:widowControl w:val="0"/>
              <w:spacing w:line="240" w:lineRule="auto"/>
              <w:rPr>
                <w:rFonts w:ascii="Calibri" w:eastAsia="Calibri" w:hAnsi="Calibri" w:cs="Calibri"/>
              </w:rPr>
            </w:pPr>
            <w:r>
              <w:rPr>
                <w:rFonts w:ascii="Calibri" w:eastAsia="Calibri" w:hAnsi="Calibri" w:cs="Calibri"/>
              </w:rPr>
              <w:t>0.693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E77AED" w14:textId="77777777" w:rsidR="00412029" w:rsidRDefault="00000000">
            <w:pPr>
              <w:widowControl w:val="0"/>
              <w:spacing w:line="240" w:lineRule="auto"/>
              <w:rPr>
                <w:rFonts w:ascii="Calibri" w:eastAsia="Calibri" w:hAnsi="Calibri" w:cs="Calibri"/>
              </w:rPr>
            </w:pPr>
            <w:r>
              <w:rPr>
                <w:rFonts w:ascii="Calibri" w:eastAsia="Calibri" w:hAnsi="Calibri" w:cs="Calibri"/>
              </w:rPr>
              <w:t>0.694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63A944" w14:textId="77777777" w:rsidR="00412029" w:rsidRDefault="00000000">
            <w:pPr>
              <w:widowControl w:val="0"/>
              <w:spacing w:line="240" w:lineRule="auto"/>
              <w:rPr>
                <w:rFonts w:ascii="Calibri" w:eastAsia="Calibri" w:hAnsi="Calibri" w:cs="Calibri"/>
              </w:rPr>
            </w:pPr>
            <w:r>
              <w:rPr>
                <w:rFonts w:ascii="Calibri" w:eastAsia="Calibri" w:hAnsi="Calibri" w:cs="Calibri"/>
              </w:rPr>
              <w:t>0.705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61875F" w14:textId="77777777" w:rsidR="00412029" w:rsidRDefault="00000000">
            <w:pPr>
              <w:widowControl w:val="0"/>
              <w:spacing w:line="240" w:lineRule="auto"/>
              <w:rPr>
                <w:rFonts w:ascii="Calibri" w:eastAsia="Calibri" w:hAnsi="Calibri" w:cs="Calibri"/>
              </w:rPr>
            </w:pPr>
            <w:r>
              <w:rPr>
                <w:rFonts w:ascii="Calibri" w:eastAsia="Calibri" w:hAnsi="Calibri" w:cs="Calibri"/>
              </w:rPr>
              <w:t>0.706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93100A" w14:textId="77777777" w:rsidR="00412029" w:rsidRDefault="00000000">
            <w:pPr>
              <w:widowControl w:val="0"/>
              <w:spacing w:line="240" w:lineRule="auto"/>
              <w:rPr>
                <w:rFonts w:ascii="Calibri" w:eastAsia="Calibri" w:hAnsi="Calibri" w:cs="Calibri"/>
              </w:rPr>
            </w:pPr>
            <w:r>
              <w:rPr>
                <w:rFonts w:ascii="Calibri" w:eastAsia="Calibri" w:hAnsi="Calibri" w:cs="Calibri"/>
              </w:rPr>
              <w:t>0.707</w:t>
            </w:r>
          </w:p>
        </w:tc>
      </w:tr>
      <w:tr w:rsidR="00412029" w14:paraId="0FD1DB11" w14:textId="77777777">
        <w:tc>
          <w:tcPr>
            <w:tcW w:w="1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495A1CC" w14:textId="77777777" w:rsidR="00412029" w:rsidRDefault="00000000">
            <w:pPr>
              <w:widowControl w:val="0"/>
              <w:spacing w:line="240" w:lineRule="auto"/>
              <w:rPr>
                <w:rFonts w:ascii="Calibri" w:eastAsia="Calibri" w:hAnsi="Calibri" w:cs="Calibri"/>
              </w:rPr>
            </w:pPr>
            <w:r>
              <w:rPr>
                <w:rFonts w:ascii="Calibri" w:eastAsia="Calibri" w:hAnsi="Calibri" w:cs="Calibri"/>
              </w:rPr>
              <w:t>Residual SE</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B6CD384" w14:textId="77777777" w:rsidR="00412029" w:rsidRDefault="00000000">
            <w:pPr>
              <w:widowControl w:val="0"/>
              <w:spacing w:line="240" w:lineRule="auto"/>
              <w:rPr>
                <w:rFonts w:ascii="Calibri" w:eastAsia="Calibri" w:hAnsi="Calibri" w:cs="Calibri"/>
              </w:rPr>
            </w:pPr>
            <w:r>
              <w:rPr>
                <w:rFonts w:ascii="Calibri" w:eastAsia="Calibri" w:hAnsi="Calibri" w:cs="Calibri"/>
              </w:rPr>
              <w:t>0.487 (</w:t>
            </w:r>
            <w:proofErr w:type="spellStart"/>
            <w:r>
              <w:rPr>
                <w:rFonts w:ascii="Calibri" w:eastAsia="Calibri" w:hAnsi="Calibri" w:cs="Calibri"/>
              </w:rPr>
              <w:t>df</w:t>
            </w:r>
            <w:proofErr w:type="spellEnd"/>
            <w:r>
              <w:rPr>
                <w:rFonts w:ascii="Calibri" w:eastAsia="Calibri" w:hAnsi="Calibri" w:cs="Calibri"/>
              </w:rPr>
              <w:t xml:space="preserve"> = 2390)</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8FB68F0" w14:textId="77777777" w:rsidR="00412029" w:rsidRDefault="00000000">
            <w:pPr>
              <w:widowControl w:val="0"/>
              <w:spacing w:line="240" w:lineRule="auto"/>
              <w:rPr>
                <w:rFonts w:ascii="Calibri" w:eastAsia="Calibri" w:hAnsi="Calibri" w:cs="Calibri"/>
              </w:rPr>
            </w:pPr>
            <w:r>
              <w:rPr>
                <w:rFonts w:ascii="Calibri" w:eastAsia="Calibri" w:hAnsi="Calibri" w:cs="Calibri"/>
              </w:rPr>
              <w:t>0.487 (</w:t>
            </w:r>
            <w:proofErr w:type="spellStart"/>
            <w:r>
              <w:rPr>
                <w:rFonts w:ascii="Calibri" w:eastAsia="Calibri" w:hAnsi="Calibri" w:cs="Calibri"/>
              </w:rPr>
              <w:t>df</w:t>
            </w:r>
            <w:proofErr w:type="spellEnd"/>
            <w:r>
              <w:rPr>
                <w:rFonts w:ascii="Calibri" w:eastAsia="Calibri" w:hAnsi="Calibri" w:cs="Calibri"/>
              </w:rPr>
              <w:t xml:space="preserve"> = 2381)</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FF58DEF" w14:textId="77777777" w:rsidR="00412029" w:rsidRDefault="00000000">
            <w:pPr>
              <w:widowControl w:val="0"/>
              <w:spacing w:line="240" w:lineRule="auto"/>
              <w:rPr>
                <w:rFonts w:ascii="Calibri" w:eastAsia="Calibri" w:hAnsi="Calibri" w:cs="Calibri"/>
              </w:rPr>
            </w:pPr>
            <w:r>
              <w:rPr>
                <w:rFonts w:ascii="Calibri" w:eastAsia="Calibri" w:hAnsi="Calibri" w:cs="Calibri"/>
              </w:rPr>
              <w:t>0.486 (</w:t>
            </w:r>
            <w:proofErr w:type="spellStart"/>
            <w:r>
              <w:rPr>
                <w:rFonts w:ascii="Calibri" w:eastAsia="Calibri" w:hAnsi="Calibri" w:cs="Calibri"/>
              </w:rPr>
              <w:t>df</w:t>
            </w:r>
            <w:proofErr w:type="spellEnd"/>
            <w:r>
              <w:rPr>
                <w:rFonts w:ascii="Calibri" w:eastAsia="Calibri" w:hAnsi="Calibri" w:cs="Calibri"/>
              </w:rPr>
              <w:t xml:space="preserve"> = 2378)</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A53065B" w14:textId="77777777" w:rsidR="00412029" w:rsidRDefault="00000000">
            <w:pPr>
              <w:widowControl w:val="0"/>
              <w:spacing w:line="240" w:lineRule="auto"/>
              <w:rPr>
                <w:rFonts w:ascii="Calibri" w:eastAsia="Calibri" w:hAnsi="Calibri" w:cs="Calibri"/>
              </w:rPr>
            </w:pPr>
            <w:r>
              <w:rPr>
                <w:rFonts w:ascii="Calibri" w:eastAsia="Calibri" w:hAnsi="Calibri" w:cs="Calibri"/>
              </w:rPr>
              <w:t>0.578 (</w:t>
            </w:r>
            <w:proofErr w:type="spellStart"/>
            <w:r>
              <w:rPr>
                <w:rFonts w:ascii="Calibri" w:eastAsia="Calibri" w:hAnsi="Calibri" w:cs="Calibri"/>
              </w:rPr>
              <w:t>df</w:t>
            </w:r>
            <w:proofErr w:type="spellEnd"/>
            <w:r>
              <w:rPr>
                <w:rFonts w:ascii="Calibri" w:eastAsia="Calibri" w:hAnsi="Calibri" w:cs="Calibri"/>
              </w:rPr>
              <w:t xml:space="preserve"> = 2406)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E27A6B4" w14:textId="77777777" w:rsidR="00412029" w:rsidRDefault="00000000">
            <w:pPr>
              <w:widowControl w:val="0"/>
              <w:spacing w:line="240" w:lineRule="auto"/>
              <w:rPr>
                <w:rFonts w:ascii="Calibri" w:eastAsia="Calibri" w:hAnsi="Calibri" w:cs="Calibri"/>
              </w:rPr>
            </w:pPr>
            <w:r>
              <w:rPr>
                <w:rFonts w:ascii="Calibri" w:eastAsia="Calibri" w:hAnsi="Calibri" w:cs="Calibri"/>
              </w:rPr>
              <w:t>0.578 (</w:t>
            </w:r>
            <w:proofErr w:type="spellStart"/>
            <w:r>
              <w:rPr>
                <w:rFonts w:ascii="Calibri" w:eastAsia="Calibri" w:hAnsi="Calibri" w:cs="Calibri"/>
              </w:rPr>
              <w:t>df</w:t>
            </w:r>
            <w:proofErr w:type="spellEnd"/>
            <w:r>
              <w:rPr>
                <w:rFonts w:ascii="Calibri" w:eastAsia="Calibri" w:hAnsi="Calibri" w:cs="Calibri"/>
              </w:rPr>
              <w:t xml:space="preserve"> = 2397)</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331277" w14:textId="77777777" w:rsidR="00412029" w:rsidRDefault="00000000">
            <w:pPr>
              <w:widowControl w:val="0"/>
              <w:spacing w:line="240" w:lineRule="auto"/>
              <w:rPr>
                <w:rFonts w:ascii="Calibri" w:eastAsia="Calibri" w:hAnsi="Calibri" w:cs="Calibri"/>
              </w:rPr>
            </w:pPr>
            <w:r>
              <w:rPr>
                <w:rFonts w:ascii="Calibri" w:eastAsia="Calibri" w:hAnsi="Calibri" w:cs="Calibri"/>
              </w:rPr>
              <w:t>0.577 (</w:t>
            </w:r>
            <w:proofErr w:type="spellStart"/>
            <w:r>
              <w:rPr>
                <w:rFonts w:ascii="Calibri" w:eastAsia="Calibri" w:hAnsi="Calibri" w:cs="Calibri"/>
              </w:rPr>
              <w:t>df</w:t>
            </w:r>
            <w:proofErr w:type="spellEnd"/>
            <w:r>
              <w:rPr>
                <w:rFonts w:ascii="Calibri" w:eastAsia="Calibri" w:hAnsi="Calibri" w:cs="Calibri"/>
              </w:rPr>
              <w:t xml:space="preserve"> = 2394)</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C585F96" w14:textId="77777777" w:rsidR="00412029" w:rsidRDefault="00000000">
            <w:pPr>
              <w:widowControl w:val="0"/>
              <w:spacing w:line="240" w:lineRule="auto"/>
              <w:rPr>
                <w:rFonts w:ascii="Calibri" w:eastAsia="Calibri" w:hAnsi="Calibri" w:cs="Calibri"/>
              </w:rPr>
            </w:pPr>
            <w:r>
              <w:rPr>
                <w:rFonts w:ascii="Calibri" w:eastAsia="Calibri" w:hAnsi="Calibri" w:cs="Calibri"/>
              </w:rPr>
              <w:t>0.538 (</w:t>
            </w:r>
            <w:proofErr w:type="spellStart"/>
            <w:r>
              <w:rPr>
                <w:rFonts w:ascii="Calibri" w:eastAsia="Calibri" w:hAnsi="Calibri" w:cs="Calibri"/>
              </w:rPr>
              <w:t>df</w:t>
            </w:r>
            <w:proofErr w:type="spellEnd"/>
            <w:r>
              <w:rPr>
                <w:rFonts w:ascii="Calibri" w:eastAsia="Calibri" w:hAnsi="Calibri" w:cs="Calibri"/>
              </w:rPr>
              <w:t xml:space="preserve"> = 4879)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557B6D0" w14:textId="77777777" w:rsidR="00412029" w:rsidRDefault="00000000">
            <w:pPr>
              <w:widowControl w:val="0"/>
              <w:spacing w:line="240" w:lineRule="auto"/>
              <w:rPr>
                <w:rFonts w:ascii="Calibri" w:eastAsia="Calibri" w:hAnsi="Calibri" w:cs="Calibri"/>
              </w:rPr>
            </w:pPr>
            <w:r>
              <w:rPr>
                <w:rFonts w:ascii="Calibri" w:eastAsia="Calibri" w:hAnsi="Calibri" w:cs="Calibri"/>
              </w:rPr>
              <w:t>0.538 (</w:t>
            </w:r>
            <w:proofErr w:type="spellStart"/>
            <w:r>
              <w:rPr>
                <w:rFonts w:ascii="Calibri" w:eastAsia="Calibri" w:hAnsi="Calibri" w:cs="Calibri"/>
              </w:rPr>
              <w:t>df</w:t>
            </w:r>
            <w:proofErr w:type="spellEnd"/>
            <w:r>
              <w:rPr>
                <w:rFonts w:ascii="Calibri" w:eastAsia="Calibri" w:hAnsi="Calibri" w:cs="Calibri"/>
              </w:rPr>
              <w:t xml:space="preserve"> = 4870)</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10D21AE" w14:textId="77777777" w:rsidR="00412029" w:rsidRDefault="00000000">
            <w:pPr>
              <w:widowControl w:val="0"/>
              <w:spacing w:line="240" w:lineRule="auto"/>
              <w:rPr>
                <w:rFonts w:ascii="Calibri" w:eastAsia="Calibri" w:hAnsi="Calibri" w:cs="Calibri"/>
              </w:rPr>
            </w:pPr>
            <w:r>
              <w:rPr>
                <w:rFonts w:ascii="Calibri" w:eastAsia="Calibri" w:hAnsi="Calibri" w:cs="Calibri"/>
              </w:rPr>
              <w:t>0.537 (</w:t>
            </w:r>
            <w:proofErr w:type="spellStart"/>
            <w:r>
              <w:rPr>
                <w:rFonts w:ascii="Calibri" w:eastAsia="Calibri" w:hAnsi="Calibri" w:cs="Calibri"/>
              </w:rPr>
              <w:t>df</w:t>
            </w:r>
            <w:proofErr w:type="spellEnd"/>
            <w:r>
              <w:rPr>
                <w:rFonts w:ascii="Calibri" w:eastAsia="Calibri" w:hAnsi="Calibri" w:cs="Calibri"/>
              </w:rPr>
              <w:t xml:space="preserve"> = 4867)</w:t>
            </w:r>
          </w:p>
        </w:tc>
      </w:tr>
    </w:tbl>
    <w:p w14:paraId="00CDE044" w14:textId="77777777" w:rsidR="00412029" w:rsidRDefault="00000000">
      <w:pPr>
        <w:spacing w:line="240" w:lineRule="auto"/>
        <w:rPr>
          <w:rFonts w:ascii="Calibri" w:eastAsia="Calibri" w:hAnsi="Calibri" w:cs="Calibri"/>
        </w:rPr>
      </w:pPr>
      <w:r>
        <w:rPr>
          <w:rFonts w:ascii="Calibri" w:eastAsia="Calibri" w:hAnsi="Calibri" w:cs="Calibri"/>
        </w:rPr>
        <w:t xml:space="preserve">Note: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w:t>
      </w:r>
    </w:p>
    <w:p w14:paraId="75212FF2" w14:textId="77777777" w:rsidR="00412029" w:rsidRDefault="00412029">
      <w:pPr>
        <w:spacing w:line="240" w:lineRule="auto"/>
        <w:rPr>
          <w:rFonts w:ascii="Calibri" w:eastAsia="Calibri" w:hAnsi="Calibri" w:cs="Calibri"/>
        </w:rPr>
      </w:pPr>
    </w:p>
    <w:p w14:paraId="15394D4E" w14:textId="77777777" w:rsidR="00412029" w:rsidRDefault="00000000">
      <w:pPr>
        <w:spacing w:line="240" w:lineRule="auto"/>
        <w:rPr>
          <w:rFonts w:ascii="Calibri" w:eastAsia="Calibri" w:hAnsi="Calibri" w:cs="Calibri"/>
        </w:rPr>
      </w:pPr>
      <w:r>
        <w:rPr>
          <w:rFonts w:ascii="Calibri" w:eastAsia="Calibri" w:hAnsi="Calibri" w:cs="Calibri"/>
        </w:rPr>
        <w:t>Panel C. Math sample</w:t>
      </w:r>
    </w:p>
    <w:tbl>
      <w:tblPr>
        <w:tblStyle w:val="a6"/>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905"/>
        <w:gridCol w:w="905"/>
        <w:gridCol w:w="905"/>
        <w:gridCol w:w="905"/>
        <w:gridCol w:w="905"/>
        <w:gridCol w:w="905"/>
        <w:gridCol w:w="905"/>
        <w:gridCol w:w="905"/>
        <w:gridCol w:w="905"/>
      </w:tblGrid>
      <w:tr w:rsidR="00412029" w14:paraId="643FD5BA" w14:textId="77777777">
        <w:trPr>
          <w:trHeight w:val="420"/>
        </w:trPr>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5257680D" w14:textId="77777777" w:rsidR="00412029" w:rsidRDefault="00412029">
            <w:pPr>
              <w:widowControl w:val="0"/>
              <w:spacing w:line="240" w:lineRule="auto"/>
              <w:rPr>
                <w:rFonts w:ascii="Calibri" w:eastAsia="Calibri" w:hAnsi="Calibri" w:cs="Calibri"/>
              </w:rPr>
            </w:pPr>
          </w:p>
        </w:tc>
        <w:tc>
          <w:tcPr>
            <w:tcW w:w="2715" w:type="dxa"/>
            <w:gridSpan w:val="3"/>
            <w:tcBorders>
              <w:left w:val="single" w:sz="8" w:space="0" w:color="FFFFFF"/>
            </w:tcBorders>
            <w:shd w:val="clear" w:color="auto" w:fill="auto"/>
            <w:tcMar>
              <w:top w:w="100" w:type="dxa"/>
              <w:left w:w="100" w:type="dxa"/>
              <w:bottom w:w="100" w:type="dxa"/>
              <w:right w:w="100" w:type="dxa"/>
            </w:tcMar>
          </w:tcPr>
          <w:p w14:paraId="7E3F95D5"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Female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686407C9"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608B8A27"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All students</w:t>
            </w:r>
          </w:p>
        </w:tc>
      </w:tr>
      <w:tr w:rsidR="00412029" w14:paraId="11E2CED9" w14:textId="77777777">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7FF73F6C" w14:textId="77777777" w:rsidR="00412029" w:rsidRDefault="00000000">
            <w:pPr>
              <w:widowControl w:val="0"/>
              <w:spacing w:line="240" w:lineRule="auto"/>
              <w:rPr>
                <w:rFonts w:ascii="Calibri" w:eastAsia="Calibri" w:hAnsi="Calibri" w:cs="Calibri"/>
              </w:rPr>
            </w:pPr>
            <w:r>
              <w:rPr>
                <w:rFonts w:ascii="Calibri" w:eastAsia="Calibri" w:hAnsi="Calibri" w:cs="Calibri"/>
              </w:rPr>
              <w:t>Match</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B48FFEE" w14:textId="77777777" w:rsidR="00412029" w:rsidRDefault="00000000">
            <w:pPr>
              <w:widowControl w:val="0"/>
              <w:spacing w:line="240" w:lineRule="auto"/>
              <w:rPr>
                <w:rFonts w:ascii="Calibri" w:eastAsia="Calibri" w:hAnsi="Calibri" w:cs="Calibri"/>
              </w:rPr>
            </w:pPr>
            <w:r>
              <w:rPr>
                <w:rFonts w:ascii="Calibri" w:eastAsia="Calibri" w:hAnsi="Calibri" w:cs="Calibri"/>
              </w:rPr>
              <w:t>0.165</w:t>
            </w:r>
            <w:r>
              <w:rPr>
                <w:rFonts w:ascii="Calibri" w:eastAsia="Calibri" w:hAnsi="Calibri" w:cs="Calibri"/>
                <w:vertAlign w:val="superscript"/>
              </w:rPr>
              <w:t>**</w:t>
            </w:r>
            <w:r>
              <w:rPr>
                <w:rFonts w:ascii="Calibri" w:eastAsia="Calibri" w:hAnsi="Calibri" w:cs="Calibri"/>
              </w:rPr>
              <w:t xml:space="preserve"> (0.060)</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A8F244D"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0.181</w:t>
            </w:r>
            <w:r>
              <w:rPr>
                <w:rFonts w:ascii="Calibri" w:eastAsia="Calibri" w:hAnsi="Calibri" w:cs="Calibri"/>
                <w:vertAlign w:val="superscript"/>
              </w:rPr>
              <w:t>**</w:t>
            </w:r>
            <w:r>
              <w:rPr>
                <w:rFonts w:ascii="Calibri" w:eastAsia="Calibri" w:hAnsi="Calibri" w:cs="Calibri"/>
              </w:rPr>
              <w:t xml:space="preserve"> (0.067)</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0708BD1"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0.178</w:t>
            </w:r>
            <w:r>
              <w:rPr>
                <w:rFonts w:ascii="Calibri" w:eastAsia="Calibri" w:hAnsi="Calibri" w:cs="Calibri"/>
                <w:vertAlign w:val="superscript"/>
              </w:rPr>
              <w:t>**</w:t>
            </w:r>
            <w:r>
              <w:rPr>
                <w:rFonts w:ascii="Calibri" w:eastAsia="Calibri" w:hAnsi="Calibri" w:cs="Calibri"/>
              </w:rPr>
              <w:t xml:space="preserve"> (0.065)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8B0B5B5"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-0.011 (0.045)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1E37A012" w14:textId="77777777" w:rsidR="00412029" w:rsidRDefault="00000000">
            <w:pPr>
              <w:widowControl w:val="0"/>
              <w:spacing w:line="240" w:lineRule="auto"/>
              <w:rPr>
                <w:rFonts w:ascii="Calibri" w:eastAsia="Calibri" w:hAnsi="Calibri" w:cs="Calibri"/>
              </w:rPr>
            </w:pPr>
            <w:r>
              <w:rPr>
                <w:rFonts w:ascii="Calibri" w:eastAsia="Calibri" w:hAnsi="Calibri" w:cs="Calibri"/>
              </w:rPr>
              <w:t>0.003 (0.048)</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70498AC" w14:textId="77777777" w:rsidR="00412029" w:rsidRDefault="00000000">
            <w:pPr>
              <w:widowControl w:val="0"/>
              <w:spacing w:line="240" w:lineRule="auto"/>
              <w:rPr>
                <w:rFonts w:ascii="Calibri" w:eastAsia="Calibri" w:hAnsi="Calibri" w:cs="Calibri"/>
              </w:rPr>
            </w:pPr>
            <w:r>
              <w:rPr>
                <w:rFonts w:ascii="Calibri" w:eastAsia="Calibri" w:hAnsi="Calibri" w:cs="Calibri"/>
              </w:rPr>
              <w:t>-0.005 (0.051)</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661D8EC" w14:textId="77777777" w:rsidR="00412029" w:rsidRDefault="00000000">
            <w:pPr>
              <w:widowControl w:val="0"/>
              <w:spacing w:line="240" w:lineRule="auto"/>
              <w:rPr>
                <w:rFonts w:ascii="Calibri" w:eastAsia="Calibri" w:hAnsi="Calibri" w:cs="Calibri"/>
              </w:rPr>
            </w:pPr>
            <w:r>
              <w:rPr>
                <w:rFonts w:ascii="Calibri" w:eastAsia="Calibri" w:hAnsi="Calibri" w:cs="Calibri"/>
              </w:rPr>
              <w:t>0.050</w:t>
            </w:r>
            <w:r>
              <w:rPr>
                <w:rFonts w:ascii="Calibri" w:eastAsia="Calibri" w:hAnsi="Calibri" w:cs="Calibri"/>
                <w:vertAlign w:val="superscript"/>
              </w:rPr>
              <w:t>*</w:t>
            </w:r>
            <w:r>
              <w:rPr>
                <w:rFonts w:ascii="Calibri" w:eastAsia="Calibri" w:hAnsi="Calibri" w:cs="Calibri"/>
              </w:rPr>
              <w:t xml:space="preserve"> (0.024)</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2CBB8CA" w14:textId="77777777" w:rsidR="00412029" w:rsidRDefault="00000000">
            <w:pPr>
              <w:widowControl w:val="0"/>
              <w:spacing w:line="240" w:lineRule="auto"/>
              <w:rPr>
                <w:rFonts w:ascii="Calibri" w:eastAsia="Calibri" w:hAnsi="Calibri" w:cs="Calibri"/>
              </w:rPr>
            </w:pPr>
            <w:r>
              <w:rPr>
                <w:rFonts w:ascii="Calibri" w:eastAsia="Calibri" w:hAnsi="Calibri" w:cs="Calibri"/>
              </w:rPr>
              <w:t>0.051</w:t>
            </w:r>
            <w:r>
              <w:rPr>
                <w:rFonts w:ascii="Calibri" w:eastAsia="Calibri" w:hAnsi="Calibri" w:cs="Calibri"/>
                <w:vertAlign w:val="superscript"/>
              </w:rPr>
              <w:t>*</w:t>
            </w:r>
            <w:r>
              <w:rPr>
                <w:rFonts w:ascii="Calibri" w:eastAsia="Calibri" w:hAnsi="Calibri" w:cs="Calibri"/>
              </w:rPr>
              <w:t xml:space="preserve"> (0.025)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C7CFC2A" w14:textId="77777777" w:rsidR="00412029" w:rsidRDefault="00000000">
            <w:pPr>
              <w:widowControl w:val="0"/>
              <w:spacing w:line="240" w:lineRule="auto"/>
              <w:rPr>
                <w:rFonts w:ascii="Calibri" w:eastAsia="Calibri" w:hAnsi="Calibri" w:cs="Calibri"/>
              </w:rPr>
            </w:pPr>
            <w:r>
              <w:rPr>
                <w:rFonts w:ascii="Calibri" w:eastAsia="Calibri" w:hAnsi="Calibri" w:cs="Calibri"/>
              </w:rPr>
              <w:t>0.051</w:t>
            </w:r>
            <w:r>
              <w:rPr>
                <w:rFonts w:ascii="Calibri" w:eastAsia="Calibri" w:hAnsi="Calibri" w:cs="Calibri"/>
                <w:vertAlign w:val="superscript"/>
              </w:rPr>
              <w:t>*</w:t>
            </w:r>
            <w:r>
              <w:rPr>
                <w:rFonts w:ascii="Calibri" w:eastAsia="Calibri" w:hAnsi="Calibri" w:cs="Calibri"/>
              </w:rPr>
              <w:t xml:space="preserve"> (0.025)</w:t>
            </w:r>
          </w:p>
        </w:tc>
      </w:tr>
      <w:tr w:rsidR="00412029" w14:paraId="5A4E11EB" w14:textId="77777777">
        <w:tc>
          <w:tcPr>
            <w:tcW w:w="12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260A69" w14:textId="77777777" w:rsidR="00412029" w:rsidRDefault="00000000">
            <w:pPr>
              <w:widowControl w:val="0"/>
              <w:spacing w:line="240" w:lineRule="auto"/>
              <w:rPr>
                <w:rFonts w:ascii="Calibri" w:eastAsia="Calibri" w:hAnsi="Calibri" w:cs="Calibri"/>
              </w:rPr>
            </w:pPr>
            <w:r>
              <w:rPr>
                <w:rFonts w:ascii="Calibri" w:eastAsia="Calibri" w:hAnsi="Calibri" w:cs="Calibri"/>
              </w:rPr>
              <w:t>Student Covariates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6A451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E9999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B5F09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DC070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05A10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FE95E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CA9AE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A4BEA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31B08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747E6909"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124D46" w14:textId="77777777" w:rsidR="00412029" w:rsidRDefault="00000000">
            <w:pPr>
              <w:widowControl w:val="0"/>
              <w:spacing w:line="240" w:lineRule="auto"/>
              <w:rPr>
                <w:rFonts w:ascii="Calibri" w:eastAsia="Calibri" w:hAnsi="Calibri" w:cs="Calibri"/>
              </w:rPr>
            </w:pPr>
            <w:r>
              <w:rPr>
                <w:rFonts w:ascii="Calibri" w:eastAsia="Calibri" w:hAnsi="Calibri" w:cs="Calibri"/>
              </w:rPr>
              <w:t>Homeroom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2B354B"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A8674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8FA90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55146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FD057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C69F3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D6A85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04132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5E9B7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40CA4289"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906B71" w14:textId="77777777" w:rsidR="00412029" w:rsidRDefault="00000000">
            <w:pPr>
              <w:widowControl w:val="0"/>
              <w:spacing w:line="240" w:lineRule="auto"/>
              <w:rPr>
                <w:rFonts w:ascii="Calibri" w:eastAsia="Calibri" w:hAnsi="Calibri" w:cs="Calibri"/>
              </w:rPr>
            </w:pPr>
            <w:r>
              <w:rPr>
                <w:rFonts w:ascii="Calibri" w:eastAsia="Calibri" w:hAnsi="Calibri" w:cs="Calibri"/>
              </w:rPr>
              <w:t>Teacher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769A8E"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13FE84"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18125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84DF09"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6D3C07"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A4B7A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256239"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35EA2B"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6535B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72F3F667"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675D2F" w14:textId="77777777" w:rsidR="00412029" w:rsidRDefault="00000000">
            <w:pPr>
              <w:widowControl w:val="0"/>
              <w:spacing w:line="240" w:lineRule="auto"/>
              <w:rPr>
                <w:rFonts w:ascii="Calibri" w:eastAsia="Calibri" w:hAnsi="Calibri" w:cs="Calibri"/>
              </w:rPr>
            </w:pPr>
            <w:r>
              <w:rPr>
                <w:rFonts w:ascii="Calibri" w:eastAsia="Calibri" w:hAnsi="Calibri" w:cs="Calibri"/>
              </w:rPr>
              <w:t>School FE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6E9EA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C8560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9A79E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4387C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BDD17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19893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B0D0C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47248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5264D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5E2BE438"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40CD40" w14:textId="77777777" w:rsidR="00412029" w:rsidRDefault="00000000">
            <w:pPr>
              <w:widowControl w:val="0"/>
              <w:spacing w:line="240" w:lineRule="auto"/>
              <w:rPr>
                <w:rFonts w:ascii="Calibri" w:eastAsia="Calibri" w:hAnsi="Calibri" w:cs="Calibri"/>
              </w:rPr>
            </w:pPr>
            <w:r>
              <w:rPr>
                <w:rFonts w:ascii="Calibri" w:eastAsia="Calibri" w:hAnsi="Calibri" w:cs="Calibri"/>
              </w:rPr>
              <w:t>School clustered SE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50EBF3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CB100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31BA7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CB922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B2554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7E7BB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5C8C6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83D19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0C7D3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71A2D1DA"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DF1840" w14:textId="77777777" w:rsidR="00412029" w:rsidRDefault="00000000">
            <w:pPr>
              <w:widowControl w:val="0"/>
              <w:spacing w:line="240" w:lineRule="auto"/>
              <w:rPr>
                <w:rFonts w:ascii="Calibri" w:eastAsia="Calibri" w:hAnsi="Calibri" w:cs="Calibri"/>
              </w:rPr>
            </w:pPr>
            <w:r>
              <w:rPr>
                <w:rFonts w:ascii="Calibri" w:eastAsia="Calibri" w:hAnsi="Calibri" w:cs="Calibri"/>
              </w:rPr>
              <w:t>Observations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B23C46" w14:textId="77777777" w:rsidR="00412029" w:rsidRDefault="00000000">
            <w:pPr>
              <w:widowControl w:val="0"/>
              <w:spacing w:line="240" w:lineRule="auto"/>
              <w:rPr>
                <w:rFonts w:ascii="Calibri" w:eastAsia="Calibri" w:hAnsi="Calibri" w:cs="Calibri"/>
              </w:rPr>
            </w:pPr>
            <w:r>
              <w:rPr>
                <w:rFonts w:ascii="Calibri" w:eastAsia="Calibri" w:hAnsi="Calibri" w:cs="Calibri"/>
              </w:rPr>
              <w:t>2,498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BF07EC" w14:textId="77777777" w:rsidR="00412029" w:rsidRDefault="00000000">
            <w:pPr>
              <w:widowControl w:val="0"/>
              <w:spacing w:line="240" w:lineRule="auto"/>
              <w:rPr>
                <w:rFonts w:ascii="Calibri" w:eastAsia="Calibri" w:hAnsi="Calibri" w:cs="Calibri"/>
              </w:rPr>
            </w:pPr>
            <w:r>
              <w:rPr>
                <w:rFonts w:ascii="Calibri" w:eastAsia="Calibri" w:hAnsi="Calibri" w:cs="Calibri"/>
              </w:rPr>
              <w:t>2,498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9FAEF2" w14:textId="77777777" w:rsidR="00412029" w:rsidRDefault="00000000">
            <w:pPr>
              <w:widowControl w:val="0"/>
              <w:spacing w:line="240" w:lineRule="auto"/>
              <w:rPr>
                <w:rFonts w:ascii="Calibri" w:eastAsia="Calibri" w:hAnsi="Calibri" w:cs="Calibri"/>
              </w:rPr>
            </w:pPr>
            <w:r>
              <w:rPr>
                <w:rFonts w:ascii="Calibri" w:eastAsia="Calibri" w:hAnsi="Calibri" w:cs="Calibri"/>
              </w:rPr>
              <w:t>2,498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0734F6" w14:textId="77777777" w:rsidR="00412029" w:rsidRDefault="00000000">
            <w:pPr>
              <w:widowControl w:val="0"/>
              <w:spacing w:line="240" w:lineRule="auto"/>
              <w:rPr>
                <w:rFonts w:ascii="Calibri" w:eastAsia="Calibri" w:hAnsi="Calibri" w:cs="Calibri"/>
              </w:rPr>
            </w:pPr>
            <w:r>
              <w:rPr>
                <w:rFonts w:ascii="Calibri" w:eastAsia="Calibri" w:hAnsi="Calibri" w:cs="Calibri"/>
              </w:rPr>
              <w:t>2,518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8779F0" w14:textId="77777777" w:rsidR="00412029" w:rsidRDefault="00000000">
            <w:pPr>
              <w:widowControl w:val="0"/>
              <w:spacing w:line="240" w:lineRule="auto"/>
              <w:rPr>
                <w:rFonts w:ascii="Calibri" w:eastAsia="Calibri" w:hAnsi="Calibri" w:cs="Calibri"/>
              </w:rPr>
            </w:pPr>
            <w:r>
              <w:rPr>
                <w:rFonts w:ascii="Calibri" w:eastAsia="Calibri" w:hAnsi="Calibri" w:cs="Calibri"/>
              </w:rPr>
              <w:t>2,518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5DD6DA" w14:textId="77777777" w:rsidR="00412029" w:rsidRDefault="00000000">
            <w:pPr>
              <w:widowControl w:val="0"/>
              <w:spacing w:line="240" w:lineRule="auto"/>
              <w:rPr>
                <w:rFonts w:ascii="Calibri" w:eastAsia="Calibri" w:hAnsi="Calibri" w:cs="Calibri"/>
              </w:rPr>
            </w:pPr>
            <w:r>
              <w:rPr>
                <w:rFonts w:ascii="Calibri" w:eastAsia="Calibri" w:hAnsi="Calibri" w:cs="Calibri"/>
              </w:rPr>
              <w:t>2,518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081F39"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A27FC2"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0C1C34"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r>
      <w:tr w:rsidR="00412029" w14:paraId="0D527F9E"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5985AB" w14:textId="77777777" w:rsidR="00412029" w:rsidRDefault="00000000">
            <w:pPr>
              <w:widowControl w:val="0"/>
              <w:spacing w:line="240" w:lineRule="auto"/>
              <w:rPr>
                <w:rFonts w:ascii="Calibri" w:eastAsia="Calibri" w:hAnsi="Calibri" w:cs="Calibri"/>
              </w:rPr>
            </w:pPr>
            <w:r>
              <w:rPr>
                <w:rFonts w:ascii="Calibri" w:eastAsia="Calibri" w:hAnsi="Calibri" w:cs="Calibri"/>
              </w:rPr>
              <w:t>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69B323" w14:textId="77777777" w:rsidR="00412029" w:rsidRDefault="00000000">
            <w:pPr>
              <w:widowControl w:val="0"/>
              <w:spacing w:line="240" w:lineRule="auto"/>
              <w:rPr>
                <w:rFonts w:ascii="Calibri" w:eastAsia="Calibri" w:hAnsi="Calibri" w:cs="Calibri"/>
              </w:rPr>
            </w:pPr>
            <w:r>
              <w:rPr>
                <w:rFonts w:ascii="Calibri" w:eastAsia="Calibri" w:hAnsi="Calibri" w:cs="Calibri"/>
              </w:rPr>
              <w:t>0.606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09FA2A" w14:textId="77777777" w:rsidR="00412029" w:rsidRDefault="00000000">
            <w:pPr>
              <w:widowControl w:val="0"/>
              <w:spacing w:line="240" w:lineRule="auto"/>
              <w:rPr>
                <w:rFonts w:ascii="Calibri" w:eastAsia="Calibri" w:hAnsi="Calibri" w:cs="Calibri"/>
              </w:rPr>
            </w:pPr>
            <w:r>
              <w:rPr>
                <w:rFonts w:ascii="Calibri" w:eastAsia="Calibri" w:hAnsi="Calibri" w:cs="Calibri"/>
              </w:rPr>
              <w:t>0.611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CEFCCB" w14:textId="77777777" w:rsidR="00412029" w:rsidRDefault="00000000">
            <w:pPr>
              <w:widowControl w:val="0"/>
              <w:spacing w:line="240" w:lineRule="auto"/>
              <w:rPr>
                <w:rFonts w:ascii="Calibri" w:eastAsia="Calibri" w:hAnsi="Calibri" w:cs="Calibri"/>
              </w:rPr>
            </w:pPr>
            <w:r>
              <w:rPr>
                <w:rFonts w:ascii="Calibri" w:eastAsia="Calibri" w:hAnsi="Calibri" w:cs="Calibri"/>
              </w:rPr>
              <w:t>0.613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C4C1ED" w14:textId="77777777" w:rsidR="00412029" w:rsidRDefault="00000000">
            <w:pPr>
              <w:widowControl w:val="0"/>
              <w:spacing w:line="240" w:lineRule="auto"/>
              <w:rPr>
                <w:rFonts w:ascii="Calibri" w:eastAsia="Calibri" w:hAnsi="Calibri" w:cs="Calibri"/>
              </w:rPr>
            </w:pPr>
            <w:r>
              <w:rPr>
                <w:rFonts w:ascii="Calibri" w:eastAsia="Calibri" w:hAnsi="Calibri" w:cs="Calibri"/>
              </w:rPr>
              <w:t>0.638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507432" w14:textId="77777777" w:rsidR="00412029" w:rsidRDefault="00000000">
            <w:pPr>
              <w:widowControl w:val="0"/>
              <w:spacing w:line="240" w:lineRule="auto"/>
              <w:rPr>
                <w:rFonts w:ascii="Calibri" w:eastAsia="Calibri" w:hAnsi="Calibri" w:cs="Calibri"/>
              </w:rPr>
            </w:pPr>
            <w:r>
              <w:rPr>
                <w:rFonts w:ascii="Calibri" w:eastAsia="Calibri" w:hAnsi="Calibri" w:cs="Calibri"/>
              </w:rPr>
              <w:t>0.640</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86667F" w14:textId="77777777" w:rsidR="00412029" w:rsidRDefault="00000000">
            <w:pPr>
              <w:widowControl w:val="0"/>
              <w:spacing w:line="240" w:lineRule="auto"/>
              <w:rPr>
                <w:rFonts w:ascii="Calibri" w:eastAsia="Calibri" w:hAnsi="Calibri" w:cs="Calibri"/>
              </w:rPr>
            </w:pPr>
            <w:r>
              <w:rPr>
                <w:rFonts w:ascii="Calibri" w:eastAsia="Calibri" w:hAnsi="Calibri" w:cs="Calibri"/>
              </w:rPr>
              <w:t>0.642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170926" w14:textId="77777777" w:rsidR="00412029" w:rsidRDefault="00000000">
            <w:pPr>
              <w:widowControl w:val="0"/>
              <w:spacing w:line="240" w:lineRule="auto"/>
              <w:rPr>
                <w:rFonts w:ascii="Calibri" w:eastAsia="Calibri" w:hAnsi="Calibri" w:cs="Calibri"/>
              </w:rPr>
            </w:pPr>
            <w:r>
              <w:rPr>
                <w:rFonts w:ascii="Calibri" w:eastAsia="Calibri" w:hAnsi="Calibri" w:cs="Calibri"/>
              </w:rPr>
              <w:t>0.615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C6F009" w14:textId="77777777" w:rsidR="00412029" w:rsidRDefault="00000000">
            <w:pPr>
              <w:widowControl w:val="0"/>
              <w:spacing w:line="240" w:lineRule="auto"/>
              <w:rPr>
                <w:rFonts w:ascii="Calibri" w:eastAsia="Calibri" w:hAnsi="Calibri" w:cs="Calibri"/>
              </w:rPr>
            </w:pPr>
            <w:r>
              <w:rPr>
                <w:rFonts w:ascii="Calibri" w:eastAsia="Calibri" w:hAnsi="Calibri" w:cs="Calibri"/>
              </w:rPr>
              <w:t>0.616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F3856E" w14:textId="77777777" w:rsidR="00412029" w:rsidRDefault="00000000">
            <w:pPr>
              <w:widowControl w:val="0"/>
              <w:spacing w:line="240" w:lineRule="auto"/>
              <w:rPr>
                <w:rFonts w:ascii="Calibri" w:eastAsia="Calibri" w:hAnsi="Calibri" w:cs="Calibri"/>
              </w:rPr>
            </w:pPr>
            <w:r>
              <w:rPr>
                <w:rFonts w:ascii="Calibri" w:eastAsia="Calibri" w:hAnsi="Calibri" w:cs="Calibri"/>
              </w:rPr>
              <w:t>0.619</w:t>
            </w:r>
          </w:p>
        </w:tc>
      </w:tr>
      <w:tr w:rsidR="00412029" w14:paraId="1F5321F9"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F67BC8" w14:textId="77777777" w:rsidR="00412029" w:rsidRDefault="00000000">
            <w:pPr>
              <w:widowControl w:val="0"/>
              <w:spacing w:line="240" w:lineRule="auto"/>
              <w:rPr>
                <w:rFonts w:ascii="Calibri" w:eastAsia="Calibri" w:hAnsi="Calibri" w:cs="Calibri"/>
              </w:rPr>
            </w:pPr>
            <w:r>
              <w:rPr>
                <w:rFonts w:ascii="Calibri" w:eastAsia="Calibri" w:hAnsi="Calibri" w:cs="Calibri"/>
              </w:rPr>
              <w:lastRenderedPageBreak/>
              <w:t>Adjusted 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F78803" w14:textId="77777777" w:rsidR="00412029" w:rsidRDefault="00000000">
            <w:pPr>
              <w:widowControl w:val="0"/>
              <w:spacing w:line="240" w:lineRule="auto"/>
              <w:rPr>
                <w:rFonts w:ascii="Calibri" w:eastAsia="Calibri" w:hAnsi="Calibri" w:cs="Calibri"/>
              </w:rPr>
            </w:pPr>
            <w:r>
              <w:rPr>
                <w:rFonts w:ascii="Calibri" w:eastAsia="Calibri" w:hAnsi="Calibri" w:cs="Calibri"/>
              </w:rPr>
              <w:t>0.593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29CB90" w14:textId="77777777" w:rsidR="00412029" w:rsidRDefault="00000000">
            <w:pPr>
              <w:widowControl w:val="0"/>
              <w:spacing w:line="240" w:lineRule="auto"/>
              <w:rPr>
                <w:rFonts w:ascii="Calibri" w:eastAsia="Calibri" w:hAnsi="Calibri" w:cs="Calibri"/>
              </w:rPr>
            </w:pPr>
            <w:r>
              <w:rPr>
                <w:rFonts w:ascii="Calibri" w:eastAsia="Calibri" w:hAnsi="Calibri" w:cs="Calibri"/>
              </w:rPr>
              <w:t>0.596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72F927" w14:textId="77777777" w:rsidR="00412029" w:rsidRDefault="00000000">
            <w:pPr>
              <w:widowControl w:val="0"/>
              <w:spacing w:line="240" w:lineRule="auto"/>
              <w:rPr>
                <w:rFonts w:ascii="Calibri" w:eastAsia="Calibri" w:hAnsi="Calibri" w:cs="Calibri"/>
              </w:rPr>
            </w:pPr>
            <w:r>
              <w:rPr>
                <w:rFonts w:ascii="Calibri" w:eastAsia="Calibri" w:hAnsi="Calibri" w:cs="Calibri"/>
              </w:rPr>
              <w:t>0.598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CD1C97" w14:textId="77777777" w:rsidR="00412029" w:rsidRDefault="00000000">
            <w:pPr>
              <w:widowControl w:val="0"/>
              <w:spacing w:line="240" w:lineRule="auto"/>
              <w:rPr>
                <w:rFonts w:ascii="Calibri" w:eastAsia="Calibri" w:hAnsi="Calibri" w:cs="Calibri"/>
              </w:rPr>
            </w:pPr>
            <w:r>
              <w:rPr>
                <w:rFonts w:ascii="Calibri" w:eastAsia="Calibri" w:hAnsi="Calibri" w:cs="Calibri"/>
              </w:rPr>
              <w:t>0.616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CEBB61" w14:textId="77777777" w:rsidR="00412029" w:rsidRDefault="00000000">
            <w:pPr>
              <w:widowControl w:val="0"/>
              <w:spacing w:line="240" w:lineRule="auto"/>
              <w:rPr>
                <w:rFonts w:ascii="Calibri" w:eastAsia="Calibri" w:hAnsi="Calibri" w:cs="Calibri"/>
              </w:rPr>
            </w:pPr>
            <w:r>
              <w:rPr>
                <w:rFonts w:ascii="Calibri" w:eastAsia="Calibri" w:hAnsi="Calibri" w:cs="Calibri"/>
              </w:rPr>
              <w:t>0.626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F728A4" w14:textId="77777777" w:rsidR="00412029" w:rsidRDefault="00000000">
            <w:pPr>
              <w:widowControl w:val="0"/>
              <w:spacing w:line="240" w:lineRule="auto"/>
              <w:rPr>
                <w:rFonts w:ascii="Calibri" w:eastAsia="Calibri" w:hAnsi="Calibri" w:cs="Calibri"/>
              </w:rPr>
            </w:pPr>
            <w:r>
              <w:rPr>
                <w:rFonts w:ascii="Calibri" w:eastAsia="Calibri" w:hAnsi="Calibri" w:cs="Calibri"/>
              </w:rPr>
              <w:t>0.628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DF0275" w14:textId="77777777" w:rsidR="00412029" w:rsidRDefault="00000000">
            <w:pPr>
              <w:widowControl w:val="0"/>
              <w:spacing w:line="240" w:lineRule="auto"/>
              <w:rPr>
                <w:rFonts w:ascii="Calibri" w:eastAsia="Calibri" w:hAnsi="Calibri" w:cs="Calibri"/>
              </w:rPr>
            </w:pPr>
            <w:r>
              <w:rPr>
                <w:rFonts w:ascii="Calibri" w:eastAsia="Calibri" w:hAnsi="Calibri" w:cs="Calibri"/>
              </w:rPr>
              <w:t>0.608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6E050B" w14:textId="77777777" w:rsidR="00412029" w:rsidRDefault="00000000">
            <w:pPr>
              <w:widowControl w:val="0"/>
              <w:spacing w:line="240" w:lineRule="auto"/>
              <w:rPr>
                <w:rFonts w:ascii="Calibri" w:eastAsia="Calibri" w:hAnsi="Calibri" w:cs="Calibri"/>
              </w:rPr>
            </w:pPr>
            <w:r>
              <w:rPr>
                <w:rFonts w:ascii="Calibri" w:eastAsia="Calibri" w:hAnsi="Calibri" w:cs="Calibri"/>
              </w:rPr>
              <w:t>0.609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C435DC" w14:textId="77777777" w:rsidR="00412029" w:rsidRDefault="00000000">
            <w:pPr>
              <w:widowControl w:val="0"/>
              <w:spacing w:line="240" w:lineRule="auto"/>
              <w:rPr>
                <w:rFonts w:ascii="Calibri" w:eastAsia="Calibri" w:hAnsi="Calibri" w:cs="Calibri"/>
              </w:rPr>
            </w:pPr>
            <w:r>
              <w:rPr>
                <w:rFonts w:ascii="Calibri" w:eastAsia="Calibri" w:hAnsi="Calibri" w:cs="Calibri"/>
              </w:rPr>
              <w:t>0.611</w:t>
            </w:r>
          </w:p>
        </w:tc>
      </w:tr>
      <w:tr w:rsidR="00412029" w14:paraId="6FBE87CD" w14:textId="77777777">
        <w:tc>
          <w:tcPr>
            <w:tcW w:w="1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34B1A42" w14:textId="77777777" w:rsidR="00412029" w:rsidRDefault="00000000">
            <w:pPr>
              <w:widowControl w:val="0"/>
              <w:spacing w:line="240" w:lineRule="auto"/>
              <w:rPr>
                <w:rFonts w:ascii="Calibri" w:eastAsia="Calibri" w:hAnsi="Calibri" w:cs="Calibri"/>
              </w:rPr>
            </w:pPr>
            <w:r>
              <w:rPr>
                <w:rFonts w:ascii="Calibri" w:eastAsia="Calibri" w:hAnsi="Calibri" w:cs="Calibri"/>
              </w:rPr>
              <w:t>Residual SE</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33B36CA" w14:textId="77777777" w:rsidR="00412029" w:rsidRDefault="00000000">
            <w:pPr>
              <w:widowControl w:val="0"/>
              <w:spacing w:line="240" w:lineRule="auto"/>
              <w:rPr>
                <w:rFonts w:ascii="Calibri" w:eastAsia="Calibri" w:hAnsi="Calibri" w:cs="Calibri"/>
              </w:rPr>
            </w:pPr>
            <w:r>
              <w:rPr>
                <w:rFonts w:ascii="Calibri" w:eastAsia="Calibri" w:hAnsi="Calibri" w:cs="Calibri"/>
              </w:rPr>
              <w:t>0.591 (</w:t>
            </w:r>
            <w:proofErr w:type="spellStart"/>
            <w:r>
              <w:rPr>
                <w:rFonts w:ascii="Calibri" w:eastAsia="Calibri" w:hAnsi="Calibri" w:cs="Calibri"/>
              </w:rPr>
              <w:t>df</w:t>
            </w:r>
            <w:proofErr w:type="spellEnd"/>
            <w:r>
              <w:rPr>
                <w:rFonts w:ascii="Calibri" w:eastAsia="Calibri" w:hAnsi="Calibri" w:cs="Calibri"/>
              </w:rPr>
              <w:t xml:space="preserve"> = 2415)</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1B18A93" w14:textId="77777777" w:rsidR="00412029" w:rsidRDefault="00000000">
            <w:pPr>
              <w:widowControl w:val="0"/>
              <w:spacing w:line="240" w:lineRule="auto"/>
              <w:rPr>
                <w:rFonts w:ascii="Calibri" w:eastAsia="Calibri" w:hAnsi="Calibri" w:cs="Calibri"/>
              </w:rPr>
            </w:pPr>
            <w:r>
              <w:rPr>
                <w:rFonts w:ascii="Calibri" w:eastAsia="Calibri" w:hAnsi="Calibri" w:cs="Calibri"/>
              </w:rPr>
              <w:t>0.589 (</w:t>
            </w:r>
            <w:proofErr w:type="spellStart"/>
            <w:r>
              <w:rPr>
                <w:rFonts w:ascii="Calibri" w:eastAsia="Calibri" w:hAnsi="Calibri" w:cs="Calibri"/>
              </w:rPr>
              <w:t>df</w:t>
            </w:r>
            <w:proofErr w:type="spellEnd"/>
            <w:r>
              <w:rPr>
                <w:rFonts w:ascii="Calibri" w:eastAsia="Calibri" w:hAnsi="Calibri" w:cs="Calibri"/>
              </w:rPr>
              <w:t xml:space="preserve"> = 2406)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31DDCCE" w14:textId="77777777" w:rsidR="00412029" w:rsidRDefault="00000000">
            <w:pPr>
              <w:widowControl w:val="0"/>
              <w:spacing w:line="240" w:lineRule="auto"/>
              <w:rPr>
                <w:rFonts w:ascii="Calibri" w:eastAsia="Calibri" w:hAnsi="Calibri" w:cs="Calibri"/>
              </w:rPr>
            </w:pPr>
            <w:r>
              <w:rPr>
                <w:rFonts w:ascii="Calibri" w:eastAsia="Calibri" w:hAnsi="Calibri" w:cs="Calibri"/>
              </w:rPr>
              <w:t>0.588 (</w:t>
            </w:r>
            <w:proofErr w:type="spellStart"/>
            <w:r>
              <w:rPr>
                <w:rFonts w:ascii="Calibri" w:eastAsia="Calibri" w:hAnsi="Calibri" w:cs="Calibri"/>
              </w:rPr>
              <w:t>df</w:t>
            </w:r>
            <w:proofErr w:type="spellEnd"/>
            <w:r>
              <w:rPr>
                <w:rFonts w:ascii="Calibri" w:eastAsia="Calibri" w:hAnsi="Calibri" w:cs="Calibri"/>
              </w:rPr>
              <w:t xml:space="preserve"> = 2403)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BACAC8C" w14:textId="77777777" w:rsidR="00412029" w:rsidRDefault="00000000">
            <w:pPr>
              <w:widowControl w:val="0"/>
              <w:spacing w:line="240" w:lineRule="auto"/>
              <w:rPr>
                <w:rFonts w:ascii="Calibri" w:eastAsia="Calibri" w:hAnsi="Calibri" w:cs="Calibri"/>
              </w:rPr>
            </w:pPr>
            <w:r>
              <w:rPr>
                <w:rFonts w:ascii="Calibri" w:eastAsia="Calibri" w:hAnsi="Calibri" w:cs="Calibri"/>
              </w:rPr>
              <w:t>0.637 (</w:t>
            </w:r>
            <w:proofErr w:type="spellStart"/>
            <w:r>
              <w:rPr>
                <w:rFonts w:ascii="Calibri" w:eastAsia="Calibri" w:hAnsi="Calibri" w:cs="Calibri"/>
              </w:rPr>
              <w:t>df</w:t>
            </w:r>
            <w:proofErr w:type="spellEnd"/>
            <w:r>
              <w:rPr>
                <w:rFonts w:ascii="Calibri" w:eastAsia="Calibri" w:hAnsi="Calibri" w:cs="Calibri"/>
              </w:rPr>
              <w:t xml:space="preserve"> = 2435)</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A6424F0" w14:textId="77777777" w:rsidR="00412029" w:rsidRDefault="00000000">
            <w:pPr>
              <w:widowControl w:val="0"/>
              <w:spacing w:line="240" w:lineRule="auto"/>
              <w:rPr>
                <w:rFonts w:ascii="Calibri" w:eastAsia="Calibri" w:hAnsi="Calibri" w:cs="Calibri"/>
              </w:rPr>
            </w:pPr>
            <w:r>
              <w:rPr>
                <w:rFonts w:ascii="Calibri" w:eastAsia="Calibri" w:hAnsi="Calibri" w:cs="Calibri"/>
              </w:rPr>
              <w:t>0.637 (</w:t>
            </w:r>
            <w:proofErr w:type="spellStart"/>
            <w:r>
              <w:rPr>
                <w:rFonts w:ascii="Calibri" w:eastAsia="Calibri" w:hAnsi="Calibri" w:cs="Calibri"/>
              </w:rPr>
              <w:t>df</w:t>
            </w:r>
            <w:proofErr w:type="spellEnd"/>
            <w:r>
              <w:rPr>
                <w:rFonts w:ascii="Calibri" w:eastAsia="Calibri" w:hAnsi="Calibri" w:cs="Calibri"/>
              </w:rPr>
              <w:t xml:space="preserve"> = 2426)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EEA0039" w14:textId="77777777" w:rsidR="00412029" w:rsidRDefault="00000000">
            <w:pPr>
              <w:widowControl w:val="0"/>
              <w:spacing w:line="240" w:lineRule="auto"/>
              <w:rPr>
                <w:rFonts w:ascii="Calibri" w:eastAsia="Calibri" w:hAnsi="Calibri" w:cs="Calibri"/>
              </w:rPr>
            </w:pPr>
            <w:r>
              <w:rPr>
                <w:rFonts w:ascii="Calibri" w:eastAsia="Calibri" w:hAnsi="Calibri" w:cs="Calibri"/>
              </w:rPr>
              <w:t>0.635 (</w:t>
            </w:r>
            <w:proofErr w:type="spellStart"/>
            <w:r>
              <w:rPr>
                <w:rFonts w:ascii="Calibri" w:eastAsia="Calibri" w:hAnsi="Calibri" w:cs="Calibri"/>
              </w:rPr>
              <w:t>df</w:t>
            </w:r>
            <w:proofErr w:type="spellEnd"/>
            <w:r>
              <w:rPr>
                <w:rFonts w:ascii="Calibri" w:eastAsia="Calibri" w:hAnsi="Calibri" w:cs="Calibri"/>
              </w:rPr>
              <w:t xml:space="preserve"> = 2423)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217806C" w14:textId="77777777" w:rsidR="00412029" w:rsidRDefault="00000000">
            <w:pPr>
              <w:widowControl w:val="0"/>
              <w:spacing w:line="240" w:lineRule="auto"/>
              <w:rPr>
                <w:rFonts w:ascii="Calibri" w:eastAsia="Calibri" w:hAnsi="Calibri" w:cs="Calibri"/>
              </w:rPr>
            </w:pPr>
            <w:r>
              <w:rPr>
                <w:rFonts w:ascii="Calibri" w:eastAsia="Calibri" w:hAnsi="Calibri" w:cs="Calibri"/>
              </w:rPr>
              <w:t>0.619 (</w:t>
            </w:r>
            <w:proofErr w:type="spellStart"/>
            <w:r>
              <w:rPr>
                <w:rFonts w:ascii="Calibri" w:eastAsia="Calibri" w:hAnsi="Calibri" w:cs="Calibri"/>
              </w:rPr>
              <w:t>df</w:t>
            </w:r>
            <w:proofErr w:type="spellEnd"/>
            <w:r>
              <w:rPr>
                <w:rFonts w:ascii="Calibri" w:eastAsia="Calibri" w:hAnsi="Calibri" w:cs="Calibri"/>
              </w:rPr>
              <w:t xml:space="preserve"> = 4933)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AA6707E" w14:textId="77777777" w:rsidR="00412029" w:rsidRDefault="00000000">
            <w:pPr>
              <w:widowControl w:val="0"/>
              <w:spacing w:line="240" w:lineRule="auto"/>
              <w:rPr>
                <w:rFonts w:ascii="Calibri" w:eastAsia="Calibri" w:hAnsi="Calibri" w:cs="Calibri"/>
              </w:rPr>
            </w:pPr>
            <w:r>
              <w:rPr>
                <w:rFonts w:ascii="Calibri" w:eastAsia="Calibri" w:hAnsi="Calibri" w:cs="Calibri"/>
              </w:rPr>
              <w:t>0.619 (</w:t>
            </w:r>
            <w:proofErr w:type="spellStart"/>
            <w:r>
              <w:rPr>
                <w:rFonts w:ascii="Calibri" w:eastAsia="Calibri" w:hAnsi="Calibri" w:cs="Calibri"/>
              </w:rPr>
              <w:t>df</w:t>
            </w:r>
            <w:proofErr w:type="spellEnd"/>
            <w:r>
              <w:rPr>
                <w:rFonts w:ascii="Calibri" w:eastAsia="Calibri" w:hAnsi="Calibri" w:cs="Calibri"/>
              </w:rPr>
              <w:t xml:space="preserve"> = 4924)</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3699FE" w14:textId="77777777" w:rsidR="00412029" w:rsidRDefault="00000000">
            <w:pPr>
              <w:widowControl w:val="0"/>
              <w:spacing w:line="240" w:lineRule="auto"/>
              <w:rPr>
                <w:rFonts w:ascii="Calibri" w:eastAsia="Calibri" w:hAnsi="Calibri" w:cs="Calibri"/>
              </w:rPr>
            </w:pPr>
            <w:r>
              <w:rPr>
                <w:rFonts w:ascii="Calibri" w:eastAsia="Calibri" w:hAnsi="Calibri" w:cs="Calibri"/>
              </w:rPr>
              <w:t>0.617 (</w:t>
            </w:r>
            <w:proofErr w:type="spellStart"/>
            <w:r>
              <w:rPr>
                <w:rFonts w:ascii="Calibri" w:eastAsia="Calibri" w:hAnsi="Calibri" w:cs="Calibri"/>
              </w:rPr>
              <w:t>df</w:t>
            </w:r>
            <w:proofErr w:type="spellEnd"/>
            <w:r>
              <w:rPr>
                <w:rFonts w:ascii="Calibri" w:eastAsia="Calibri" w:hAnsi="Calibri" w:cs="Calibri"/>
              </w:rPr>
              <w:t xml:space="preserve"> = 4921)</w:t>
            </w:r>
          </w:p>
        </w:tc>
      </w:tr>
    </w:tbl>
    <w:p w14:paraId="7B6CBE34" w14:textId="77777777" w:rsidR="00412029" w:rsidRDefault="00000000">
      <w:pPr>
        <w:spacing w:line="240" w:lineRule="auto"/>
        <w:rPr>
          <w:rFonts w:ascii="Calibri" w:eastAsia="Calibri" w:hAnsi="Calibri" w:cs="Calibri"/>
        </w:rPr>
      </w:pPr>
      <w:r>
        <w:rPr>
          <w:rFonts w:ascii="Calibri" w:eastAsia="Calibri" w:hAnsi="Calibri" w:cs="Calibri"/>
        </w:rPr>
        <w:t xml:space="preserve">Note: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w:t>
      </w:r>
    </w:p>
    <w:p w14:paraId="15C9BF1D" w14:textId="77777777" w:rsidR="00412029" w:rsidRDefault="00412029">
      <w:pPr>
        <w:spacing w:line="240" w:lineRule="auto"/>
        <w:rPr>
          <w:rFonts w:ascii="Calibri" w:eastAsia="Calibri" w:hAnsi="Calibri" w:cs="Calibri"/>
        </w:rPr>
      </w:pPr>
    </w:p>
    <w:p w14:paraId="77B57680" w14:textId="77777777" w:rsidR="00412029" w:rsidRDefault="00412029">
      <w:pPr>
        <w:spacing w:line="240" w:lineRule="auto"/>
        <w:rPr>
          <w:rFonts w:ascii="Calibri" w:eastAsia="Calibri" w:hAnsi="Calibri" w:cs="Calibri"/>
        </w:rPr>
      </w:pPr>
    </w:p>
    <w:p w14:paraId="07900AD5" w14:textId="77777777" w:rsidR="00412029" w:rsidRDefault="00000000">
      <w:pPr>
        <w:spacing w:line="240" w:lineRule="auto"/>
        <w:rPr>
          <w:rFonts w:ascii="Calibri" w:eastAsia="Calibri" w:hAnsi="Calibri" w:cs="Calibri"/>
        </w:rPr>
      </w:pPr>
      <w:r>
        <w:br w:type="page"/>
      </w:r>
    </w:p>
    <w:p w14:paraId="3BFC4A72" w14:textId="77777777" w:rsidR="00412029" w:rsidRDefault="00000000">
      <w:pPr>
        <w:spacing w:line="480" w:lineRule="auto"/>
        <w:rPr>
          <w:rFonts w:ascii="Calibri" w:eastAsia="Calibri" w:hAnsi="Calibri" w:cs="Calibri"/>
        </w:rPr>
      </w:pPr>
      <w:r>
        <w:rPr>
          <w:rFonts w:ascii="Calibri" w:eastAsia="Calibri" w:hAnsi="Calibri" w:cs="Calibri"/>
        </w:rPr>
        <w:lastRenderedPageBreak/>
        <w:t>Table 7</w:t>
      </w:r>
    </w:p>
    <w:p w14:paraId="58C0D2AD" w14:textId="77777777" w:rsidR="00412029" w:rsidRDefault="00000000">
      <w:pPr>
        <w:spacing w:line="480" w:lineRule="auto"/>
        <w:rPr>
          <w:rFonts w:ascii="Calibri" w:eastAsia="Calibri" w:hAnsi="Calibri" w:cs="Calibri"/>
        </w:rPr>
      </w:pPr>
      <w:r>
        <w:rPr>
          <w:rFonts w:ascii="Calibri" w:eastAsia="Calibri" w:hAnsi="Calibri" w:cs="Calibri"/>
        </w:rPr>
        <w:t>Impact of Teacher-Student Gender Match on Subject Confidence, by Student Gender</w:t>
      </w:r>
    </w:p>
    <w:p w14:paraId="785F19D3" w14:textId="77777777" w:rsidR="00412029" w:rsidRDefault="00000000">
      <w:pPr>
        <w:spacing w:line="240" w:lineRule="auto"/>
        <w:rPr>
          <w:rFonts w:ascii="Calibri" w:eastAsia="Calibri" w:hAnsi="Calibri" w:cs="Calibri"/>
        </w:rPr>
      </w:pPr>
      <w:r>
        <w:rPr>
          <w:rFonts w:ascii="Calibri" w:eastAsia="Calibri" w:hAnsi="Calibri" w:cs="Calibri"/>
        </w:rPr>
        <w:t>Panel A. Chinese sample</w:t>
      </w:r>
    </w:p>
    <w:tbl>
      <w:tblPr>
        <w:tblStyle w:val="a7"/>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905"/>
        <w:gridCol w:w="905"/>
        <w:gridCol w:w="905"/>
        <w:gridCol w:w="905"/>
        <w:gridCol w:w="905"/>
        <w:gridCol w:w="905"/>
        <w:gridCol w:w="905"/>
        <w:gridCol w:w="905"/>
        <w:gridCol w:w="905"/>
      </w:tblGrid>
      <w:tr w:rsidR="00412029" w14:paraId="1444D44B" w14:textId="77777777">
        <w:trPr>
          <w:trHeight w:val="420"/>
        </w:trPr>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736EB1D4" w14:textId="77777777" w:rsidR="00412029" w:rsidRDefault="00412029">
            <w:pPr>
              <w:widowControl w:val="0"/>
              <w:spacing w:line="240" w:lineRule="auto"/>
              <w:rPr>
                <w:rFonts w:ascii="Calibri" w:eastAsia="Calibri" w:hAnsi="Calibri" w:cs="Calibri"/>
              </w:rPr>
            </w:pPr>
          </w:p>
        </w:tc>
        <w:tc>
          <w:tcPr>
            <w:tcW w:w="2715" w:type="dxa"/>
            <w:gridSpan w:val="3"/>
            <w:tcBorders>
              <w:left w:val="single" w:sz="8" w:space="0" w:color="FFFFFF"/>
            </w:tcBorders>
            <w:shd w:val="clear" w:color="auto" w:fill="auto"/>
            <w:tcMar>
              <w:top w:w="100" w:type="dxa"/>
              <w:left w:w="100" w:type="dxa"/>
              <w:bottom w:w="100" w:type="dxa"/>
              <w:right w:w="100" w:type="dxa"/>
            </w:tcMar>
          </w:tcPr>
          <w:p w14:paraId="78A90DB8"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Female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088047DB"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3C514159"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All students</w:t>
            </w:r>
          </w:p>
        </w:tc>
      </w:tr>
      <w:tr w:rsidR="00412029" w14:paraId="62A7CBB8" w14:textId="77777777">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2F90F65F" w14:textId="77777777" w:rsidR="00412029" w:rsidRDefault="00000000">
            <w:pPr>
              <w:widowControl w:val="0"/>
              <w:spacing w:line="240" w:lineRule="auto"/>
              <w:rPr>
                <w:rFonts w:ascii="Calibri" w:eastAsia="Calibri" w:hAnsi="Calibri" w:cs="Calibri"/>
              </w:rPr>
            </w:pPr>
            <w:r>
              <w:rPr>
                <w:rFonts w:ascii="Calibri" w:eastAsia="Calibri" w:hAnsi="Calibri" w:cs="Calibri"/>
              </w:rPr>
              <w:t>Match</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7486C08" w14:textId="77777777" w:rsidR="00412029" w:rsidRDefault="00000000">
            <w:pPr>
              <w:widowControl w:val="0"/>
              <w:spacing w:line="240" w:lineRule="auto"/>
              <w:rPr>
                <w:rFonts w:ascii="Calibri" w:eastAsia="Calibri" w:hAnsi="Calibri" w:cs="Calibri"/>
              </w:rPr>
            </w:pPr>
            <w:r>
              <w:rPr>
                <w:rFonts w:ascii="Calibri" w:eastAsia="Calibri" w:hAnsi="Calibri" w:cs="Calibri"/>
              </w:rPr>
              <w:t>0.138 (0.115)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06560B8"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0.099 (0.123)</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C3C6FAD"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0.028 (0.100)</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25950ADA"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-0.090 (0.115)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1CE2037" w14:textId="77777777" w:rsidR="00412029" w:rsidRDefault="00000000">
            <w:pPr>
              <w:widowControl w:val="0"/>
              <w:spacing w:line="240" w:lineRule="auto"/>
              <w:rPr>
                <w:rFonts w:ascii="Calibri" w:eastAsia="Calibri" w:hAnsi="Calibri" w:cs="Calibri"/>
              </w:rPr>
            </w:pPr>
            <w:r>
              <w:rPr>
                <w:rFonts w:ascii="Calibri" w:eastAsia="Calibri" w:hAnsi="Calibri" w:cs="Calibri"/>
              </w:rPr>
              <w:t>-0.163 (0.116)</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3BB6C1B6" w14:textId="77777777" w:rsidR="00412029" w:rsidRDefault="00000000">
            <w:pPr>
              <w:widowControl w:val="0"/>
              <w:spacing w:line="240" w:lineRule="auto"/>
              <w:rPr>
                <w:rFonts w:ascii="Calibri" w:eastAsia="Calibri" w:hAnsi="Calibri" w:cs="Calibri"/>
              </w:rPr>
            </w:pPr>
            <w:r>
              <w:rPr>
                <w:rFonts w:ascii="Calibri" w:eastAsia="Calibri" w:hAnsi="Calibri" w:cs="Calibri"/>
              </w:rPr>
              <w:t>-0.184 (0.117)</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6D3233E3" w14:textId="77777777" w:rsidR="00412029" w:rsidRDefault="00000000">
            <w:pPr>
              <w:widowControl w:val="0"/>
              <w:spacing w:line="240" w:lineRule="auto"/>
              <w:rPr>
                <w:rFonts w:ascii="Calibri" w:eastAsia="Calibri" w:hAnsi="Calibri" w:cs="Calibri"/>
              </w:rPr>
            </w:pPr>
            <w:r>
              <w:rPr>
                <w:rFonts w:ascii="Calibri" w:eastAsia="Calibri" w:hAnsi="Calibri" w:cs="Calibri"/>
              </w:rPr>
              <w:t>0.117</w:t>
            </w:r>
            <w:r>
              <w:rPr>
                <w:rFonts w:ascii="Calibri" w:eastAsia="Calibri" w:hAnsi="Calibri" w:cs="Calibri"/>
                <w:vertAlign w:val="superscript"/>
              </w:rPr>
              <w:t>**</w:t>
            </w:r>
            <w:proofErr w:type="gramStart"/>
            <w:r>
              <w:rPr>
                <w:rFonts w:ascii="Calibri" w:eastAsia="Calibri" w:hAnsi="Calibri" w:cs="Calibri"/>
                <w:vertAlign w:val="superscript"/>
              </w:rPr>
              <w:t xml:space="preserve">* </w:t>
            </w:r>
            <w:r>
              <w:rPr>
                <w:rFonts w:ascii="Calibri" w:eastAsia="Calibri" w:hAnsi="Calibri" w:cs="Calibri"/>
              </w:rPr>
              <w:t xml:space="preserve"> (</w:t>
            </w:r>
            <w:proofErr w:type="gramEnd"/>
            <w:r>
              <w:rPr>
                <w:rFonts w:ascii="Calibri" w:eastAsia="Calibri" w:hAnsi="Calibri" w:cs="Calibri"/>
              </w:rPr>
              <w:t>0.031)</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39FD8453" w14:textId="77777777" w:rsidR="00412029" w:rsidRDefault="00000000">
            <w:pPr>
              <w:widowControl w:val="0"/>
              <w:spacing w:line="240" w:lineRule="auto"/>
              <w:rPr>
                <w:rFonts w:ascii="Calibri" w:eastAsia="Calibri" w:hAnsi="Calibri" w:cs="Calibri"/>
              </w:rPr>
            </w:pPr>
            <w:r>
              <w:rPr>
                <w:rFonts w:ascii="Calibri" w:eastAsia="Calibri" w:hAnsi="Calibri" w:cs="Calibri"/>
              </w:rPr>
              <w:t>0.110</w:t>
            </w:r>
            <w:r>
              <w:rPr>
                <w:rFonts w:ascii="Calibri" w:eastAsia="Calibri" w:hAnsi="Calibri" w:cs="Calibri"/>
                <w:vertAlign w:val="superscript"/>
              </w:rPr>
              <w:t xml:space="preserve">*** </w:t>
            </w:r>
            <w:r>
              <w:rPr>
                <w:rFonts w:ascii="Calibri" w:eastAsia="Calibri" w:hAnsi="Calibri" w:cs="Calibri"/>
              </w:rPr>
              <w:t>(0.031)</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DCA3D8B" w14:textId="77777777" w:rsidR="00412029" w:rsidRDefault="00000000">
            <w:pPr>
              <w:widowControl w:val="0"/>
              <w:spacing w:line="240" w:lineRule="auto"/>
              <w:rPr>
                <w:rFonts w:ascii="Calibri" w:eastAsia="Calibri" w:hAnsi="Calibri" w:cs="Calibri"/>
              </w:rPr>
            </w:pPr>
            <w:r>
              <w:rPr>
                <w:rFonts w:ascii="Calibri" w:eastAsia="Calibri" w:hAnsi="Calibri" w:cs="Calibri"/>
              </w:rPr>
              <w:t>0.113</w:t>
            </w:r>
            <w:r>
              <w:rPr>
                <w:rFonts w:ascii="Calibri" w:eastAsia="Calibri" w:hAnsi="Calibri" w:cs="Calibri"/>
                <w:vertAlign w:val="superscript"/>
              </w:rPr>
              <w:t>**</w:t>
            </w:r>
            <w:proofErr w:type="gramStart"/>
            <w:r>
              <w:rPr>
                <w:rFonts w:ascii="Calibri" w:eastAsia="Calibri" w:hAnsi="Calibri" w:cs="Calibri"/>
                <w:vertAlign w:val="superscript"/>
              </w:rPr>
              <w:t xml:space="preserve">* </w:t>
            </w:r>
            <w:r>
              <w:rPr>
                <w:rFonts w:ascii="Calibri" w:eastAsia="Calibri" w:hAnsi="Calibri" w:cs="Calibri"/>
              </w:rPr>
              <w:t xml:space="preserve"> (</w:t>
            </w:r>
            <w:proofErr w:type="gramEnd"/>
            <w:r>
              <w:rPr>
                <w:rFonts w:ascii="Calibri" w:eastAsia="Calibri" w:hAnsi="Calibri" w:cs="Calibri"/>
              </w:rPr>
              <w:t>0.031)</w:t>
            </w:r>
          </w:p>
        </w:tc>
      </w:tr>
      <w:tr w:rsidR="00412029" w14:paraId="7CE7F89A" w14:textId="77777777">
        <w:tc>
          <w:tcPr>
            <w:tcW w:w="12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3F43F5" w14:textId="77777777" w:rsidR="00412029" w:rsidRDefault="00000000">
            <w:pPr>
              <w:widowControl w:val="0"/>
              <w:spacing w:line="240" w:lineRule="auto"/>
              <w:rPr>
                <w:rFonts w:ascii="Calibri" w:eastAsia="Calibri" w:hAnsi="Calibri" w:cs="Calibri"/>
              </w:rPr>
            </w:pPr>
            <w:r>
              <w:rPr>
                <w:rFonts w:ascii="Calibri" w:eastAsia="Calibri" w:hAnsi="Calibri" w:cs="Calibri"/>
              </w:rPr>
              <w:t>Student Covariates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1F005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5D10D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5C4FB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6AF51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4A97B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AAAE6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F09ED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0ABBF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DA5B2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5C1D39D0"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391B70" w14:textId="77777777" w:rsidR="00412029" w:rsidRDefault="00000000">
            <w:pPr>
              <w:widowControl w:val="0"/>
              <w:spacing w:line="240" w:lineRule="auto"/>
              <w:rPr>
                <w:rFonts w:ascii="Calibri" w:eastAsia="Calibri" w:hAnsi="Calibri" w:cs="Calibri"/>
              </w:rPr>
            </w:pPr>
            <w:r>
              <w:rPr>
                <w:rFonts w:ascii="Calibri" w:eastAsia="Calibri" w:hAnsi="Calibri" w:cs="Calibri"/>
              </w:rPr>
              <w:t>Homeroom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DE7C5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54071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A0EB2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690870"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75740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F1D58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98E4AB"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896B7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ED352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75C13888"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3FCB2F" w14:textId="77777777" w:rsidR="00412029" w:rsidRDefault="00000000">
            <w:pPr>
              <w:widowControl w:val="0"/>
              <w:spacing w:line="240" w:lineRule="auto"/>
              <w:rPr>
                <w:rFonts w:ascii="Calibri" w:eastAsia="Calibri" w:hAnsi="Calibri" w:cs="Calibri"/>
              </w:rPr>
            </w:pPr>
            <w:r>
              <w:rPr>
                <w:rFonts w:ascii="Calibri" w:eastAsia="Calibri" w:hAnsi="Calibri" w:cs="Calibri"/>
              </w:rPr>
              <w:t>Teacher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62B61E"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F19A4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B7851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7A4050"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021F4C"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77761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FADF4B"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55394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8259F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0EBF1B38"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2AC6D" w14:textId="77777777" w:rsidR="00412029" w:rsidRDefault="00000000">
            <w:pPr>
              <w:widowControl w:val="0"/>
              <w:spacing w:line="240" w:lineRule="auto"/>
              <w:rPr>
                <w:rFonts w:ascii="Calibri" w:eastAsia="Calibri" w:hAnsi="Calibri" w:cs="Calibri"/>
              </w:rPr>
            </w:pPr>
            <w:r>
              <w:rPr>
                <w:rFonts w:ascii="Calibri" w:eastAsia="Calibri" w:hAnsi="Calibri" w:cs="Calibri"/>
              </w:rPr>
              <w:t>School FE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BD7E2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E877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C001D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13DA5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AB324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B4103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DE68E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6AD00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BBE7F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244F6BE7"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83EC10" w14:textId="77777777" w:rsidR="00412029" w:rsidRDefault="00000000">
            <w:pPr>
              <w:widowControl w:val="0"/>
              <w:spacing w:line="240" w:lineRule="auto"/>
              <w:rPr>
                <w:rFonts w:ascii="Calibri" w:eastAsia="Calibri" w:hAnsi="Calibri" w:cs="Calibri"/>
              </w:rPr>
            </w:pPr>
            <w:r>
              <w:rPr>
                <w:rFonts w:ascii="Calibri" w:eastAsia="Calibri" w:hAnsi="Calibri" w:cs="Calibri"/>
              </w:rPr>
              <w:t>School clustered SE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040EE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BCC61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08BBE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1D21F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AD28D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05BD9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46335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2BD43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79236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67457283"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5EB35B7" w14:textId="77777777" w:rsidR="00412029" w:rsidRDefault="00000000">
            <w:pPr>
              <w:widowControl w:val="0"/>
              <w:spacing w:line="240" w:lineRule="auto"/>
              <w:rPr>
                <w:rFonts w:ascii="Calibri" w:eastAsia="Calibri" w:hAnsi="Calibri" w:cs="Calibri"/>
              </w:rPr>
            </w:pPr>
            <w:r>
              <w:rPr>
                <w:rFonts w:ascii="Calibri" w:eastAsia="Calibri" w:hAnsi="Calibri" w:cs="Calibri"/>
              </w:rPr>
              <w:t>Observations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787B2E" w14:textId="77777777" w:rsidR="00412029" w:rsidRDefault="00000000">
            <w:pPr>
              <w:widowControl w:val="0"/>
              <w:spacing w:line="240" w:lineRule="auto"/>
              <w:rPr>
                <w:rFonts w:ascii="Calibri" w:eastAsia="Calibri" w:hAnsi="Calibri" w:cs="Calibri"/>
              </w:rPr>
            </w:pPr>
            <w:r>
              <w:rPr>
                <w:rFonts w:ascii="Calibri" w:eastAsia="Calibri" w:hAnsi="Calibri" w:cs="Calibri"/>
              </w:rPr>
              <w:t>2,464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1A7B69" w14:textId="77777777" w:rsidR="00412029" w:rsidRDefault="00000000">
            <w:pPr>
              <w:widowControl w:val="0"/>
              <w:spacing w:line="240" w:lineRule="auto"/>
              <w:rPr>
                <w:rFonts w:ascii="Calibri" w:eastAsia="Calibri" w:hAnsi="Calibri" w:cs="Calibri"/>
              </w:rPr>
            </w:pPr>
            <w:r>
              <w:rPr>
                <w:rFonts w:ascii="Calibri" w:eastAsia="Calibri" w:hAnsi="Calibri" w:cs="Calibri"/>
              </w:rPr>
              <w:t>2,464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FD53F9" w14:textId="77777777" w:rsidR="00412029" w:rsidRDefault="00000000">
            <w:pPr>
              <w:widowControl w:val="0"/>
              <w:spacing w:line="240" w:lineRule="auto"/>
              <w:rPr>
                <w:rFonts w:ascii="Calibri" w:eastAsia="Calibri" w:hAnsi="Calibri" w:cs="Calibri"/>
              </w:rPr>
            </w:pPr>
            <w:r>
              <w:rPr>
                <w:rFonts w:ascii="Calibri" w:eastAsia="Calibri" w:hAnsi="Calibri" w:cs="Calibri"/>
              </w:rPr>
              <w:t>2,464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8B2F5B" w14:textId="77777777" w:rsidR="00412029" w:rsidRDefault="00000000">
            <w:pPr>
              <w:widowControl w:val="0"/>
              <w:spacing w:line="240" w:lineRule="auto"/>
              <w:rPr>
                <w:rFonts w:ascii="Calibri" w:eastAsia="Calibri" w:hAnsi="Calibri" w:cs="Calibri"/>
              </w:rPr>
            </w:pPr>
            <w:r>
              <w:rPr>
                <w:rFonts w:ascii="Calibri" w:eastAsia="Calibri" w:hAnsi="Calibri" w:cs="Calibri"/>
              </w:rPr>
              <w:t>2,481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A47CDD" w14:textId="77777777" w:rsidR="00412029" w:rsidRDefault="00000000">
            <w:pPr>
              <w:widowControl w:val="0"/>
              <w:spacing w:line="240" w:lineRule="auto"/>
              <w:rPr>
                <w:rFonts w:ascii="Calibri" w:eastAsia="Calibri" w:hAnsi="Calibri" w:cs="Calibri"/>
              </w:rPr>
            </w:pPr>
            <w:r>
              <w:rPr>
                <w:rFonts w:ascii="Calibri" w:eastAsia="Calibri" w:hAnsi="Calibri" w:cs="Calibri"/>
              </w:rPr>
              <w:t>2,481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571D14" w14:textId="77777777" w:rsidR="00412029" w:rsidRDefault="00000000">
            <w:pPr>
              <w:widowControl w:val="0"/>
              <w:spacing w:line="240" w:lineRule="auto"/>
              <w:rPr>
                <w:rFonts w:ascii="Calibri" w:eastAsia="Calibri" w:hAnsi="Calibri" w:cs="Calibri"/>
              </w:rPr>
            </w:pPr>
            <w:r>
              <w:rPr>
                <w:rFonts w:ascii="Calibri" w:eastAsia="Calibri" w:hAnsi="Calibri" w:cs="Calibri"/>
              </w:rPr>
              <w:t>2,481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03463B"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AA2796"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BDA3E5" w14:textId="77777777" w:rsidR="00412029" w:rsidRDefault="00000000">
            <w:pPr>
              <w:widowControl w:val="0"/>
              <w:spacing w:line="240" w:lineRule="auto"/>
              <w:rPr>
                <w:rFonts w:ascii="Calibri" w:eastAsia="Calibri" w:hAnsi="Calibri" w:cs="Calibri"/>
              </w:rPr>
            </w:pPr>
            <w:r>
              <w:rPr>
                <w:rFonts w:ascii="Calibri" w:eastAsia="Calibri" w:hAnsi="Calibri" w:cs="Calibri"/>
              </w:rPr>
              <w:t>4,945</w:t>
            </w:r>
          </w:p>
        </w:tc>
      </w:tr>
      <w:tr w:rsidR="00412029" w14:paraId="7CFDDE1A"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470220" w14:textId="77777777" w:rsidR="00412029" w:rsidRDefault="00000000">
            <w:pPr>
              <w:widowControl w:val="0"/>
              <w:spacing w:line="240" w:lineRule="auto"/>
              <w:rPr>
                <w:rFonts w:ascii="Calibri" w:eastAsia="Calibri" w:hAnsi="Calibri" w:cs="Calibri"/>
              </w:rPr>
            </w:pPr>
            <w:r>
              <w:rPr>
                <w:rFonts w:ascii="Calibri" w:eastAsia="Calibri" w:hAnsi="Calibri" w:cs="Calibri"/>
              </w:rPr>
              <w:t>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296D1A" w14:textId="77777777" w:rsidR="00412029" w:rsidRDefault="00000000">
            <w:pPr>
              <w:widowControl w:val="0"/>
              <w:spacing w:line="240" w:lineRule="auto"/>
              <w:rPr>
                <w:rFonts w:ascii="Calibri" w:eastAsia="Calibri" w:hAnsi="Calibri" w:cs="Calibri"/>
              </w:rPr>
            </w:pPr>
            <w:r>
              <w:rPr>
                <w:rFonts w:ascii="Calibri" w:eastAsia="Calibri" w:hAnsi="Calibri" w:cs="Calibri"/>
              </w:rPr>
              <w:t>0.079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4B5271" w14:textId="77777777" w:rsidR="00412029" w:rsidRDefault="00000000">
            <w:pPr>
              <w:widowControl w:val="0"/>
              <w:spacing w:line="240" w:lineRule="auto"/>
              <w:rPr>
                <w:rFonts w:ascii="Calibri" w:eastAsia="Calibri" w:hAnsi="Calibri" w:cs="Calibri"/>
              </w:rPr>
            </w:pPr>
            <w:r>
              <w:rPr>
                <w:rFonts w:ascii="Calibri" w:eastAsia="Calibri" w:hAnsi="Calibri" w:cs="Calibri"/>
              </w:rPr>
              <w:t>0.087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A68448" w14:textId="77777777" w:rsidR="00412029" w:rsidRDefault="00000000">
            <w:pPr>
              <w:widowControl w:val="0"/>
              <w:spacing w:line="240" w:lineRule="auto"/>
              <w:rPr>
                <w:rFonts w:ascii="Calibri" w:eastAsia="Calibri" w:hAnsi="Calibri" w:cs="Calibri"/>
              </w:rPr>
            </w:pPr>
            <w:r>
              <w:rPr>
                <w:rFonts w:ascii="Calibri" w:eastAsia="Calibri" w:hAnsi="Calibri" w:cs="Calibri"/>
              </w:rPr>
              <w:t>0.096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2D7FB8" w14:textId="77777777" w:rsidR="00412029" w:rsidRDefault="00000000">
            <w:pPr>
              <w:widowControl w:val="0"/>
              <w:spacing w:line="240" w:lineRule="auto"/>
              <w:rPr>
                <w:rFonts w:ascii="Calibri" w:eastAsia="Calibri" w:hAnsi="Calibri" w:cs="Calibri"/>
              </w:rPr>
            </w:pPr>
            <w:r>
              <w:rPr>
                <w:rFonts w:ascii="Calibri" w:eastAsia="Calibri" w:hAnsi="Calibri" w:cs="Calibri"/>
              </w:rPr>
              <w:t>0.073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898D36" w14:textId="77777777" w:rsidR="00412029" w:rsidRDefault="00000000">
            <w:pPr>
              <w:widowControl w:val="0"/>
              <w:spacing w:line="240" w:lineRule="auto"/>
              <w:rPr>
                <w:rFonts w:ascii="Calibri" w:eastAsia="Calibri" w:hAnsi="Calibri" w:cs="Calibri"/>
              </w:rPr>
            </w:pPr>
            <w:r>
              <w:rPr>
                <w:rFonts w:ascii="Calibri" w:eastAsia="Calibri" w:hAnsi="Calibri" w:cs="Calibri"/>
              </w:rPr>
              <w:t>0.079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FB2284" w14:textId="77777777" w:rsidR="00412029" w:rsidRDefault="00000000">
            <w:pPr>
              <w:widowControl w:val="0"/>
              <w:spacing w:line="240" w:lineRule="auto"/>
              <w:rPr>
                <w:rFonts w:ascii="Calibri" w:eastAsia="Calibri" w:hAnsi="Calibri" w:cs="Calibri"/>
              </w:rPr>
            </w:pPr>
            <w:r>
              <w:rPr>
                <w:rFonts w:ascii="Calibri" w:eastAsia="Calibri" w:hAnsi="Calibri" w:cs="Calibri"/>
              </w:rPr>
              <w:t>0.080</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67E9E3" w14:textId="77777777" w:rsidR="00412029" w:rsidRDefault="00000000">
            <w:pPr>
              <w:widowControl w:val="0"/>
              <w:spacing w:line="240" w:lineRule="auto"/>
              <w:rPr>
                <w:rFonts w:ascii="Calibri" w:eastAsia="Calibri" w:hAnsi="Calibri" w:cs="Calibri"/>
              </w:rPr>
            </w:pPr>
            <w:r>
              <w:rPr>
                <w:rFonts w:ascii="Calibri" w:eastAsia="Calibri" w:hAnsi="Calibri" w:cs="Calibri"/>
              </w:rPr>
              <w:t>0.077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846B54" w14:textId="77777777" w:rsidR="00412029" w:rsidRDefault="00000000">
            <w:pPr>
              <w:widowControl w:val="0"/>
              <w:spacing w:line="240" w:lineRule="auto"/>
              <w:rPr>
                <w:rFonts w:ascii="Calibri" w:eastAsia="Calibri" w:hAnsi="Calibri" w:cs="Calibri"/>
              </w:rPr>
            </w:pPr>
            <w:r>
              <w:rPr>
                <w:rFonts w:ascii="Calibri" w:eastAsia="Calibri" w:hAnsi="Calibri" w:cs="Calibri"/>
              </w:rPr>
              <w:t>0.082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164264" w14:textId="77777777" w:rsidR="00412029" w:rsidRDefault="00000000">
            <w:pPr>
              <w:widowControl w:val="0"/>
              <w:spacing w:line="240" w:lineRule="auto"/>
              <w:rPr>
                <w:rFonts w:ascii="Calibri" w:eastAsia="Calibri" w:hAnsi="Calibri" w:cs="Calibri"/>
              </w:rPr>
            </w:pPr>
            <w:r>
              <w:rPr>
                <w:rFonts w:ascii="Calibri" w:eastAsia="Calibri" w:hAnsi="Calibri" w:cs="Calibri"/>
              </w:rPr>
              <w:t>0.085</w:t>
            </w:r>
          </w:p>
        </w:tc>
      </w:tr>
      <w:tr w:rsidR="00412029" w14:paraId="289FE537"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3E7B50" w14:textId="77777777" w:rsidR="00412029" w:rsidRDefault="00000000">
            <w:pPr>
              <w:widowControl w:val="0"/>
              <w:spacing w:line="240" w:lineRule="auto"/>
              <w:rPr>
                <w:rFonts w:ascii="Calibri" w:eastAsia="Calibri" w:hAnsi="Calibri" w:cs="Calibri"/>
              </w:rPr>
            </w:pPr>
            <w:r>
              <w:rPr>
                <w:rFonts w:ascii="Calibri" w:eastAsia="Calibri" w:hAnsi="Calibri" w:cs="Calibri"/>
              </w:rPr>
              <w:t>Adjusted 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0D8D3F" w14:textId="77777777" w:rsidR="00412029" w:rsidRDefault="00000000">
            <w:pPr>
              <w:widowControl w:val="0"/>
              <w:spacing w:line="240" w:lineRule="auto"/>
              <w:rPr>
                <w:rFonts w:ascii="Calibri" w:eastAsia="Calibri" w:hAnsi="Calibri" w:cs="Calibri"/>
              </w:rPr>
            </w:pPr>
            <w:r>
              <w:rPr>
                <w:rFonts w:ascii="Calibri" w:eastAsia="Calibri" w:hAnsi="Calibri" w:cs="Calibri"/>
              </w:rPr>
              <w:t>0.048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F073EA" w14:textId="77777777" w:rsidR="00412029" w:rsidRDefault="00000000">
            <w:pPr>
              <w:widowControl w:val="0"/>
              <w:spacing w:line="240" w:lineRule="auto"/>
              <w:rPr>
                <w:rFonts w:ascii="Calibri" w:eastAsia="Calibri" w:hAnsi="Calibri" w:cs="Calibri"/>
              </w:rPr>
            </w:pPr>
            <w:r>
              <w:rPr>
                <w:rFonts w:ascii="Calibri" w:eastAsia="Calibri" w:hAnsi="Calibri" w:cs="Calibri"/>
              </w:rPr>
              <w:t>0.052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9BC388" w14:textId="77777777" w:rsidR="00412029" w:rsidRDefault="00000000">
            <w:pPr>
              <w:widowControl w:val="0"/>
              <w:spacing w:line="240" w:lineRule="auto"/>
              <w:rPr>
                <w:rFonts w:ascii="Calibri" w:eastAsia="Calibri" w:hAnsi="Calibri" w:cs="Calibri"/>
              </w:rPr>
            </w:pPr>
            <w:r>
              <w:rPr>
                <w:rFonts w:ascii="Calibri" w:eastAsia="Calibri" w:hAnsi="Calibri" w:cs="Calibri"/>
              </w:rPr>
              <w:t>0.060</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A90510" w14:textId="77777777" w:rsidR="00412029" w:rsidRDefault="00000000">
            <w:pPr>
              <w:widowControl w:val="0"/>
              <w:spacing w:line="240" w:lineRule="auto"/>
              <w:rPr>
                <w:rFonts w:ascii="Calibri" w:eastAsia="Calibri" w:hAnsi="Calibri" w:cs="Calibri"/>
              </w:rPr>
            </w:pPr>
            <w:r>
              <w:rPr>
                <w:rFonts w:ascii="Calibri" w:eastAsia="Calibri" w:hAnsi="Calibri" w:cs="Calibri"/>
              </w:rPr>
              <w:t>0.042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33E352" w14:textId="77777777" w:rsidR="00412029" w:rsidRDefault="00000000">
            <w:pPr>
              <w:widowControl w:val="0"/>
              <w:spacing w:line="240" w:lineRule="auto"/>
              <w:rPr>
                <w:rFonts w:ascii="Calibri" w:eastAsia="Calibri" w:hAnsi="Calibri" w:cs="Calibri"/>
              </w:rPr>
            </w:pPr>
            <w:r>
              <w:rPr>
                <w:rFonts w:ascii="Calibri" w:eastAsia="Calibri" w:hAnsi="Calibri" w:cs="Calibri"/>
              </w:rPr>
              <w:t>0.044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A49696" w14:textId="77777777" w:rsidR="00412029" w:rsidRDefault="00000000">
            <w:pPr>
              <w:widowControl w:val="0"/>
              <w:spacing w:line="240" w:lineRule="auto"/>
              <w:rPr>
                <w:rFonts w:ascii="Calibri" w:eastAsia="Calibri" w:hAnsi="Calibri" w:cs="Calibri"/>
              </w:rPr>
            </w:pPr>
            <w:r>
              <w:rPr>
                <w:rFonts w:ascii="Calibri" w:eastAsia="Calibri" w:hAnsi="Calibri" w:cs="Calibri"/>
              </w:rPr>
              <w:t>0.044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31AB25" w14:textId="77777777" w:rsidR="00412029" w:rsidRDefault="00000000">
            <w:pPr>
              <w:widowControl w:val="0"/>
              <w:spacing w:line="240" w:lineRule="auto"/>
              <w:rPr>
                <w:rFonts w:ascii="Calibri" w:eastAsia="Calibri" w:hAnsi="Calibri" w:cs="Calibri"/>
              </w:rPr>
            </w:pPr>
            <w:r>
              <w:rPr>
                <w:rFonts w:ascii="Calibri" w:eastAsia="Calibri" w:hAnsi="Calibri" w:cs="Calibri"/>
              </w:rPr>
              <w:t>0.061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F7C31" w14:textId="77777777" w:rsidR="00412029" w:rsidRDefault="00000000">
            <w:pPr>
              <w:widowControl w:val="0"/>
              <w:spacing w:line="240" w:lineRule="auto"/>
              <w:rPr>
                <w:rFonts w:ascii="Calibri" w:eastAsia="Calibri" w:hAnsi="Calibri" w:cs="Calibri"/>
              </w:rPr>
            </w:pPr>
            <w:r>
              <w:rPr>
                <w:rFonts w:ascii="Calibri" w:eastAsia="Calibri" w:hAnsi="Calibri" w:cs="Calibri"/>
              </w:rPr>
              <w:t>0.065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CC1DCB" w14:textId="77777777" w:rsidR="00412029" w:rsidRDefault="00000000">
            <w:pPr>
              <w:widowControl w:val="0"/>
              <w:spacing w:line="240" w:lineRule="auto"/>
              <w:rPr>
                <w:rFonts w:ascii="Calibri" w:eastAsia="Calibri" w:hAnsi="Calibri" w:cs="Calibri"/>
              </w:rPr>
            </w:pPr>
            <w:r>
              <w:rPr>
                <w:rFonts w:ascii="Calibri" w:eastAsia="Calibri" w:hAnsi="Calibri" w:cs="Calibri"/>
              </w:rPr>
              <w:t>0.068</w:t>
            </w:r>
          </w:p>
        </w:tc>
      </w:tr>
      <w:tr w:rsidR="00412029" w14:paraId="33ACDEEC" w14:textId="77777777">
        <w:tc>
          <w:tcPr>
            <w:tcW w:w="1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9293B1C" w14:textId="77777777" w:rsidR="00412029" w:rsidRDefault="00000000">
            <w:pPr>
              <w:widowControl w:val="0"/>
              <w:spacing w:line="240" w:lineRule="auto"/>
              <w:rPr>
                <w:rFonts w:ascii="Calibri" w:eastAsia="Calibri" w:hAnsi="Calibri" w:cs="Calibri"/>
              </w:rPr>
            </w:pPr>
            <w:r>
              <w:rPr>
                <w:rFonts w:ascii="Calibri" w:eastAsia="Calibri" w:hAnsi="Calibri" w:cs="Calibri"/>
              </w:rPr>
              <w:t>Residual SE</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CD69A0" w14:textId="77777777" w:rsidR="00412029" w:rsidRDefault="00000000">
            <w:pPr>
              <w:widowControl w:val="0"/>
              <w:spacing w:line="240" w:lineRule="auto"/>
              <w:rPr>
                <w:rFonts w:ascii="Calibri" w:eastAsia="Calibri" w:hAnsi="Calibri" w:cs="Calibri"/>
              </w:rPr>
            </w:pPr>
            <w:r>
              <w:rPr>
                <w:rFonts w:ascii="Calibri" w:eastAsia="Calibri" w:hAnsi="Calibri" w:cs="Calibri"/>
              </w:rPr>
              <w:t>0.899 (</w:t>
            </w:r>
            <w:proofErr w:type="spellStart"/>
            <w:r>
              <w:rPr>
                <w:rFonts w:ascii="Calibri" w:eastAsia="Calibri" w:hAnsi="Calibri" w:cs="Calibri"/>
              </w:rPr>
              <w:t>df</w:t>
            </w:r>
            <w:proofErr w:type="spellEnd"/>
            <w:r>
              <w:rPr>
                <w:rFonts w:ascii="Calibri" w:eastAsia="Calibri" w:hAnsi="Calibri" w:cs="Calibri"/>
              </w:rPr>
              <w:t xml:space="preserve"> = 2381)</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C5A11C4" w14:textId="77777777" w:rsidR="00412029" w:rsidRDefault="00000000">
            <w:pPr>
              <w:widowControl w:val="0"/>
              <w:spacing w:line="240" w:lineRule="auto"/>
              <w:rPr>
                <w:rFonts w:ascii="Calibri" w:eastAsia="Calibri" w:hAnsi="Calibri" w:cs="Calibri"/>
              </w:rPr>
            </w:pPr>
            <w:r>
              <w:rPr>
                <w:rFonts w:ascii="Calibri" w:eastAsia="Calibri" w:hAnsi="Calibri" w:cs="Calibri"/>
              </w:rPr>
              <w:t>0.897 (</w:t>
            </w:r>
            <w:proofErr w:type="spellStart"/>
            <w:r>
              <w:rPr>
                <w:rFonts w:ascii="Calibri" w:eastAsia="Calibri" w:hAnsi="Calibri" w:cs="Calibri"/>
              </w:rPr>
              <w:t>df</w:t>
            </w:r>
            <w:proofErr w:type="spellEnd"/>
            <w:r>
              <w:rPr>
                <w:rFonts w:ascii="Calibri" w:eastAsia="Calibri" w:hAnsi="Calibri" w:cs="Calibri"/>
              </w:rPr>
              <w:t xml:space="preserve"> = 2372)</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686299" w14:textId="77777777" w:rsidR="00412029" w:rsidRDefault="00000000">
            <w:pPr>
              <w:widowControl w:val="0"/>
              <w:spacing w:line="240" w:lineRule="auto"/>
              <w:rPr>
                <w:rFonts w:ascii="Calibri" w:eastAsia="Calibri" w:hAnsi="Calibri" w:cs="Calibri"/>
              </w:rPr>
            </w:pPr>
            <w:r>
              <w:rPr>
                <w:rFonts w:ascii="Calibri" w:eastAsia="Calibri" w:hAnsi="Calibri" w:cs="Calibri"/>
              </w:rPr>
              <w:t>0.0893 (</w:t>
            </w:r>
            <w:proofErr w:type="spellStart"/>
            <w:r>
              <w:rPr>
                <w:rFonts w:ascii="Calibri" w:eastAsia="Calibri" w:hAnsi="Calibri" w:cs="Calibri"/>
              </w:rPr>
              <w:t>df</w:t>
            </w:r>
            <w:proofErr w:type="spellEnd"/>
            <w:r>
              <w:rPr>
                <w:rFonts w:ascii="Calibri" w:eastAsia="Calibri" w:hAnsi="Calibri" w:cs="Calibri"/>
              </w:rPr>
              <w:t xml:space="preserve"> - 2369)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D9B4B9E" w14:textId="77777777" w:rsidR="00412029" w:rsidRDefault="00000000">
            <w:pPr>
              <w:widowControl w:val="0"/>
              <w:spacing w:line="240" w:lineRule="auto"/>
              <w:rPr>
                <w:rFonts w:ascii="Calibri" w:eastAsia="Calibri" w:hAnsi="Calibri" w:cs="Calibri"/>
              </w:rPr>
            </w:pPr>
            <w:r>
              <w:rPr>
                <w:rFonts w:ascii="Calibri" w:eastAsia="Calibri" w:hAnsi="Calibri" w:cs="Calibri"/>
              </w:rPr>
              <w:t>1.014 (</w:t>
            </w:r>
            <w:proofErr w:type="spellStart"/>
            <w:r>
              <w:rPr>
                <w:rFonts w:ascii="Calibri" w:eastAsia="Calibri" w:hAnsi="Calibri" w:cs="Calibri"/>
              </w:rPr>
              <w:t>df</w:t>
            </w:r>
            <w:proofErr w:type="spellEnd"/>
            <w:r>
              <w:rPr>
                <w:rFonts w:ascii="Calibri" w:eastAsia="Calibri" w:hAnsi="Calibri" w:cs="Calibri"/>
              </w:rPr>
              <w:t xml:space="preserve"> = 2398)</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9B0C38B" w14:textId="77777777" w:rsidR="00412029" w:rsidRDefault="00000000">
            <w:pPr>
              <w:widowControl w:val="0"/>
              <w:spacing w:line="240" w:lineRule="auto"/>
              <w:rPr>
                <w:rFonts w:ascii="Calibri" w:eastAsia="Calibri" w:hAnsi="Calibri" w:cs="Calibri"/>
              </w:rPr>
            </w:pPr>
            <w:r>
              <w:rPr>
                <w:rFonts w:ascii="Calibri" w:eastAsia="Calibri" w:hAnsi="Calibri" w:cs="Calibri"/>
              </w:rPr>
              <w:t>1.013 (</w:t>
            </w:r>
            <w:proofErr w:type="spellStart"/>
            <w:r>
              <w:rPr>
                <w:rFonts w:ascii="Calibri" w:eastAsia="Calibri" w:hAnsi="Calibri" w:cs="Calibri"/>
              </w:rPr>
              <w:t>df</w:t>
            </w:r>
            <w:proofErr w:type="spellEnd"/>
            <w:r>
              <w:rPr>
                <w:rFonts w:ascii="Calibri" w:eastAsia="Calibri" w:hAnsi="Calibri" w:cs="Calibri"/>
              </w:rPr>
              <w:t xml:space="preserve"> = 2389)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A687C" w14:textId="77777777" w:rsidR="00412029" w:rsidRDefault="00000000">
            <w:pPr>
              <w:widowControl w:val="0"/>
              <w:spacing w:line="240" w:lineRule="auto"/>
              <w:rPr>
                <w:rFonts w:ascii="Calibri" w:eastAsia="Calibri" w:hAnsi="Calibri" w:cs="Calibri"/>
              </w:rPr>
            </w:pPr>
            <w:r>
              <w:rPr>
                <w:rFonts w:ascii="Calibri" w:eastAsia="Calibri" w:hAnsi="Calibri" w:cs="Calibri"/>
              </w:rPr>
              <w:t>1.013 (</w:t>
            </w:r>
            <w:proofErr w:type="spellStart"/>
            <w:r>
              <w:rPr>
                <w:rFonts w:ascii="Calibri" w:eastAsia="Calibri" w:hAnsi="Calibri" w:cs="Calibri"/>
              </w:rPr>
              <w:t>df</w:t>
            </w:r>
            <w:proofErr w:type="spellEnd"/>
            <w:r>
              <w:rPr>
                <w:rFonts w:ascii="Calibri" w:eastAsia="Calibri" w:hAnsi="Calibri" w:cs="Calibri"/>
              </w:rPr>
              <w:t xml:space="preserve"> = 2386)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A9757B5" w14:textId="77777777" w:rsidR="00412029" w:rsidRDefault="00000000">
            <w:pPr>
              <w:widowControl w:val="0"/>
              <w:spacing w:line="240" w:lineRule="auto"/>
              <w:rPr>
                <w:rFonts w:ascii="Calibri" w:eastAsia="Calibri" w:hAnsi="Calibri" w:cs="Calibri"/>
              </w:rPr>
            </w:pPr>
            <w:r>
              <w:rPr>
                <w:rFonts w:ascii="Calibri" w:eastAsia="Calibri" w:hAnsi="Calibri" w:cs="Calibri"/>
              </w:rPr>
              <w:t>0.960 (</w:t>
            </w:r>
            <w:proofErr w:type="spellStart"/>
            <w:r>
              <w:rPr>
                <w:rFonts w:ascii="Calibri" w:eastAsia="Calibri" w:hAnsi="Calibri" w:cs="Calibri"/>
              </w:rPr>
              <w:t>df</w:t>
            </w:r>
            <w:proofErr w:type="spellEnd"/>
            <w:r>
              <w:rPr>
                <w:rFonts w:ascii="Calibri" w:eastAsia="Calibri" w:hAnsi="Calibri" w:cs="Calibri"/>
              </w:rPr>
              <w:t xml:space="preserve"> = 4862)</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B0C7B7D" w14:textId="77777777" w:rsidR="00412029" w:rsidRDefault="00000000">
            <w:pPr>
              <w:widowControl w:val="0"/>
              <w:spacing w:line="240" w:lineRule="auto"/>
              <w:rPr>
                <w:rFonts w:ascii="Calibri" w:eastAsia="Calibri" w:hAnsi="Calibri" w:cs="Calibri"/>
              </w:rPr>
            </w:pPr>
            <w:r>
              <w:rPr>
                <w:rFonts w:ascii="Calibri" w:eastAsia="Calibri" w:hAnsi="Calibri" w:cs="Calibri"/>
              </w:rPr>
              <w:t>0.958 (</w:t>
            </w:r>
            <w:proofErr w:type="spellStart"/>
            <w:r>
              <w:rPr>
                <w:rFonts w:ascii="Calibri" w:eastAsia="Calibri" w:hAnsi="Calibri" w:cs="Calibri"/>
              </w:rPr>
              <w:t>df</w:t>
            </w:r>
            <w:proofErr w:type="spellEnd"/>
            <w:r>
              <w:rPr>
                <w:rFonts w:ascii="Calibri" w:eastAsia="Calibri" w:hAnsi="Calibri" w:cs="Calibri"/>
              </w:rPr>
              <w:t xml:space="preserve"> = 4853)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8EA6837" w14:textId="77777777" w:rsidR="00412029" w:rsidRDefault="00000000">
            <w:pPr>
              <w:widowControl w:val="0"/>
              <w:spacing w:line="240" w:lineRule="auto"/>
              <w:rPr>
                <w:rFonts w:ascii="Calibri" w:eastAsia="Calibri" w:hAnsi="Calibri" w:cs="Calibri"/>
              </w:rPr>
            </w:pPr>
            <w:r>
              <w:rPr>
                <w:rFonts w:ascii="Calibri" w:eastAsia="Calibri" w:hAnsi="Calibri" w:cs="Calibri"/>
              </w:rPr>
              <w:t>0.957 (</w:t>
            </w:r>
            <w:proofErr w:type="spellStart"/>
            <w:r>
              <w:rPr>
                <w:rFonts w:ascii="Calibri" w:eastAsia="Calibri" w:hAnsi="Calibri" w:cs="Calibri"/>
              </w:rPr>
              <w:t>df</w:t>
            </w:r>
            <w:proofErr w:type="spellEnd"/>
            <w:r>
              <w:rPr>
                <w:rFonts w:ascii="Calibri" w:eastAsia="Calibri" w:hAnsi="Calibri" w:cs="Calibri"/>
              </w:rPr>
              <w:t xml:space="preserve"> = 4850)</w:t>
            </w:r>
          </w:p>
        </w:tc>
      </w:tr>
    </w:tbl>
    <w:p w14:paraId="09F0CE84" w14:textId="77777777" w:rsidR="00412029" w:rsidRDefault="00000000">
      <w:pPr>
        <w:spacing w:line="240" w:lineRule="auto"/>
        <w:rPr>
          <w:rFonts w:ascii="Calibri" w:eastAsia="Calibri" w:hAnsi="Calibri" w:cs="Calibri"/>
        </w:rPr>
      </w:pPr>
      <w:r>
        <w:rPr>
          <w:rFonts w:ascii="Calibri" w:eastAsia="Calibri" w:hAnsi="Calibri" w:cs="Calibri"/>
        </w:rPr>
        <w:t xml:space="preserve">Note: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w:t>
      </w:r>
    </w:p>
    <w:p w14:paraId="762F5C11" w14:textId="77777777" w:rsidR="00412029" w:rsidRDefault="00412029">
      <w:pPr>
        <w:spacing w:line="240" w:lineRule="auto"/>
        <w:rPr>
          <w:rFonts w:ascii="Calibri" w:eastAsia="Calibri" w:hAnsi="Calibri" w:cs="Calibri"/>
        </w:rPr>
      </w:pPr>
    </w:p>
    <w:p w14:paraId="11EBE846" w14:textId="77777777" w:rsidR="00412029" w:rsidRDefault="00000000">
      <w:pPr>
        <w:spacing w:line="240" w:lineRule="auto"/>
        <w:rPr>
          <w:rFonts w:ascii="Calibri" w:eastAsia="Calibri" w:hAnsi="Calibri" w:cs="Calibri"/>
        </w:rPr>
      </w:pPr>
      <w:r>
        <w:rPr>
          <w:rFonts w:ascii="Calibri" w:eastAsia="Calibri" w:hAnsi="Calibri" w:cs="Calibri"/>
        </w:rPr>
        <w:t>Panel B. English sample</w:t>
      </w:r>
    </w:p>
    <w:tbl>
      <w:tblPr>
        <w:tblStyle w:val="a8"/>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905"/>
        <w:gridCol w:w="905"/>
        <w:gridCol w:w="905"/>
        <w:gridCol w:w="905"/>
        <w:gridCol w:w="905"/>
        <w:gridCol w:w="905"/>
        <w:gridCol w:w="905"/>
        <w:gridCol w:w="905"/>
        <w:gridCol w:w="905"/>
      </w:tblGrid>
      <w:tr w:rsidR="00412029" w14:paraId="6443F1EB" w14:textId="77777777">
        <w:trPr>
          <w:trHeight w:val="420"/>
        </w:trPr>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223A6EB8" w14:textId="77777777" w:rsidR="00412029" w:rsidRDefault="00412029">
            <w:pPr>
              <w:widowControl w:val="0"/>
              <w:spacing w:line="240" w:lineRule="auto"/>
              <w:rPr>
                <w:rFonts w:ascii="Calibri" w:eastAsia="Calibri" w:hAnsi="Calibri" w:cs="Calibri"/>
              </w:rPr>
            </w:pPr>
          </w:p>
        </w:tc>
        <w:tc>
          <w:tcPr>
            <w:tcW w:w="2715" w:type="dxa"/>
            <w:gridSpan w:val="3"/>
            <w:tcBorders>
              <w:left w:val="single" w:sz="8" w:space="0" w:color="FFFFFF"/>
            </w:tcBorders>
            <w:shd w:val="clear" w:color="auto" w:fill="auto"/>
            <w:tcMar>
              <w:top w:w="100" w:type="dxa"/>
              <w:left w:w="100" w:type="dxa"/>
              <w:bottom w:w="100" w:type="dxa"/>
              <w:right w:w="100" w:type="dxa"/>
            </w:tcMar>
          </w:tcPr>
          <w:p w14:paraId="36B63F8B"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Female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08B081E7"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76743C8D"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All students</w:t>
            </w:r>
          </w:p>
        </w:tc>
      </w:tr>
      <w:tr w:rsidR="00412029" w14:paraId="07047634" w14:textId="77777777">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1DA4B896" w14:textId="77777777" w:rsidR="00412029" w:rsidRDefault="00000000">
            <w:pPr>
              <w:widowControl w:val="0"/>
              <w:spacing w:line="240" w:lineRule="auto"/>
              <w:rPr>
                <w:rFonts w:ascii="Calibri" w:eastAsia="Calibri" w:hAnsi="Calibri" w:cs="Calibri"/>
              </w:rPr>
            </w:pPr>
            <w:r>
              <w:rPr>
                <w:rFonts w:ascii="Calibri" w:eastAsia="Calibri" w:hAnsi="Calibri" w:cs="Calibri"/>
              </w:rPr>
              <w:t>Match</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34A21C4" w14:textId="77777777" w:rsidR="00412029" w:rsidRDefault="00000000">
            <w:pPr>
              <w:widowControl w:val="0"/>
              <w:spacing w:line="240" w:lineRule="auto"/>
              <w:rPr>
                <w:rFonts w:ascii="Calibri" w:eastAsia="Calibri" w:hAnsi="Calibri" w:cs="Calibri"/>
              </w:rPr>
            </w:pPr>
            <w:r>
              <w:rPr>
                <w:rFonts w:ascii="Calibri" w:eastAsia="Calibri" w:hAnsi="Calibri" w:cs="Calibri"/>
              </w:rPr>
              <w:t>0.085 (0.133)</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DFE3CC9"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-0.033 (0.111)</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D6ECA06"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-0.012 (0.095)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1E4954AC"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0.016 (0.104)</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E421423" w14:textId="77777777" w:rsidR="00412029" w:rsidRDefault="00000000">
            <w:pPr>
              <w:widowControl w:val="0"/>
              <w:spacing w:line="240" w:lineRule="auto"/>
              <w:rPr>
                <w:rFonts w:ascii="Calibri" w:eastAsia="Calibri" w:hAnsi="Calibri" w:cs="Calibri"/>
              </w:rPr>
            </w:pPr>
            <w:r>
              <w:rPr>
                <w:rFonts w:ascii="Calibri" w:eastAsia="Calibri" w:hAnsi="Calibri" w:cs="Calibri"/>
              </w:rPr>
              <w:t>0.062 (0.087)</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80B71C2" w14:textId="77777777" w:rsidR="00412029" w:rsidRDefault="00000000">
            <w:pPr>
              <w:widowControl w:val="0"/>
              <w:spacing w:line="240" w:lineRule="auto"/>
              <w:rPr>
                <w:rFonts w:ascii="Calibri" w:eastAsia="Calibri" w:hAnsi="Calibri" w:cs="Calibri"/>
              </w:rPr>
            </w:pPr>
            <w:r>
              <w:rPr>
                <w:rFonts w:ascii="Calibri" w:eastAsia="Calibri" w:hAnsi="Calibri" w:cs="Calibri"/>
              </w:rPr>
              <w:t>-0.019 (0.093)</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A1800CE" w14:textId="77777777" w:rsidR="00412029" w:rsidRDefault="00000000">
            <w:pPr>
              <w:widowControl w:val="0"/>
              <w:spacing w:line="240" w:lineRule="auto"/>
              <w:rPr>
                <w:rFonts w:ascii="Calibri" w:eastAsia="Calibri" w:hAnsi="Calibri" w:cs="Calibri"/>
              </w:rPr>
            </w:pPr>
            <w:r>
              <w:rPr>
                <w:rFonts w:ascii="Calibri" w:eastAsia="Calibri" w:hAnsi="Calibri" w:cs="Calibri"/>
              </w:rPr>
              <w:t>0.130</w:t>
            </w:r>
            <w:r>
              <w:rPr>
                <w:rFonts w:ascii="Calibri" w:eastAsia="Calibri" w:hAnsi="Calibri" w:cs="Calibri"/>
                <w:vertAlign w:val="superscript"/>
              </w:rPr>
              <w:t>**</w:t>
            </w:r>
            <w:r>
              <w:rPr>
                <w:rFonts w:ascii="Calibri" w:eastAsia="Calibri" w:hAnsi="Calibri" w:cs="Calibri"/>
              </w:rPr>
              <w:t xml:space="preserve"> (0.039)</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05E3DD2B" w14:textId="77777777" w:rsidR="00412029" w:rsidRDefault="00000000">
            <w:pPr>
              <w:widowControl w:val="0"/>
              <w:spacing w:line="240" w:lineRule="auto"/>
              <w:rPr>
                <w:rFonts w:ascii="Calibri" w:eastAsia="Calibri" w:hAnsi="Calibri" w:cs="Calibri"/>
              </w:rPr>
            </w:pPr>
            <w:r>
              <w:rPr>
                <w:rFonts w:ascii="Calibri" w:eastAsia="Calibri" w:hAnsi="Calibri" w:cs="Calibri"/>
              </w:rPr>
              <w:t>0.132</w:t>
            </w:r>
            <w:r>
              <w:rPr>
                <w:rFonts w:ascii="Calibri" w:eastAsia="Calibri" w:hAnsi="Calibri" w:cs="Calibri"/>
                <w:vertAlign w:val="superscript"/>
              </w:rPr>
              <w:t>**</w:t>
            </w:r>
            <w:r>
              <w:rPr>
                <w:rFonts w:ascii="Calibri" w:eastAsia="Calibri" w:hAnsi="Calibri" w:cs="Calibri"/>
              </w:rPr>
              <w:t xml:space="preserve"> (0.040)</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11A877B1" w14:textId="77777777" w:rsidR="00412029" w:rsidRDefault="00000000">
            <w:pPr>
              <w:widowControl w:val="0"/>
              <w:spacing w:line="240" w:lineRule="auto"/>
              <w:rPr>
                <w:rFonts w:ascii="Calibri" w:eastAsia="Calibri" w:hAnsi="Calibri" w:cs="Calibri"/>
              </w:rPr>
            </w:pPr>
            <w:r>
              <w:rPr>
                <w:rFonts w:ascii="Calibri" w:eastAsia="Calibri" w:hAnsi="Calibri" w:cs="Calibri"/>
              </w:rPr>
              <w:t>0.130</w:t>
            </w:r>
            <w:r>
              <w:rPr>
                <w:rFonts w:ascii="Calibri" w:eastAsia="Calibri" w:hAnsi="Calibri" w:cs="Calibri"/>
                <w:vertAlign w:val="superscript"/>
              </w:rPr>
              <w:t>**</w:t>
            </w:r>
            <w:r>
              <w:rPr>
                <w:rFonts w:ascii="Calibri" w:eastAsia="Calibri" w:hAnsi="Calibri" w:cs="Calibri"/>
              </w:rPr>
              <w:t xml:space="preserve"> (0.039)</w:t>
            </w:r>
          </w:p>
        </w:tc>
      </w:tr>
      <w:tr w:rsidR="00412029" w14:paraId="714DD223" w14:textId="77777777">
        <w:tc>
          <w:tcPr>
            <w:tcW w:w="12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376582" w14:textId="77777777" w:rsidR="00412029" w:rsidRDefault="00000000">
            <w:pPr>
              <w:widowControl w:val="0"/>
              <w:spacing w:line="240" w:lineRule="auto"/>
              <w:rPr>
                <w:rFonts w:ascii="Calibri" w:eastAsia="Calibri" w:hAnsi="Calibri" w:cs="Calibri"/>
              </w:rPr>
            </w:pPr>
            <w:r>
              <w:rPr>
                <w:rFonts w:ascii="Calibri" w:eastAsia="Calibri" w:hAnsi="Calibri" w:cs="Calibri"/>
              </w:rPr>
              <w:t>Student Covariates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3E040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2DEF5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43B22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172C7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11629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01004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742BB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BEAEE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47B09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0E022A7F"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8387B8" w14:textId="77777777" w:rsidR="00412029" w:rsidRDefault="00000000">
            <w:pPr>
              <w:widowControl w:val="0"/>
              <w:spacing w:line="240" w:lineRule="auto"/>
              <w:rPr>
                <w:rFonts w:ascii="Calibri" w:eastAsia="Calibri" w:hAnsi="Calibri" w:cs="Calibri"/>
              </w:rPr>
            </w:pPr>
            <w:r>
              <w:rPr>
                <w:rFonts w:ascii="Calibri" w:eastAsia="Calibri" w:hAnsi="Calibri" w:cs="Calibri"/>
              </w:rPr>
              <w:lastRenderedPageBreak/>
              <w:t>Homeroom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FA7330"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21CE0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E8E6D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EC7DD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A4F36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1B97A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394DF12"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3E787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9FB57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1990BB42"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24FDEB" w14:textId="77777777" w:rsidR="00412029" w:rsidRDefault="00000000">
            <w:pPr>
              <w:widowControl w:val="0"/>
              <w:spacing w:line="240" w:lineRule="auto"/>
              <w:rPr>
                <w:rFonts w:ascii="Calibri" w:eastAsia="Calibri" w:hAnsi="Calibri" w:cs="Calibri"/>
              </w:rPr>
            </w:pPr>
            <w:r>
              <w:rPr>
                <w:rFonts w:ascii="Calibri" w:eastAsia="Calibri" w:hAnsi="Calibri" w:cs="Calibri"/>
              </w:rPr>
              <w:t>Teacher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2DC13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593DB4"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A1187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34E45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2916FB"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635D3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FB21F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53535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B1943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21C7C6CC"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6C974F" w14:textId="77777777" w:rsidR="00412029" w:rsidRDefault="00000000">
            <w:pPr>
              <w:widowControl w:val="0"/>
              <w:spacing w:line="240" w:lineRule="auto"/>
              <w:rPr>
                <w:rFonts w:ascii="Calibri" w:eastAsia="Calibri" w:hAnsi="Calibri" w:cs="Calibri"/>
              </w:rPr>
            </w:pPr>
            <w:r>
              <w:rPr>
                <w:rFonts w:ascii="Calibri" w:eastAsia="Calibri" w:hAnsi="Calibri" w:cs="Calibri"/>
              </w:rPr>
              <w:t>School FE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F5A4B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BCD35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04F97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E4096D"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4A6C5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2B4C5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1BFCA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B72BE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1B924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63762A6C"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225681" w14:textId="77777777" w:rsidR="00412029" w:rsidRDefault="00000000">
            <w:pPr>
              <w:widowControl w:val="0"/>
              <w:spacing w:line="240" w:lineRule="auto"/>
              <w:rPr>
                <w:rFonts w:ascii="Calibri" w:eastAsia="Calibri" w:hAnsi="Calibri" w:cs="Calibri"/>
              </w:rPr>
            </w:pPr>
            <w:r>
              <w:rPr>
                <w:rFonts w:ascii="Calibri" w:eastAsia="Calibri" w:hAnsi="Calibri" w:cs="Calibri"/>
              </w:rPr>
              <w:t>School clustered SE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5D56E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DB8CB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B16C0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89D01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01A94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C7B9E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3278F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56F36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C5345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587D85DC"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46673F" w14:textId="77777777" w:rsidR="00412029" w:rsidRDefault="00000000">
            <w:pPr>
              <w:widowControl w:val="0"/>
              <w:spacing w:line="240" w:lineRule="auto"/>
              <w:rPr>
                <w:rFonts w:ascii="Calibri" w:eastAsia="Calibri" w:hAnsi="Calibri" w:cs="Calibri"/>
              </w:rPr>
            </w:pPr>
            <w:r>
              <w:rPr>
                <w:rFonts w:ascii="Calibri" w:eastAsia="Calibri" w:hAnsi="Calibri" w:cs="Calibri"/>
              </w:rPr>
              <w:t>Observations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F3B8F2" w14:textId="77777777" w:rsidR="00412029" w:rsidRDefault="00000000">
            <w:pPr>
              <w:widowControl w:val="0"/>
              <w:spacing w:line="240" w:lineRule="auto"/>
              <w:rPr>
                <w:rFonts w:ascii="Calibri" w:eastAsia="Calibri" w:hAnsi="Calibri" w:cs="Calibri"/>
              </w:rPr>
            </w:pPr>
            <w:r>
              <w:rPr>
                <w:rFonts w:ascii="Calibri" w:eastAsia="Calibri" w:hAnsi="Calibri" w:cs="Calibri"/>
              </w:rPr>
              <w:t>2,473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0B0CAF" w14:textId="77777777" w:rsidR="00412029" w:rsidRDefault="00000000">
            <w:pPr>
              <w:widowControl w:val="0"/>
              <w:spacing w:line="240" w:lineRule="auto"/>
              <w:rPr>
                <w:rFonts w:ascii="Calibri" w:eastAsia="Calibri" w:hAnsi="Calibri" w:cs="Calibri"/>
              </w:rPr>
            </w:pPr>
            <w:r>
              <w:rPr>
                <w:rFonts w:ascii="Calibri" w:eastAsia="Calibri" w:hAnsi="Calibri" w:cs="Calibri"/>
              </w:rPr>
              <w:t>2,473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F25749" w14:textId="77777777" w:rsidR="00412029" w:rsidRDefault="00000000">
            <w:pPr>
              <w:widowControl w:val="0"/>
              <w:spacing w:line="240" w:lineRule="auto"/>
              <w:rPr>
                <w:rFonts w:ascii="Calibri" w:eastAsia="Calibri" w:hAnsi="Calibri" w:cs="Calibri"/>
              </w:rPr>
            </w:pPr>
            <w:r>
              <w:rPr>
                <w:rFonts w:ascii="Calibri" w:eastAsia="Calibri" w:hAnsi="Calibri" w:cs="Calibri"/>
              </w:rPr>
              <w:t>2,473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0B70D4" w14:textId="77777777" w:rsidR="00412029" w:rsidRDefault="00000000">
            <w:pPr>
              <w:widowControl w:val="0"/>
              <w:spacing w:line="240" w:lineRule="auto"/>
              <w:rPr>
                <w:rFonts w:ascii="Calibri" w:eastAsia="Calibri" w:hAnsi="Calibri" w:cs="Calibri"/>
              </w:rPr>
            </w:pPr>
            <w:r>
              <w:rPr>
                <w:rFonts w:ascii="Calibri" w:eastAsia="Calibri" w:hAnsi="Calibri" w:cs="Calibri"/>
              </w:rPr>
              <w:t>2,489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F4184F" w14:textId="77777777" w:rsidR="00412029" w:rsidRDefault="00000000">
            <w:pPr>
              <w:widowControl w:val="0"/>
              <w:spacing w:line="240" w:lineRule="auto"/>
              <w:rPr>
                <w:rFonts w:ascii="Calibri" w:eastAsia="Calibri" w:hAnsi="Calibri" w:cs="Calibri"/>
              </w:rPr>
            </w:pPr>
            <w:r>
              <w:rPr>
                <w:rFonts w:ascii="Calibri" w:eastAsia="Calibri" w:hAnsi="Calibri" w:cs="Calibri"/>
              </w:rPr>
              <w:t>2,489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555762" w14:textId="77777777" w:rsidR="00412029" w:rsidRDefault="00000000">
            <w:pPr>
              <w:widowControl w:val="0"/>
              <w:spacing w:line="240" w:lineRule="auto"/>
              <w:rPr>
                <w:rFonts w:ascii="Calibri" w:eastAsia="Calibri" w:hAnsi="Calibri" w:cs="Calibri"/>
              </w:rPr>
            </w:pPr>
            <w:r>
              <w:rPr>
                <w:rFonts w:ascii="Calibri" w:eastAsia="Calibri" w:hAnsi="Calibri" w:cs="Calibri"/>
              </w:rPr>
              <w:t>2,489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06056C"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0ACA44"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FE57DD" w14:textId="77777777" w:rsidR="00412029" w:rsidRDefault="00000000">
            <w:pPr>
              <w:widowControl w:val="0"/>
              <w:spacing w:line="240" w:lineRule="auto"/>
              <w:rPr>
                <w:rFonts w:ascii="Calibri" w:eastAsia="Calibri" w:hAnsi="Calibri" w:cs="Calibri"/>
              </w:rPr>
            </w:pPr>
            <w:r>
              <w:rPr>
                <w:rFonts w:ascii="Calibri" w:eastAsia="Calibri" w:hAnsi="Calibri" w:cs="Calibri"/>
              </w:rPr>
              <w:t>4,962</w:t>
            </w:r>
          </w:p>
        </w:tc>
      </w:tr>
      <w:tr w:rsidR="00412029" w14:paraId="1968FDD2"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853B30" w14:textId="77777777" w:rsidR="00412029" w:rsidRDefault="00000000">
            <w:pPr>
              <w:widowControl w:val="0"/>
              <w:spacing w:line="240" w:lineRule="auto"/>
              <w:rPr>
                <w:rFonts w:ascii="Calibri" w:eastAsia="Calibri" w:hAnsi="Calibri" w:cs="Calibri"/>
              </w:rPr>
            </w:pPr>
            <w:r>
              <w:rPr>
                <w:rFonts w:ascii="Calibri" w:eastAsia="Calibri" w:hAnsi="Calibri" w:cs="Calibri"/>
              </w:rPr>
              <w:t>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3C7A5A" w14:textId="77777777" w:rsidR="00412029" w:rsidRDefault="00000000">
            <w:pPr>
              <w:widowControl w:val="0"/>
              <w:spacing w:line="240" w:lineRule="auto"/>
              <w:rPr>
                <w:rFonts w:ascii="Calibri" w:eastAsia="Calibri" w:hAnsi="Calibri" w:cs="Calibri"/>
              </w:rPr>
            </w:pPr>
            <w:r>
              <w:rPr>
                <w:rFonts w:ascii="Calibri" w:eastAsia="Calibri" w:hAnsi="Calibri" w:cs="Calibri"/>
              </w:rPr>
              <w:t>0.247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2EA756" w14:textId="77777777" w:rsidR="00412029" w:rsidRDefault="00000000">
            <w:pPr>
              <w:widowControl w:val="0"/>
              <w:spacing w:line="240" w:lineRule="auto"/>
              <w:rPr>
                <w:rFonts w:ascii="Calibri" w:eastAsia="Calibri" w:hAnsi="Calibri" w:cs="Calibri"/>
              </w:rPr>
            </w:pPr>
            <w:r>
              <w:rPr>
                <w:rFonts w:ascii="Calibri" w:eastAsia="Calibri" w:hAnsi="Calibri" w:cs="Calibri"/>
              </w:rPr>
              <w:t>0.255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D66383" w14:textId="77777777" w:rsidR="00412029" w:rsidRDefault="00000000">
            <w:pPr>
              <w:widowControl w:val="0"/>
              <w:spacing w:line="240" w:lineRule="auto"/>
              <w:rPr>
                <w:rFonts w:ascii="Calibri" w:eastAsia="Calibri" w:hAnsi="Calibri" w:cs="Calibri"/>
              </w:rPr>
            </w:pPr>
            <w:r>
              <w:rPr>
                <w:rFonts w:ascii="Calibri" w:eastAsia="Calibri" w:hAnsi="Calibri" w:cs="Calibri"/>
              </w:rPr>
              <w:t>0.260</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B46731" w14:textId="77777777" w:rsidR="00412029" w:rsidRDefault="00000000">
            <w:pPr>
              <w:widowControl w:val="0"/>
              <w:spacing w:line="240" w:lineRule="auto"/>
              <w:rPr>
                <w:rFonts w:ascii="Calibri" w:eastAsia="Calibri" w:hAnsi="Calibri" w:cs="Calibri"/>
              </w:rPr>
            </w:pPr>
            <w:r>
              <w:rPr>
                <w:rFonts w:ascii="Calibri" w:eastAsia="Calibri" w:hAnsi="Calibri" w:cs="Calibri"/>
              </w:rPr>
              <w:t>0.259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E78B08" w14:textId="77777777" w:rsidR="00412029" w:rsidRDefault="00000000">
            <w:pPr>
              <w:widowControl w:val="0"/>
              <w:spacing w:line="240" w:lineRule="auto"/>
              <w:rPr>
                <w:rFonts w:ascii="Calibri" w:eastAsia="Calibri" w:hAnsi="Calibri" w:cs="Calibri"/>
              </w:rPr>
            </w:pPr>
            <w:r>
              <w:rPr>
                <w:rFonts w:ascii="Calibri" w:eastAsia="Calibri" w:hAnsi="Calibri" w:cs="Calibri"/>
              </w:rPr>
              <w:t>0264</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CD8FA5" w14:textId="77777777" w:rsidR="00412029" w:rsidRDefault="00000000">
            <w:pPr>
              <w:widowControl w:val="0"/>
              <w:spacing w:line="240" w:lineRule="auto"/>
              <w:rPr>
                <w:rFonts w:ascii="Calibri" w:eastAsia="Calibri" w:hAnsi="Calibri" w:cs="Calibri"/>
              </w:rPr>
            </w:pPr>
            <w:r>
              <w:rPr>
                <w:rFonts w:ascii="Calibri" w:eastAsia="Calibri" w:hAnsi="Calibri" w:cs="Calibri"/>
              </w:rPr>
              <w:t>0.268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0C6956" w14:textId="77777777" w:rsidR="00412029" w:rsidRDefault="00000000">
            <w:pPr>
              <w:widowControl w:val="0"/>
              <w:spacing w:line="240" w:lineRule="auto"/>
              <w:rPr>
                <w:rFonts w:ascii="Calibri" w:eastAsia="Calibri" w:hAnsi="Calibri" w:cs="Calibri"/>
              </w:rPr>
            </w:pPr>
            <w:r>
              <w:rPr>
                <w:rFonts w:ascii="Calibri" w:eastAsia="Calibri" w:hAnsi="Calibri" w:cs="Calibri"/>
              </w:rPr>
              <w:t>0.262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31CB27" w14:textId="77777777" w:rsidR="00412029" w:rsidRDefault="00000000">
            <w:pPr>
              <w:widowControl w:val="0"/>
              <w:spacing w:line="240" w:lineRule="auto"/>
              <w:rPr>
                <w:rFonts w:ascii="Calibri" w:eastAsia="Calibri" w:hAnsi="Calibri" w:cs="Calibri"/>
              </w:rPr>
            </w:pPr>
            <w:r>
              <w:rPr>
                <w:rFonts w:ascii="Calibri" w:eastAsia="Calibri" w:hAnsi="Calibri" w:cs="Calibri"/>
              </w:rPr>
              <w:t>0.266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4B78DF" w14:textId="77777777" w:rsidR="00412029" w:rsidRDefault="00000000">
            <w:pPr>
              <w:widowControl w:val="0"/>
              <w:spacing w:line="240" w:lineRule="auto"/>
              <w:rPr>
                <w:rFonts w:ascii="Calibri" w:eastAsia="Calibri" w:hAnsi="Calibri" w:cs="Calibri"/>
              </w:rPr>
            </w:pPr>
            <w:r>
              <w:rPr>
                <w:rFonts w:ascii="Calibri" w:eastAsia="Calibri" w:hAnsi="Calibri" w:cs="Calibri"/>
              </w:rPr>
              <w:t>0.269</w:t>
            </w:r>
          </w:p>
        </w:tc>
      </w:tr>
      <w:tr w:rsidR="00412029" w14:paraId="0EF277F8"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DE3009" w14:textId="77777777" w:rsidR="00412029" w:rsidRDefault="00000000">
            <w:pPr>
              <w:widowControl w:val="0"/>
              <w:spacing w:line="240" w:lineRule="auto"/>
              <w:rPr>
                <w:rFonts w:ascii="Calibri" w:eastAsia="Calibri" w:hAnsi="Calibri" w:cs="Calibri"/>
              </w:rPr>
            </w:pPr>
            <w:r>
              <w:rPr>
                <w:rFonts w:ascii="Calibri" w:eastAsia="Calibri" w:hAnsi="Calibri" w:cs="Calibri"/>
              </w:rPr>
              <w:t>Adjusted 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E5C5CD" w14:textId="77777777" w:rsidR="00412029" w:rsidRDefault="00000000">
            <w:pPr>
              <w:widowControl w:val="0"/>
              <w:spacing w:line="240" w:lineRule="auto"/>
              <w:rPr>
                <w:rFonts w:ascii="Calibri" w:eastAsia="Calibri" w:hAnsi="Calibri" w:cs="Calibri"/>
              </w:rPr>
            </w:pPr>
            <w:r>
              <w:rPr>
                <w:rFonts w:ascii="Calibri" w:eastAsia="Calibri" w:hAnsi="Calibri" w:cs="Calibri"/>
              </w:rPr>
              <w:t>0.221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E21F1E" w14:textId="77777777" w:rsidR="00412029" w:rsidRDefault="00000000">
            <w:pPr>
              <w:widowControl w:val="0"/>
              <w:spacing w:line="240" w:lineRule="auto"/>
              <w:rPr>
                <w:rFonts w:ascii="Calibri" w:eastAsia="Calibri" w:hAnsi="Calibri" w:cs="Calibri"/>
              </w:rPr>
            </w:pPr>
            <w:r>
              <w:rPr>
                <w:rFonts w:ascii="Calibri" w:eastAsia="Calibri" w:hAnsi="Calibri" w:cs="Calibri"/>
              </w:rPr>
              <w:t>0.227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D08CF9" w14:textId="77777777" w:rsidR="00412029" w:rsidRDefault="00000000">
            <w:pPr>
              <w:widowControl w:val="0"/>
              <w:spacing w:line="240" w:lineRule="auto"/>
              <w:rPr>
                <w:rFonts w:ascii="Calibri" w:eastAsia="Calibri" w:hAnsi="Calibri" w:cs="Calibri"/>
              </w:rPr>
            </w:pPr>
            <w:r>
              <w:rPr>
                <w:rFonts w:ascii="Calibri" w:eastAsia="Calibri" w:hAnsi="Calibri" w:cs="Calibri"/>
              </w:rPr>
              <w:t>0.231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BD2CD0" w14:textId="77777777" w:rsidR="00412029" w:rsidRDefault="00000000">
            <w:pPr>
              <w:widowControl w:val="0"/>
              <w:spacing w:line="240" w:lineRule="auto"/>
              <w:rPr>
                <w:rFonts w:ascii="Calibri" w:eastAsia="Calibri" w:hAnsi="Calibri" w:cs="Calibri"/>
              </w:rPr>
            </w:pPr>
            <w:r>
              <w:rPr>
                <w:rFonts w:ascii="Calibri" w:eastAsia="Calibri" w:hAnsi="Calibri" w:cs="Calibri"/>
              </w:rPr>
              <w:t>0.233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6CE0E2" w14:textId="77777777" w:rsidR="00412029" w:rsidRDefault="00000000">
            <w:pPr>
              <w:widowControl w:val="0"/>
              <w:spacing w:line="240" w:lineRule="auto"/>
              <w:rPr>
                <w:rFonts w:ascii="Calibri" w:eastAsia="Calibri" w:hAnsi="Calibri" w:cs="Calibri"/>
              </w:rPr>
            </w:pPr>
            <w:r>
              <w:rPr>
                <w:rFonts w:ascii="Calibri" w:eastAsia="Calibri" w:hAnsi="Calibri" w:cs="Calibri"/>
              </w:rPr>
              <w:t>0.236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FC1638" w14:textId="77777777" w:rsidR="00412029" w:rsidRDefault="00000000">
            <w:pPr>
              <w:widowControl w:val="0"/>
              <w:spacing w:line="240" w:lineRule="auto"/>
              <w:rPr>
                <w:rFonts w:ascii="Calibri" w:eastAsia="Calibri" w:hAnsi="Calibri" w:cs="Calibri"/>
              </w:rPr>
            </w:pPr>
            <w:r>
              <w:rPr>
                <w:rFonts w:ascii="Calibri" w:eastAsia="Calibri" w:hAnsi="Calibri" w:cs="Calibri"/>
              </w:rPr>
              <w:t>0.239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ED2D33" w14:textId="77777777" w:rsidR="00412029" w:rsidRDefault="00000000">
            <w:pPr>
              <w:widowControl w:val="0"/>
              <w:spacing w:line="240" w:lineRule="auto"/>
              <w:rPr>
                <w:rFonts w:ascii="Calibri" w:eastAsia="Calibri" w:hAnsi="Calibri" w:cs="Calibri"/>
              </w:rPr>
            </w:pPr>
            <w:r>
              <w:rPr>
                <w:rFonts w:ascii="Calibri" w:eastAsia="Calibri" w:hAnsi="Calibri" w:cs="Calibri"/>
              </w:rPr>
              <w:t>0.249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EBC29D" w14:textId="77777777" w:rsidR="00412029" w:rsidRDefault="00000000">
            <w:pPr>
              <w:widowControl w:val="0"/>
              <w:spacing w:line="240" w:lineRule="auto"/>
              <w:rPr>
                <w:rFonts w:ascii="Calibri" w:eastAsia="Calibri" w:hAnsi="Calibri" w:cs="Calibri"/>
              </w:rPr>
            </w:pPr>
            <w:r>
              <w:rPr>
                <w:rFonts w:ascii="Calibri" w:eastAsia="Calibri" w:hAnsi="Calibri" w:cs="Calibri"/>
              </w:rPr>
              <w:t>0.252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95C6A4" w14:textId="77777777" w:rsidR="00412029" w:rsidRDefault="00000000">
            <w:pPr>
              <w:widowControl w:val="0"/>
              <w:spacing w:line="240" w:lineRule="auto"/>
              <w:rPr>
                <w:rFonts w:ascii="Calibri" w:eastAsia="Calibri" w:hAnsi="Calibri" w:cs="Calibri"/>
              </w:rPr>
            </w:pPr>
            <w:r>
              <w:rPr>
                <w:rFonts w:ascii="Calibri" w:eastAsia="Calibri" w:hAnsi="Calibri" w:cs="Calibri"/>
              </w:rPr>
              <w:t>0.255</w:t>
            </w:r>
          </w:p>
        </w:tc>
      </w:tr>
      <w:tr w:rsidR="00412029" w14:paraId="594E4AC9" w14:textId="77777777">
        <w:tc>
          <w:tcPr>
            <w:tcW w:w="1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6F11846" w14:textId="77777777" w:rsidR="00412029" w:rsidRDefault="00000000">
            <w:pPr>
              <w:widowControl w:val="0"/>
              <w:spacing w:line="240" w:lineRule="auto"/>
              <w:rPr>
                <w:rFonts w:ascii="Calibri" w:eastAsia="Calibri" w:hAnsi="Calibri" w:cs="Calibri"/>
              </w:rPr>
            </w:pPr>
            <w:r>
              <w:rPr>
                <w:rFonts w:ascii="Calibri" w:eastAsia="Calibri" w:hAnsi="Calibri" w:cs="Calibri"/>
              </w:rPr>
              <w:t>Residual SE</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A3CEB3A" w14:textId="77777777" w:rsidR="00412029" w:rsidRDefault="00000000">
            <w:pPr>
              <w:widowControl w:val="0"/>
              <w:spacing w:line="240" w:lineRule="auto"/>
              <w:rPr>
                <w:rFonts w:ascii="Calibri" w:eastAsia="Calibri" w:hAnsi="Calibri" w:cs="Calibri"/>
              </w:rPr>
            </w:pPr>
            <w:r>
              <w:rPr>
                <w:rFonts w:ascii="Calibri" w:eastAsia="Calibri" w:hAnsi="Calibri" w:cs="Calibri"/>
              </w:rPr>
              <w:t>0.825 (</w:t>
            </w:r>
            <w:proofErr w:type="spellStart"/>
            <w:r>
              <w:rPr>
                <w:rFonts w:ascii="Calibri" w:eastAsia="Calibri" w:hAnsi="Calibri" w:cs="Calibri"/>
              </w:rPr>
              <w:t>df</w:t>
            </w:r>
            <w:proofErr w:type="spellEnd"/>
            <w:r>
              <w:rPr>
                <w:rFonts w:ascii="Calibri" w:eastAsia="Calibri" w:hAnsi="Calibri" w:cs="Calibri"/>
              </w:rPr>
              <w:t xml:space="preserve"> = 2390)</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E18F9F2" w14:textId="77777777" w:rsidR="00412029" w:rsidRDefault="00000000">
            <w:pPr>
              <w:widowControl w:val="0"/>
              <w:spacing w:line="240" w:lineRule="auto"/>
              <w:rPr>
                <w:rFonts w:ascii="Calibri" w:eastAsia="Calibri" w:hAnsi="Calibri" w:cs="Calibri"/>
              </w:rPr>
            </w:pPr>
            <w:r>
              <w:rPr>
                <w:rFonts w:ascii="Calibri" w:eastAsia="Calibri" w:hAnsi="Calibri" w:cs="Calibri"/>
              </w:rPr>
              <w:t>0.822 (</w:t>
            </w:r>
            <w:proofErr w:type="spellStart"/>
            <w:r>
              <w:rPr>
                <w:rFonts w:ascii="Calibri" w:eastAsia="Calibri" w:hAnsi="Calibri" w:cs="Calibri"/>
              </w:rPr>
              <w:t>df</w:t>
            </w:r>
            <w:proofErr w:type="spellEnd"/>
            <w:r>
              <w:rPr>
                <w:rFonts w:ascii="Calibri" w:eastAsia="Calibri" w:hAnsi="Calibri" w:cs="Calibri"/>
              </w:rPr>
              <w:t xml:space="preserve"> = 2381)</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F3985A4" w14:textId="77777777" w:rsidR="00412029" w:rsidRDefault="00000000">
            <w:pPr>
              <w:widowControl w:val="0"/>
              <w:spacing w:line="240" w:lineRule="auto"/>
              <w:rPr>
                <w:rFonts w:ascii="Calibri" w:eastAsia="Calibri" w:hAnsi="Calibri" w:cs="Calibri"/>
              </w:rPr>
            </w:pPr>
            <w:r>
              <w:rPr>
                <w:rFonts w:ascii="Calibri" w:eastAsia="Calibri" w:hAnsi="Calibri" w:cs="Calibri"/>
              </w:rPr>
              <w:t>0.820 (</w:t>
            </w:r>
            <w:proofErr w:type="spellStart"/>
            <w:r>
              <w:rPr>
                <w:rFonts w:ascii="Calibri" w:eastAsia="Calibri" w:hAnsi="Calibri" w:cs="Calibri"/>
              </w:rPr>
              <w:t>df</w:t>
            </w:r>
            <w:proofErr w:type="spellEnd"/>
            <w:r>
              <w:rPr>
                <w:rFonts w:ascii="Calibri" w:eastAsia="Calibri" w:hAnsi="Calibri" w:cs="Calibri"/>
              </w:rPr>
              <w:t xml:space="preserve"> = 2378)</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CC8BE6B" w14:textId="77777777" w:rsidR="00412029" w:rsidRDefault="00000000">
            <w:pPr>
              <w:widowControl w:val="0"/>
              <w:spacing w:line="240" w:lineRule="auto"/>
              <w:rPr>
                <w:rFonts w:ascii="Calibri" w:eastAsia="Calibri" w:hAnsi="Calibri" w:cs="Calibri"/>
              </w:rPr>
            </w:pPr>
            <w:r>
              <w:rPr>
                <w:rFonts w:ascii="Calibri" w:eastAsia="Calibri" w:hAnsi="Calibri" w:cs="Calibri"/>
              </w:rPr>
              <w:t>0.879 (</w:t>
            </w:r>
            <w:proofErr w:type="spellStart"/>
            <w:r>
              <w:rPr>
                <w:rFonts w:ascii="Calibri" w:eastAsia="Calibri" w:hAnsi="Calibri" w:cs="Calibri"/>
              </w:rPr>
              <w:t>df</w:t>
            </w:r>
            <w:proofErr w:type="spellEnd"/>
            <w:r>
              <w:rPr>
                <w:rFonts w:ascii="Calibri" w:eastAsia="Calibri" w:hAnsi="Calibri" w:cs="Calibri"/>
              </w:rPr>
              <w:t xml:space="preserve"> = 2406)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C3DE08A" w14:textId="77777777" w:rsidR="00412029" w:rsidRDefault="00000000">
            <w:pPr>
              <w:widowControl w:val="0"/>
              <w:spacing w:line="240" w:lineRule="auto"/>
              <w:rPr>
                <w:rFonts w:ascii="Calibri" w:eastAsia="Calibri" w:hAnsi="Calibri" w:cs="Calibri"/>
              </w:rPr>
            </w:pPr>
            <w:r>
              <w:rPr>
                <w:rFonts w:ascii="Calibri" w:eastAsia="Calibri" w:hAnsi="Calibri" w:cs="Calibri"/>
              </w:rPr>
              <w:t>0.877 (</w:t>
            </w:r>
            <w:proofErr w:type="spellStart"/>
            <w:r>
              <w:rPr>
                <w:rFonts w:ascii="Calibri" w:eastAsia="Calibri" w:hAnsi="Calibri" w:cs="Calibri"/>
              </w:rPr>
              <w:t>df</w:t>
            </w:r>
            <w:proofErr w:type="spellEnd"/>
            <w:r>
              <w:rPr>
                <w:rFonts w:ascii="Calibri" w:eastAsia="Calibri" w:hAnsi="Calibri" w:cs="Calibri"/>
              </w:rPr>
              <w:t xml:space="preserve"> = 2397)</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CDC0DE2" w14:textId="77777777" w:rsidR="00412029" w:rsidRDefault="00000000">
            <w:pPr>
              <w:widowControl w:val="0"/>
              <w:spacing w:line="240" w:lineRule="auto"/>
              <w:rPr>
                <w:rFonts w:ascii="Calibri" w:eastAsia="Calibri" w:hAnsi="Calibri" w:cs="Calibri"/>
              </w:rPr>
            </w:pPr>
            <w:r>
              <w:rPr>
                <w:rFonts w:ascii="Calibri" w:eastAsia="Calibri" w:hAnsi="Calibri" w:cs="Calibri"/>
              </w:rPr>
              <w:t>0.875 (</w:t>
            </w:r>
            <w:proofErr w:type="spellStart"/>
            <w:r>
              <w:rPr>
                <w:rFonts w:ascii="Calibri" w:eastAsia="Calibri" w:hAnsi="Calibri" w:cs="Calibri"/>
              </w:rPr>
              <w:t>df</w:t>
            </w:r>
            <w:proofErr w:type="spellEnd"/>
            <w:r>
              <w:rPr>
                <w:rFonts w:ascii="Calibri" w:eastAsia="Calibri" w:hAnsi="Calibri" w:cs="Calibri"/>
              </w:rPr>
              <w:t xml:space="preserve"> = 2394)</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10D8BC4" w14:textId="77777777" w:rsidR="00412029" w:rsidRDefault="00000000">
            <w:pPr>
              <w:widowControl w:val="0"/>
              <w:spacing w:line="240" w:lineRule="auto"/>
              <w:rPr>
                <w:rFonts w:ascii="Calibri" w:eastAsia="Calibri" w:hAnsi="Calibri" w:cs="Calibri"/>
              </w:rPr>
            </w:pPr>
            <w:r>
              <w:rPr>
                <w:rFonts w:ascii="Calibri" w:eastAsia="Calibri" w:hAnsi="Calibri" w:cs="Calibri"/>
              </w:rPr>
              <w:t>0.860 (</w:t>
            </w:r>
            <w:proofErr w:type="spellStart"/>
            <w:r>
              <w:rPr>
                <w:rFonts w:ascii="Calibri" w:eastAsia="Calibri" w:hAnsi="Calibri" w:cs="Calibri"/>
              </w:rPr>
              <w:t>df</w:t>
            </w:r>
            <w:proofErr w:type="spellEnd"/>
            <w:r>
              <w:rPr>
                <w:rFonts w:ascii="Calibri" w:eastAsia="Calibri" w:hAnsi="Calibri" w:cs="Calibri"/>
              </w:rPr>
              <w:t xml:space="preserve"> = 4879)</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FB7B101" w14:textId="77777777" w:rsidR="00412029" w:rsidRDefault="00000000">
            <w:pPr>
              <w:widowControl w:val="0"/>
              <w:spacing w:line="240" w:lineRule="auto"/>
              <w:rPr>
                <w:rFonts w:ascii="Calibri" w:eastAsia="Calibri" w:hAnsi="Calibri" w:cs="Calibri"/>
              </w:rPr>
            </w:pPr>
            <w:r>
              <w:rPr>
                <w:rFonts w:ascii="Calibri" w:eastAsia="Calibri" w:hAnsi="Calibri" w:cs="Calibri"/>
              </w:rPr>
              <w:t>0.859 (</w:t>
            </w:r>
            <w:proofErr w:type="spellStart"/>
            <w:r>
              <w:rPr>
                <w:rFonts w:ascii="Calibri" w:eastAsia="Calibri" w:hAnsi="Calibri" w:cs="Calibri"/>
              </w:rPr>
              <w:t>df</w:t>
            </w:r>
            <w:proofErr w:type="spellEnd"/>
            <w:r>
              <w:rPr>
                <w:rFonts w:ascii="Calibri" w:eastAsia="Calibri" w:hAnsi="Calibri" w:cs="Calibri"/>
              </w:rPr>
              <w:t xml:space="preserve"> = 4870)</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50E1BD4" w14:textId="77777777" w:rsidR="00412029" w:rsidRDefault="00000000">
            <w:pPr>
              <w:widowControl w:val="0"/>
              <w:spacing w:line="240" w:lineRule="auto"/>
              <w:rPr>
                <w:rFonts w:ascii="Calibri" w:eastAsia="Calibri" w:hAnsi="Calibri" w:cs="Calibri"/>
              </w:rPr>
            </w:pPr>
            <w:r>
              <w:rPr>
                <w:rFonts w:ascii="Calibri" w:eastAsia="Calibri" w:hAnsi="Calibri" w:cs="Calibri"/>
              </w:rPr>
              <w:t>0.857 (</w:t>
            </w:r>
            <w:proofErr w:type="spellStart"/>
            <w:r>
              <w:rPr>
                <w:rFonts w:ascii="Calibri" w:eastAsia="Calibri" w:hAnsi="Calibri" w:cs="Calibri"/>
              </w:rPr>
              <w:t>df</w:t>
            </w:r>
            <w:proofErr w:type="spellEnd"/>
            <w:r>
              <w:rPr>
                <w:rFonts w:ascii="Calibri" w:eastAsia="Calibri" w:hAnsi="Calibri" w:cs="Calibri"/>
              </w:rPr>
              <w:t xml:space="preserve"> = 4867)</w:t>
            </w:r>
          </w:p>
        </w:tc>
      </w:tr>
    </w:tbl>
    <w:p w14:paraId="2B97F8C2" w14:textId="77777777" w:rsidR="00412029" w:rsidRDefault="00000000">
      <w:pPr>
        <w:spacing w:line="240" w:lineRule="auto"/>
        <w:rPr>
          <w:rFonts w:ascii="Calibri" w:eastAsia="Calibri" w:hAnsi="Calibri" w:cs="Calibri"/>
        </w:rPr>
      </w:pPr>
      <w:r>
        <w:rPr>
          <w:rFonts w:ascii="Calibri" w:eastAsia="Calibri" w:hAnsi="Calibri" w:cs="Calibri"/>
        </w:rPr>
        <w:t xml:space="preserve">Note: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w:t>
      </w:r>
    </w:p>
    <w:p w14:paraId="002EE7FF" w14:textId="77777777" w:rsidR="00412029" w:rsidRDefault="00412029">
      <w:pPr>
        <w:spacing w:line="240" w:lineRule="auto"/>
        <w:rPr>
          <w:rFonts w:ascii="Calibri" w:eastAsia="Calibri" w:hAnsi="Calibri" w:cs="Calibri"/>
        </w:rPr>
      </w:pPr>
    </w:p>
    <w:p w14:paraId="2286D9FC" w14:textId="77777777" w:rsidR="00412029" w:rsidRDefault="00000000">
      <w:pPr>
        <w:spacing w:line="240" w:lineRule="auto"/>
        <w:rPr>
          <w:rFonts w:ascii="Calibri" w:eastAsia="Calibri" w:hAnsi="Calibri" w:cs="Calibri"/>
        </w:rPr>
      </w:pPr>
      <w:r>
        <w:rPr>
          <w:rFonts w:ascii="Calibri" w:eastAsia="Calibri" w:hAnsi="Calibri" w:cs="Calibri"/>
        </w:rPr>
        <w:t>Panel C. Math sample</w:t>
      </w:r>
    </w:p>
    <w:tbl>
      <w:tblPr>
        <w:tblStyle w:val="a9"/>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905"/>
        <w:gridCol w:w="905"/>
        <w:gridCol w:w="905"/>
        <w:gridCol w:w="905"/>
        <w:gridCol w:w="905"/>
        <w:gridCol w:w="905"/>
        <w:gridCol w:w="905"/>
        <w:gridCol w:w="905"/>
        <w:gridCol w:w="905"/>
      </w:tblGrid>
      <w:tr w:rsidR="00412029" w14:paraId="6A99B0B3" w14:textId="77777777">
        <w:trPr>
          <w:trHeight w:val="420"/>
        </w:trPr>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2A6562CE" w14:textId="77777777" w:rsidR="00412029" w:rsidRDefault="00412029">
            <w:pPr>
              <w:widowControl w:val="0"/>
              <w:spacing w:line="240" w:lineRule="auto"/>
              <w:rPr>
                <w:rFonts w:ascii="Calibri" w:eastAsia="Calibri" w:hAnsi="Calibri" w:cs="Calibri"/>
              </w:rPr>
            </w:pPr>
          </w:p>
        </w:tc>
        <w:tc>
          <w:tcPr>
            <w:tcW w:w="2715" w:type="dxa"/>
            <w:gridSpan w:val="3"/>
            <w:tcBorders>
              <w:left w:val="single" w:sz="8" w:space="0" w:color="FFFFFF"/>
            </w:tcBorders>
            <w:shd w:val="clear" w:color="auto" w:fill="auto"/>
            <w:tcMar>
              <w:top w:w="100" w:type="dxa"/>
              <w:left w:w="100" w:type="dxa"/>
              <w:bottom w:w="100" w:type="dxa"/>
              <w:right w:w="100" w:type="dxa"/>
            </w:tcMar>
          </w:tcPr>
          <w:p w14:paraId="0E8C3AED"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Female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34BD5184"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Male students</w:t>
            </w:r>
          </w:p>
        </w:tc>
        <w:tc>
          <w:tcPr>
            <w:tcW w:w="2715" w:type="dxa"/>
            <w:gridSpan w:val="3"/>
            <w:tcBorders>
              <w:left w:val="single" w:sz="8" w:space="0" w:color="FFFFFF"/>
            </w:tcBorders>
            <w:shd w:val="clear" w:color="auto" w:fill="auto"/>
            <w:tcMar>
              <w:top w:w="100" w:type="dxa"/>
              <w:left w:w="100" w:type="dxa"/>
              <w:bottom w:w="100" w:type="dxa"/>
              <w:right w:w="100" w:type="dxa"/>
            </w:tcMar>
          </w:tcPr>
          <w:p w14:paraId="5DED105D" w14:textId="77777777" w:rsidR="00412029" w:rsidRDefault="00000000">
            <w:pPr>
              <w:widowControl w:val="0"/>
              <w:spacing w:line="240" w:lineRule="auto"/>
              <w:jc w:val="center"/>
              <w:rPr>
                <w:rFonts w:ascii="Calibri" w:eastAsia="Calibri" w:hAnsi="Calibri" w:cs="Calibri"/>
              </w:rPr>
            </w:pPr>
            <w:r>
              <w:rPr>
                <w:rFonts w:ascii="Calibri" w:eastAsia="Calibri" w:hAnsi="Calibri" w:cs="Calibri"/>
              </w:rPr>
              <w:t>All students</w:t>
            </w:r>
          </w:p>
        </w:tc>
      </w:tr>
      <w:tr w:rsidR="00412029" w14:paraId="14926363" w14:textId="77777777">
        <w:tc>
          <w:tcPr>
            <w:tcW w:w="1290" w:type="dxa"/>
            <w:tcBorders>
              <w:left w:val="single" w:sz="8" w:space="0" w:color="FFFFFF"/>
              <w:right w:val="single" w:sz="8" w:space="0" w:color="FFFFFF"/>
            </w:tcBorders>
            <w:shd w:val="clear" w:color="auto" w:fill="auto"/>
            <w:tcMar>
              <w:top w:w="100" w:type="dxa"/>
              <w:left w:w="100" w:type="dxa"/>
              <w:bottom w:w="100" w:type="dxa"/>
              <w:right w:w="100" w:type="dxa"/>
            </w:tcMar>
          </w:tcPr>
          <w:p w14:paraId="251CB8F7" w14:textId="77777777" w:rsidR="00412029" w:rsidRDefault="00000000">
            <w:pPr>
              <w:widowControl w:val="0"/>
              <w:spacing w:line="240" w:lineRule="auto"/>
              <w:rPr>
                <w:rFonts w:ascii="Calibri" w:eastAsia="Calibri" w:hAnsi="Calibri" w:cs="Calibri"/>
              </w:rPr>
            </w:pPr>
            <w:r>
              <w:rPr>
                <w:rFonts w:ascii="Calibri" w:eastAsia="Calibri" w:hAnsi="Calibri" w:cs="Calibri"/>
              </w:rPr>
              <w:t>Match</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9F0B1D2" w14:textId="77777777" w:rsidR="00412029" w:rsidRDefault="00000000">
            <w:pPr>
              <w:widowControl w:val="0"/>
              <w:spacing w:line="240" w:lineRule="auto"/>
              <w:rPr>
                <w:rFonts w:ascii="Calibri" w:eastAsia="Calibri" w:hAnsi="Calibri" w:cs="Calibri"/>
              </w:rPr>
            </w:pPr>
            <w:r>
              <w:rPr>
                <w:rFonts w:ascii="Calibri" w:eastAsia="Calibri" w:hAnsi="Calibri" w:cs="Calibri"/>
              </w:rPr>
              <w:t>0.155</w:t>
            </w:r>
            <w:r>
              <w:rPr>
                <w:rFonts w:ascii="Calibri" w:eastAsia="Calibri" w:hAnsi="Calibri" w:cs="Calibri"/>
                <w:vertAlign w:val="superscript"/>
              </w:rPr>
              <w:t>*</w:t>
            </w:r>
            <w:r>
              <w:rPr>
                <w:rFonts w:ascii="Calibri" w:eastAsia="Calibri" w:hAnsi="Calibri" w:cs="Calibri"/>
              </w:rPr>
              <w:t xml:space="preserve"> (0.072)</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01E2BA2E"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0.123 (0.085)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20D37F9"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0.105 (0.074)</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00292D52" w14:textId="77777777" w:rsidR="00412029" w:rsidRDefault="00000000">
            <w:pPr>
              <w:widowControl w:val="0"/>
              <w:spacing w:line="240" w:lineRule="auto"/>
              <w:rPr>
                <w:rFonts w:ascii="Calibri" w:eastAsia="Calibri" w:hAnsi="Calibri" w:cs="Calibri"/>
                <w:vertAlign w:val="superscript"/>
              </w:rPr>
            </w:pPr>
            <w:r>
              <w:rPr>
                <w:rFonts w:ascii="Calibri" w:eastAsia="Calibri" w:hAnsi="Calibri" w:cs="Calibri"/>
              </w:rPr>
              <w:t>-0.037 (0.065)</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6BC4F85" w14:textId="77777777" w:rsidR="00412029" w:rsidRDefault="00000000">
            <w:pPr>
              <w:widowControl w:val="0"/>
              <w:spacing w:line="240" w:lineRule="auto"/>
              <w:rPr>
                <w:rFonts w:ascii="Calibri" w:eastAsia="Calibri" w:hAnsi="Calibri" w:cs="Calibri"/>
              </w:rPr>
            </w:pPr>
            <w:r>
              <w:rPr>
                <w:rFonts w:ascii="Calibri" w:eastAsia="Calibri" w:hAnsi="Calibri" w:cs="Calibri"/>
              </w:rPr>
              <w:t>0.010 (0.068)</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41438C04" w14:textId="77777777" w:rsidR="00412029" w:rsidRDefault="00000000">
            <w:pPr>
              <w:widowControl w:val="0"/>
              <w:spacing w:line="240" w:lineRule="auto"/>
              <w:rPr>
                <w:rFonts w:ascii="Calibri" w:eastAsia="Calibri" w:hAnsi="Calibri" w:cs="Calibri"/>
              </w:rPr>
            </w:pPr>
            <w:r>
              <w:rPr>
                <w:rFonts w:ascii="Calibri" w:eastAsia="Calibri" w:hAnsi="Calibri" w:cs="Calibri"/>
              </w:rPr>
              <w:t>-0.041 (0.070)</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75F507D" w14:textId="77777777" w:rsidR="00412029" w:rsidRDefault="00000000">
            <w:pPr>
              <w:widowControl w:val="0"/>
              <w:spacing w:line="240" w:lineRule="auto"/>
              <w:rPr>
                <w:rFonts w:ascii="Calibri" w:eastAsia="Calibri" w:hAnsi="Calibri" w:cs="Calibri"/>
              </w:rPr>
            </w:pPr>
            <w:r>
              <w:rPr>
                <w:rFonts w:ascii="Calibri" w:eastAsia="Calibri" w:hAnsi="Calibri" w:cs="Calibri"/>
              </w:rPr>
              <w:t>0.024 (0.037)</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7E9FBFD8" w14:textId="77777777" w:rsidR="00412029" w:rsidRDefault="00000000">
            <w:pPr>
              <w:widowControl w:val="0"/>
              <w:spacing w:line="240" w:lineRule="auto"/>
              <w:rPr>
                <w:rFonts w:ascii="Calibri" w:eastAsia="Calibri" w:hAnsi="Calibri" w:cs="Calibri"/>
              </w:rPr>
            </w:pPr>
            <w:r>
              <w:rPr>
                <w:rFonts w:ascii="Calibri" w:eastAsia="Calibri" w:hAnsi="Calibri" w:cs="Calibri"/>
              </w:rPr>
              <w:t>0.026 (0.037</w:t>
            </w:r>
          </w:p>
        </w:tc>
        <w:tc>
          <w:tcPr>
            <w:tcW w:w="905" w:type="dxa"/>
            <w:tcBorders>
              <w:left w:val="single" w:sz="8" w:space="0" w:color="FFFFFF"/>
              <w:right w:val="single" w:sz="8" w:space="0" w:color="FFFFFF"/>
            </w:tcBorders>
            <w:shd w:val="clear" w:color="auto" w:fill="auto"/>
            <w:tcMar>
              <w:top w:w="100" w:type="dxa"/>
              <w:left w:w="100" w:type="dxa"/>
              <w:bottom w:w="100" w:type="dxa"/>
              <w:right w:w="100" w:type="dxa"/>
            </w:tcMar>
          </w:tcPr>
          <w:p w14:paraId="518FCC03" w14:textId="77777777" w:rsidR="00412029" w:rsidRDefault="00000000">
            <w:pPr>
              <w:widowControl w:val="0"/>
              <w:spacing w:line="240" w:lineRule="auto"/>
              <w:rPr>
                <w:rFonts w:ascii="Calibri" w:eastAsia="Calibri" w:hAnsi="Calibri" w:cs="Calibri"/>
              </w:rPr>
            </w:pPr>
            <w:r>
              <w:rPr>
                <w:rFonts w:ascii="Calibri" w:eastAsia="Calibri" w:hAnsi="Calibri" w:cs="Calibri"/>
              </w:rPr>
              <w:t>0.025 (0.037)</w:t>
            </w:r>
          </w:p>
        </w:tc>
      </w:tr>
      <w:tr w:rsidR="00412029" w14:paraId="214EC659" w14:textId="77777777">
        <w:tc>
          <w:tcPr>
            <w:tcW w:w="12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FB8DB4" w14:textId="77777777" w:rsidR="00412029" w:rsidRDefault="00000000">
            <w:pPr>
              <w:widowControl w:val="0"/>
              <w:spacing w:line="240" w:lineRule="auto"/>
              <w:rPr>
                <w:rFonts w:ascii="Calibri" w:eastAsia="Calibri" w:hAnsi="Calibri" w:cs="Calibri"/>
              </w:rPr>
            </w:pPr>
            <w:r>
              <w:rPr>
                <w:rFonts w:ascii="Calibri" w:eastAsia="Calibri" w:hAnsi="Calibri" w:cs="Calibri"/>
              </w:rPr>
              <w:t>Student Covariates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7809D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1E093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5579B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2A8A4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071C0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CC3E9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8B251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19C5B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C283F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3A50F4B9"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1C0FB5" w14:textId="77777777" w:rsidR="00412029" w:rsidRDefault="00000000">
            <w:pPr>
              <w:widowControl w:val="0"/>
              <w:spacing w:line="240" w:lineRule="auto"/>
              <w:rPr>
                <w:rFonts w:ascii="Calibri" w:eastAsia="Calibri" w:hAnsi="Calibri" w:cs="Calibri"/>
              </w:rPr>
            </w:pPr>
            <w:r>
              <w:rPr>
                <w:rFonts w:ascii="Calibri" w:eastAsia="Calibri" w:hAnsi="Calibri" w:cs="Calibri"/>
              </w:rPr>
              <w:t>Homeroom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93889D"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ECE48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07BB5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AA467A"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5EA2A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93469F"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092D0E"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12767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584B63"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27959931"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C93C4A" w14:textId="77777777" w:rsidR="00412029" w:rsidRDefault="00000000">
            <w:pPr>
              <w:widowControl w:val="0"/>
              <w:spacing w:line="240" w:lineRule="auto"/>
              <w:rPr>
                <w:rFonts w:ascii="Calibri" w:eastAsia="Calibri" w:hAnsi="Calibri" w:cs="Calibri"/>
              </w:rPr>
            </w:pPr>
            <w:r>
              <w:rPr>
                <w:rFonts w:ascii="Calibri" w:eastAsia="Calibri" w:hAnsi="Calibri" w:cs="Calibri"/>
              </w:rPr>
              <w:t>Teacher Covariates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1ACFFB"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A995A5"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DE9D0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3AF753"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2F0690"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1BB33B"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B7AE01"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9B58D3" w14:textId="77777777" w:rsidR="00412029" w:rsidRDefault="00000000">
            <w:pPr>
              <w:widowControl w:val="0"/>
              <w:spacing w:line="240" w:lineRule="auto"/>
              <w:rPr>
                <w:rFonts w:ascii="Calibri" w:eastAsia="Calibri" w:hAnsi="Calibri" w:cs="Calibri"/>
              </w:rPr>
            </w:pPr>
            <w:r>
              <w:rPr>
                <w:rFonts w:ascii="Calibri" w:eastAsia="Calibri" w:hAnsi="Calibri" w:cs="Calibri"/>
              </w:rPr>
              <w:t>No</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AB3ED0"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1D48D28F"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22B3C2" w14:textId="77777777" w:rsidR="00412029" w:rsidRDefault="00000000">
            <w:pPr>
              <w:widowControl w:val="0"/>
              <w:spacing w:line="240" w:lineRule="auto"/>
              <w:rPr>
                <w:rFonts w:ascii="Calibri" w:eastAsia="Calibri" w:hAnsi="Calibri" w:cs="Calibri"/>
              </w:rPr>
            </w:pPr>
            <w:r>
              <w:rPr>
                <w:rFonts w:ascii="Calibri" w:eastAsia="Calibri" w:hAnsi="Calibri" w:cs="Calibri"/>
              </w:rPr>
              <w:t>School FE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6F3D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D55B31"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1849B5"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D0759A"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3C6E6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648756"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A8DC3C"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15DC8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B96AF4"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17F96434"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C2691B" w14:textId="77777777" w:rsidR="00412029" w:rsidRDefault="00000000">
            <w:pPr>
              <w:widowControl w:val="0"/>
              <w:spacing w:line="240" w:lineRule="auto"/>
              <w:rPr>
                <w:rFonts w:ascii="Calibri" w:eastAsia="Calibri" w:hAnsi="Calibri" w:cs="Calibri"/>
              </w:rPr>
            </w:pPr>
            <w:r>
              <w:rPr>
                <w:rFonts w:ascii="Calibri" w:eastAsia="Calibri" w:hAnsi="Calibri" w:cs="Calibri"/>
              </w:rPr>
              <w:t>School clustered SE</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46EA47"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968BD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7FC69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F288F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7E2E9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CE7182"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E55E79"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65FE0E"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D03E78" w14:textId="77777777" w:rsidR="00412029" w:rsidRDefault="00000000">
            <w:pPr>
              <w:widowControl w:val="0"/>
              <w:spacing w:line="240" w:lineRule="auto"/>
              <w:rPr>
                <w:rFonts w:ascii="Calibri" w:eastAsia="Calibri" w:hAnsi="Calibri" w:cs="Calibri"/>
              </w:rPr>
            </w:pPr>
            <w:r>
              <w:rPr>
                <w:rFonts w:ascii="Calibri" w:eastAsia="Calibri" w:hAnsi="Calibri" w:cs="Calibri"/>
              </w:rPr>
              <w:t>Yes</w:t>
            </w:r>
          </w:p>
        </w:tc>
      </w:tr>
      <w:tr w:rsidR="00412029" w14:paraId="2108C184"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85D3DD" w14:textId="77777777" w:rsidR="00412029" w:rsidRDefault="00000000">
            <w:pPr>
              <w:widowControl w:val="0"/>
              <w:spacing w:line="240" w:lineRule="auto"/>
              <w:rPr>
                <w:rFonts w:ascii="Calibri" w:eastAsia="Calibri" w:hAnsi="Calibri" w:cs="Calibri"/>
              </w:rPr>
            </w:pPr>
            <w:r>
              <w:rPr>
                <w:rFonts w:ascii="Calibri" w:eastAsia="Calibri" w:hAnsi="Calibri" w:cs="Calibri"/>
              </w:rPr>
              <w:t>Observations</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1DAF3D" w14:textId="77777777" w:rsidR="00412029" w:rsidRDefault="00000000">
            <w:pPr>
              <w:widowControl w:val="0"/>
              <w:spacing w:line="240" w:lineRule="auto"/>
              <w:rPr>
                <w:rFonts w:ascii="Calibri" w:eastAsia="Calibri" w:hAnsi="Calibri" w:cs="Calibri"/>
              </w:rPr>
            </w:pPr>
            <w:r>
              <w:rPr>
                <w:rFonts w:ascii="Calibri" w:eastAsia="Calibri" w:hAnsi="Calibri" w:cs="Calibri"/>
              </w:rPr>
              <w:t>2,498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D8647E" w14:textId="77777777" w:rsidR="00412029" w:rsidRDefault="00000000">
            <w:pPr>
              <w:widowControl w:val="0"/>
              <w:spacing w:line="240" w:lineRule="auto"/>
              <w:rPr>
                <w:rFonts w:ascii="Calibri" w:eastAsia="Calibri" w:hAnsi="Calibri" w:cs="Calibri"/>
              </w:rPr>
            </w:pPr>
            <w:r>
              <w:rPr>
                <w:rFonts w:ascii="Calibri" w:eastAsia="Calibri" w:hAnsi="Calibri" w:cs="Calibri"/>
              </w:rPr>
              <w:t>2,498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940B7E" w14:textId="77777777" w:rsidR="00412029" w:rsidRDefault="00000000">
            <w:pPr>
              <w:widowControl w:val="0"/>
              <w:spacing w:line="240" w:lineRule="auto"/>
              <w:rPr>
                <w:rFonts w:ascii="Calibri" w:eastAsia="Calibri" w:hAnsi="Calibri" w:cs="Calibri"/>
              </w:rPr>
            </w:pPr>
            <w:r>
              <w:rPr>
                <w:rFonts w:ascii="Calibri" w:eastAsia="Calibri" w:hAnsi="Calibri" w:cs="Calibri"/>
              </w:rPr>
              <w:t>2,498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89B2D3" w14:textId="77777777" w:rsidR="00412029" w:rsidRDefault="00000000">
            <w:pPr>
              <w:widowControl w:val="0"/>
              <w:spacing w:line="240" w:lineRule="auto"/>
              <w:rPr>
                <w:rFonts w:ascii="Calibri" w:eastAsia="Calibri" w:hAnsi="Calibri" w:cs="Calibri"/>
              </w:rPr>
            </w:pPr>
            <w:r>
              <w:rPr>
                <w:rFonts w:ascii="Calibri" w:eastAsia="Calibri" w:hAnsi="Calibri" w:cs="Calibri"/>
              </w:rPr>
              <w:t>2,518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DF828" w14:textId="77777777" w:rsidR="00412029" w:rsidRDefault="00000000">
            <w:pPr>
              <w:widowControl w:val="0"/>
              <w:spacing w:line="240" w:lineRule="auto"/>
              <w:rPr>
                <w:rFonts w:ascii="Calibri" w:eastAsia="Calibri" w:hAnsi="Calibri" w:cs="Calibri"/>
              </w:rPr>
            </w:pPr>
            <w:r>
              <w:rPr>
                <w:rFonts w:ascii="Calibri" w:eastAsia="Calibri" w:hAnsi="Calibri" w:cs="Calibri"/>
              </w:rPr>
              <w:t>2,518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45F684" w14:textId="77777777" w:rsidR="00412029" w:rsidRDefault="00000000">
            <w:pPr>
              <w:widowControl w:val="0"/>
              <w:spacing w:line="240" w:lineRule="auto"/>
              <w:rPr>
                <w:rFonts w:ascii="Calibri" w:eastAsia="Calibri" w:hAnsi="Calibri" w:cs="Calibri"/>
              </w:rPr>
            </w:pPr>
            <w:r>
              <w:rPr>
                <w:rFonts w:ascii="Calibri" w:eastAsia="Calibri" w:hAnsi="Calibri" w:cs="Calibri"/>
              </w:rPr>
              <w:t>2,518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0EF394"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A35580"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13D614" w14:textId="77777777" w:rsidR="00412029" w:rsidRDefault="00000000">
            <w:pPr>
              <w:widowControl w:val="0"/>
              <w:spacing w:line="240" w:lineRule="auto"/>
              <w:rPr>
                <w:rFonts w:ascii="Calibri" w:eastAsia="Calibri" w:hAnsi="Calibri" w:cs="Calibri"/>
              </w:rPr>
            </w:pPr>
            <w:r>
              <w:rPr>
                <w:rFonts w:ascii="Calibri" w:eastAsia="Calibri" w:hAnsi="Calibri" w:cs="Calibri"/>
              </w:rPr>
              <w:t>5,016</w:t>
            </w:r>
          </w:p>
        </w:tc>
      </w:tr>
      <w:tr w:rsidR="00412029" w14:paraId="2B569DD6"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F4AF5B" w14:textId="77777777" w:rsidR="00412029" w:rsidRDefault="00000000">
            <w:pPr>
              <w:widowControl w:val="0"/>
              <w:spacing w:line="240" w:lineRule="auto"/>
              <w:rPr>
                <w:rFonts w:ascii="Calibri" w:eastAsia="Calibri" w:hAnsi="Calibri" w:cs="Calibri"/>
              </w:rPr>
            </w:pPr>
            <w:r>
              <w:rPr>
                <w:rFonts w:ascii="Calibri" w:eastAsia="Calibri" w:hAnsi="Calibri" w:cs="Calibri"/>
              </w:rPr>
              <w:t>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F81E0F" w14:textId="77777777" w:rsidR="00412029" w:rsidRDefault="00000000">
            <w:pPr>
              <w:widowControl w:val="0"/>
              <w:spacing w:line="240" w:lineRule="auto"/>
              <w:rPr>
                <w:rFonts w:ascii="Calibri" w:eastAsia="Calibri" w:hAnsi="Calibri" w:cs="Calibri"/>
              </w:rPr>
            </w:pPr>
            <w:r>
              <w:rPr>
                <w:rFonts w:ascii="Calibri" w:eastAsia="Calibri" w:hAnsi="Calibri" w:cs="Calibri"/>
              </w:rPr>
              <w:t>0.267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A603C9" w14:textId="77777777" w:rsidR="00412029" w:rsidRDefault="00000000">
            <w:pPr>
              <w:widowControl w:val="0"/>
              <w:spacing w:line="240" w:lineRule="auto"/>
              <w:rPr>
                <w:rFonts w:ascii="Calibri" w:eastAsia="Calibri" w:hAnsi="Calibri" w:cs="Calibri"/>
              </w:rPr>
            </w:pPr>
            <w:r>
              <w:rPr>
                <w:rFonts w:ascii="Calibri" w:eastAsia="Calibri" w:hAnsi="Calibri" w:cs="Calibri"/>
              </w:rPr>
              <w:t>0.272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EC03CC" w14:textId="77777777" w:rsidR="00412029" w:rsidRDefault="00000000">
            <w:pPr>
              <w:widowControl w:val="0"/>
              <w:spacing w:line="240" w:lineRule="auto"/>
              <w:rPr>
                <w:rFonts w:ascii="Calibri" w:eastAsia="Calibri" w:hAnsi="Calibri" w:cs="Calibri"/>
              </w:rPr>
            </w:pPr>
            <w:r>
              <w:rPr>
                <w:rFonts w:ascii="Calibri" w:eastAsia="Calibri" w:hAnsi="Calibri" w:cs="Calibri"/>
              </w:rPr>
              <w:t>0.277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5A716A" w14:textId="77777777" w:rsidR="00412029" w:rsidRDefault="00000000">
            <w:pPr>
              <w:widowControl w:val="0"/>
              <w:spacing w:line="240" w:lineRule="auto"/>
              <w:rPr>
                <w:rFonts w:ascii="Calibri" w:eastAsia="Calibri" w:hAnsi="Calibri" w:cs="Calibri"/>
              </w:rPr>
            </w:pPr>
            <w:r>
              <w:rPr>
                <w:rFonts w:ascii="Calibri" w:eastAsia="Calibri" w:hAnsi="Calibri" w:cs="Calibri"/>
              </w:rPr>
              <w:t>0.233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BDD436" w14:textId="77777777" w:rsidR="00412029" w:rsidRDefault="00000000">
            <w:pPr>
              <w:widowControl w:val="0"/>
              <w:spacing w:line="240" w:lineRule="auto"/>
              <w:rPr>
                <w:rFonts w:ascii="Calibri" w:eastAsia="Calibri" w:hAnsi="Calibri" w:cs="Calibri"/>
              </w:rPr>
            </w:pPr>
            <w:r>
              <w:rPr>
                <w:rFonts w:ascii="Calibri" w:eastAsia="Calibri" w:hAnsi="Calibri" w:cs="Calibri"/>
              </w:rPr>
              <w:t>0.237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82FA41" w14:textId="77777777" w:rsidR="00412029" w:rsidRDefault="00000000">
            <w:pPr>
              <w:widowControl w:val="0"/>
              <w:spacing w:line="240" w:lineRule="auto"/>
              <w:rPr>
                <w:rFonts w:ascii="Calibri" w:eastAsia="Calibri" w:hAnsi="Calibri" w:cs="Calibri"/>
              </w:rPr>
            </w:pPr>
            <w:r>
              <w:rPr>
                <w:rFonts w:ascii="Calibri" w:eastAsia="Calibri" w:hAnsi="Calibri" w:cs="Calibri"/>
              </w:rPr>
              <w:t>0.242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C752E6" w14:textId="77777777" w:rsidR="00412029" w:rsidRDefault="00000000">
            <w:pPr>
              <w:widowControl w:val="0"/>
              <w:spacing w:line="240" w:lineRule="auto"/>
              <w:rPr>
                <w:rFonts w:ascii="Calibri" w:eastAsia="Calibri" w:hAnsi="Calibri" w:cs="Calibri"/>
              </w:rPr>
            </w:pPr>
            <w:r>
              <w:rPr>
                <w:rFonts w:ascii="Calibri" w:eastAsia="Calibri" w:hAnsi="Calibri" w:cs="Calibri"/>
              </w:rPr>
              <w:t>0.222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C41FBE" w14:textId="77777777" w:rsidR="00412029" w:rsidRDefault="00000000">
            <w:pPr>
              <w:widowControl w:val="0"/>
              <w:spacing w:line="240" w:lineRule="auto"/>
              <w:rPr>
                <w:rFonts w:ascii="Calibri" w:eastAsia="Calibri" w:hAnsi="Calibri" w:cs="Calibri"/>
              </w:rPr>
            </w:pPr>
            <w:r>
              <w:rPr>
                <w:rFonts w:ascii="Calibri" w:eastAsia="Calibri" w:hAnsi="Calibri" w:cs="Calibri"/>
              </w:rPr>
              <w:t>0.225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027BDC" w14:textId="77777777" w:rsidR="00412029" w:rsidRDefault="00000000">
            <w:pPr>
              <w:widowControl w:val="0"/>
              <w:spacing w:line="240" w:lineRule="auto"/>
              <w:rPr>
                <w:rFonts w:ascii="Calibri" w:eastAsia="Calibri" w:hAnsi="Calibri" w:cs="Calibri"/>
              </w:rPr>
            </w:pPr>
            <w:r>
              <w:rPr>
                <w:rFonts w:ascii="Calibri" w:eastAsia="Calibri" w:hAnsi="Calibri" w:cs="Calibri"/>
              </w:rPr>
              <w:t>0.228</w:t>
            </w:r>
          </w:p>
        </w:tc>
      </w:tr>
      <w:tr w:rsidR="00412029" w14:paraId="2E2D4166" w14:textId="77777777">
        <w:tc>
          <w:tcPr>
            <w:tcW w:w="12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F1D856" w14:textId="77777777" w:rsidR="00412029" w:rsidRDefault="00000000">
            <w:pPr>
              <w:widowControl w:val="0"/>
              <w:spacing w:line="240" w:lineRule="auto"/>
              <w:rPr>
                <w:rFonts w:ascii="Calibri" w:eastAsia="Calibri" w:hAnsi="Calibri" w:cs="Calibri"/>
              </w:rPr>
            </w:pPr>
            <w:r>
              <w:rPr>
                <w:rFonts w:ascii="Calibri" w:eastAsia="Calibri" w:hAnsi="Calibri" w:cs="Calibri"/>
              </w:rPr>
              <w:lastRenderedPageBreak/>
              <w:t>Adjusted R²</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051A8F" w14:textId="77777777" w:rsidR="00412029" w:rsidRDefault="00000000">
            <w:pPr>
              <w:widowControl w:val="0"/>
              <w:spacing w:line="240" w:lineRule="auto"/>
              <w:rPr>
                <w:rFonts w:ascii="Calibri" w:eastAsia="Calibri" w:hAnsi="Calibri" w:cs="Calibri"/>
              </w:rPr>
            </w:pPr>
            <w:r>
              <w:rPr>
                <w:rFonts w:ascii="Calibri" w:eastAsia="Calibri" w:hAnsi="Calibri" w:cs="Calibri"/>
              </w:rPr>
              <w:t>0.242</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D8A616" w14:textId="77777777" w:rsidR="00412029" w:rsidRDefault="00000000">
            <w:pPr>
              <w:widowControl w:val="0"/>
              <w:spacing w:line="240" w:lineRule="auto"/>
              <w:rPr>
                <w:rFonts w:ascii="Calibri" w:eastAsia="Calibri" w:hAnsi="Calibri" w:cs="Calibri"/>
              </w:rPr>
            </w:pPr>
            <w:r>
              <w:rPr>
                <w:rFonts w:ascii="Calibri" w:eastAsia="Calibri" w:hAnsi="Calibri" w:cs="Calibri"/>
              </w:rPr>
              <w:t>0.245</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684E12" w14:textId="77777777" w:rsidR="00412029" w:rsidRDefault="00000000">
            <w:pPr>
              <w:widowControl w:val="0"/>
              <w:spacing w:line="240" w:lineRule="auto"/>
              <w:rPr>
                <w:rFonts w:ascii="Calibri" w:eastAsia="Calibri" w:hAnsi="Calibri" w:cs="Calibri"/>
              </w:rPr>
            </w:pPr>
            <w:r>
              <w:rPr>
                <w:rFonts w:ascii="Calibri" w:eastAsia="Calibri" w:hAnsi="Calibri" w:cs="Calibri"/>
              </w:rPr>
              <w:t>0.249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87C53B" w14:textId="77777777" w:rsidR="00412029" w:rsidRDefault="00000000">
            <w:pPr>
              <w:widowControl w:val="0"/>
              <w:spacing w:line="240" w:lineRule="auto"/>
              <w:rPr>
                <w:rFonts w:ascii="Calibri" w:eastAsia="Calibri" w:hAnsi="Calibri" w:cs="Calibri"/>
              </w:rPr>
            </w:pPr>
            <w:r>
              <w:rPr>
                <w:rFonts w:ascii="Calibri" w:eastAsia="Calibri" w:hAnsi="Calibri" w:cs="Calibri"/>
              </w:rPr>
              <w:t>0.207</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A64739" w14:textId="77777777" w:rsidR="00412029" w:rsidRDefault="00000000">
            <w:pPr>
              <w:widowControl w:val="0"/>
              <w:spacing w:line="240" w:lineRule="auto"/>
              <w:rPr>
                <w:rFonts w:ascii="Calibri" w:eastAsia="Calibri" w:hAnsi="Calibri" w:cs="Calibri"/>
              </w:rPr>
            </w:pPr>
            <w:r>
              <w:rPr>
                <w:rFonts w:ascii="Calibri" w:eastAsia="Calibri" w:hAnsi="Calibri" w:cs="Calibri"/>
              </w:rPr>
              <w:t>0.208</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070090" w14:textId="77777777" w:rsidR="00412029" w:rsidRDefault="00000000">
            <w:pPr>
              <w:widowControl w:val="0"/>
              <w:spacing w:line="240" w:lineRule="auto"/>
              <w:rPr>
                <w:rFonts w:ascii="Calibri" w:eastAsia="Calibri" w:hAnsi="Calibri" w:cs="Calibri"/>
              </w:rPr>
            </w:pPr>
            <w:r>
              <w:rPr>
                <w:rFonts w:ascii="Calibri" w:eastAsia="Calibri" w:hAnsi="Calibri" w:cs="Calibri"/>
              </w:rPr>
              <w:t>0.213</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AD909E" w14:textId="77777777" w:rsidR="00412029" w:rsidRDefault="00000000">
            <w:pPr>
              <w:widowControl w:val="0"/>
              <w:spacing w:line="240" w:lineRule="auto"/>
              <w:rPr>
                <w:rFonts w:ascii="Calibri" w:eastAsia="Calibri" w:hAnsi="Calibri" w:cs="Calibri"/>
              </w:rPr>
            </w:pPr>
            <w:r>
              <w:rPr>
                <w:rFonts w:ascii="Calibri" w:eastAsia="Calibri" w:hAnsi="Calibri" w:cs="Calibri"/>
              </w:rPr>
              <w:t>0.209</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91E46E" w14:textId="77777777" w:rsidR="00412029" w:rsidRDefault="00000000">
            <w:pPr>
              <w:widowControl w:val="0"/>
              <w:spacing w:line="240" w:lineRule="auto"/>
              <w:rPr>
                <w:rFonts w:ascii="Calibri" w:eastAsia="Calibri" w:hAnsi="Calibri" w:cs="Calibri"/>
              </w:rPr>
            </w:pPr>
            <w:r>
              <w:rPr>
                <w:rFonts w:ascii="Calibri" w:eastAsia="Calibri" w:hAnsi="Calibri" w:cs="Calibri"/>
              </w:rPr>
              <w:t>0.211</w:t>
            </w:r>
          </w:p>
        </w:tc>
        <w:tc>
          <w:tcPr>
            <w:tcW w:w="9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F4FA26" w14:textId="77777777" w:rsidR="00412029" w:rsidRDefault="00000000">
            <w:pPr>
              <w:widowControl w:val="0"/>
              <w:spacing w:line="240" w:lineRule="auto"/>
              <w:rPr>
                <w:rFonts w:ascii="Calibri" w:eastAsia="Calibri" w:hAnsi="Calibri" w:cs="Calibri"/>
              </w:rPr>
            </w:pPr>
            <w:r>
              <w:rPr>
                <w:rFonts w:ascii="Calibri" w:eastAsia="Calibri" w:hAnsi="Calibri" w:cs="Calibri"/>
              </w:rPr>
              <w:t>0.213</w:t>
            </w:r>
          </w:p>
        </w:tc>
      </w:tr>
      <w:tr w:rsidR="00412029" w14:paraId="4D27978B" w14:textId="77777777">
        <w:tc>
          <w:tcPr>
            <w:tcW w:w="1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932A560" w14:textId="77777777" w:rsidR="00412029" w:rsidRDefault="00000000">
            <w:pPr>
              <w:widowControl w:val="0"/>
              <w:spacing w:line="240" w:lineRule="auto"/>
              <w:rPr>
                <w:rFonts w:ascii="Calibri" w:eastAsia="Calibri" w:hAnsi="Calibri" w:cs="Calibri"/>
              </w:rPr>
            </w:pPr>
            <w:r>
              <w:rPr>
                <w:rFonts w:ascii="Calibri" w:eastAsia="Calibri" w:hAnsi="Calibri" w:cs="Calibri"/>
              </w:rPr>
              <w:t>Residual SE</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6FF0AA6" w14:textId="77777777" w:rsidR="00412029" w:rsidRDefault="00000000">
            <w:pPr>
              <w:widowControl w:val="0"/>
              <w:spacing w:line="240" w:lineRule="auto"/>
              <w:rPr>
                <w:rFonts w:ascii="Calibri" w:eastAsia="Calibri" w:hAnsi="Calibri" w:cs="Calibri"/>
              </w:rPr>
            </w:pPr>
            <w:r>
              <w:rPr>
                <w:rFonts w:ascii="Calibri" w:eastAsia="Calibri" w:hAnsi="Calibri" w:cs="Calibri"/>
              </w:rPr>
              <w:t>0.812 (</w:t>
            </w:r>
            <w:proofErr w:type="spellStart"/>
            <w:r>
              <w:rPr>
                <w:rFonts w:ascii="Calibri" w:eastAsia="Calibri" w:hAnsi="Calibri" w:cs="Calibri"/>
              </w:rPr>
              <w:t>df</w:t>
            </w:r>
            <w:proofErr w:type="spellEnd"/>
            <w:r>
              <w:rPr>
                <w:rFonts w:ascii="Calibri" w:eastAsia="Calibri" w:hAnsi="Calibri" w:cs="Calibri"/>
              </w:rPr>
              <w:t xml:space="preserve"> = 2415)</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14853AD" w14:textId="77777777" w:rsidR="00412029" w:rsidRDefault="00000000">
            <w:pPr>
              <w:widowControl w:val="0"/>
              <w:spacing w:line="240" w:lineRule="auto"/>
              <w:rPr>
                <w:rFonts w:ascii="Calibri" w:eastAsia="Calibri" w:hAnsi="Calibri" w:cs="Calibri"/>
              </w:rPr>
            </w:pPr>
            <w:r>
              <w:rPr>
                <w:rFonts w:ascii="Calibri" w:eastAsia="Calibri" w:hAnsi="Calibri" w:cs="Calibri"/>
              </w:rPr>
              <w:t>0.810 (</w:t>
            </w:r>
            <w:proofErr w:type="spellStart"/>
            <w:r>
              <w:rPr>
                <w:rFonts w:ascii="Calibri" w:eastAsia="Calibri" w:hAnsi="Calibri" w:cs="Calibri"/>
              </w:rPr>
              <w:t>df</w:t>
            </w:r>
            <w:proofErr w:type="spellEnd"/>
            <w:r>
              <w:rPr>
                <w:rFonts w:ascii="Calibri" w:eastAsia="Calibri" w:hAnsi="Calibri" w:cs="Calibri"/>
              </w:rPr>
              <w:t xml:space="preserve"> = 2406)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EBEF7BB" w14:textId="77777777" w:rsidR="00412029" w:rsidRDefault="00000000">
            <w:pPr>
              <w:widowControl w:val="0"/>
              <w:spacing w:line="240" w:lineRule="auto"/>
              <w:rPr>
                <w:rFonts w:ascii="Calibri" w:eastAsia="Calibri" w:hAnsi="Calibri" w:cs="Calibri"/>
              </w:rPr>
            </w:pPr>
            <w:r>
              <w:rPr>
                <w:rFonts w:ascii="Calibri" w:eastAsia="Calibri" w:hAnsi="Calibri" w:cs="Calibri"/>
              </w:rPr>
              <w:t>0.808 (</w:t>
            </w:r>
            <w:proofErr w:type="spellStart"/>
            <w:r>
              <w:rPr>
                <w:rFonts w:ascii="Calibri" w:eastAsia="Calibri" w:hAnsi="Calibri" w:cs="Calibri"/>
              </w:rPr>
              <w:t>df</w:t>
            </w:r>
            <w:proofErr w:type="spellEnd"/>
            <w:r>
              <w:rPr>
                <w:rFonts w:ascii="Calibri" w:eastAsia="Calibri" w:hAnsi="Calibri" w:cs="Calibri"/>
              </w:rPr>
              <w:t xml:space="preserve"> = 2403)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F327947" w14:textId="77777777" w:rsidR="00412029" w:rsidRDefault="00000000">
            <w:pPr>
              <w:widowControl w:val="0"/>
              <w:spacing w:line="240" w:lineRule="auto"/>
              <w:rPr>
                <w:rFonts w:ascii="Calibri" w:eastAsia="Calibri" w:hAnsi="Calibri" w:cs="Calibri"/>
              </w:rPr>
            </w:pPr>
            <w:r>
              <w:rPr>
                <w:rFonts w:ascii="Calibri" w:eastAsia="Calibri" w:hAnsi="Calibri" w:cs="Calibri"/>
              </w:rPr>
              <w:t>0.922 (</w:t>
            </w:r>
            <w:proofErr w:type="spellStart"/>
            <w:r>
              <w:rPr>
                <w:rFonts w:ascii="Calibri" w:eastAsia="Calibri" w:hAnsi="Calibri" w:cs="Calibri"/>
              </w:rPr>
              <w:t>df</w:t>
            </w:r>
            <w:proofErr w:type="spellEnd"/>
            <w:r>
              <w:rPr>
                <w:rFonts w:ascii="Calibri" w:eastAsia="Calibri" w:hAnsi="Calibri" w:cs="Calibri"/>
              </w:rPr>
              <w:t xml:space="preserve"> = 2435)</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638969" w14:textId="77777777" w:rsidR="00412029" w:rsidRDefault="00000000">
            <w:pPr>
              <w:widowControl w:val="0"/>
              <w:spacing w:line="240" w:lineRule="auto"/>
              <w:rPr>
                <w:rFonts w:ascii="Calibri" w:eastAsia="Calibri" w:hAnsi="Calibri" w:cs="Calibri"/>
              </w:rPr>
            </w:pPr>
            <w:r>
              <w:rPr>
                <w:rFonts w:ascii="Calibri" w:eastAsia="Calibri" w:hAnsi="Calibri" w:cs="Calibri"/>
              </w:rPr>
              <w:t>0.921 (</w:t>
            </w:r>
            <w:proofErr w:type="spellStart"/>
            <w:r>
              <w:rPr>
                <w:rFonts w:ascii="Calibri" w:eastAsia="Calibri" w:hAnsi="Calibri" w:cs="Calibri"/>
              </w:rPr>
              <w:t>df</w:t>
            </w:r>
            <w:proofErr w:type="spellEnd"/>
            <w:r>
              <w:rPr>
                <w:rFonts w:ascii="Calibri" w:eastAsia="Calibri" w:hAnsi="Calibri" w:cs="Calibri"/>
              </w:rPr>
              <w:t xml:space="preserve"> = 2426)</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B9B5B36" w14:textId="77777777" w:rsidR="00412029" w:rsidRDefault="00000000">
            <w:pPr>
              <w:widowControl w:val="0"/>
              <w:spacing w:line="240" w:lineRule="auto"/>
              <w:rPr>
                <w:rFonts w:ascii="Calibri" w:eastAsia="Calibri" w:hAnsi="Calibri" w:cs="Calibri"/>
              </w:rPr>
            </w:pPr>
            <w:r>
              <w:rPr>
                <w:rFonts w:ascii="Calibri" w:eastAsia="Calibri" w:hAnsi="Calibri" w:cs="Calibri"/>
              </w:rPr>
              <w:t>0.919 (</w:t>
            </w:r>
            <w:proofErr w:type="spellStart"/>
            <w:r>
              <w:rPr>
                <w:rFonts w:ascii="Calibri" w:eastAsia="Calibri" w:hAnsi="Calibri" w:cs="Calibri"/>
              </w:rPr>
              <w:t>df</w:t>
            </w:r>
            <w:proofErr w:type="spellEnd"/>
            <w:r>
              <w:rPr>
                <w:rFonts w:ascii="Calibri" w:eastAsia="Calibri" w:hAnsi="Calibri" w:cs="Calibri"/>
              </w:rPr>
              <w:t xml:space="preserve"> = 2423)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06E6D6" w14:textId="77777777" w:rsidR="00412029" w:rsidRDefault="00000000">
            <w:pPr>
              <w:widowControl w:val="0"/>
              <w:spacing w:line="240" w:lineRule="auto"/>
              <w:rPr>
                <w:rFonts w:ascii="Calibri" w:eastAsia="Calibri" w:hAnsi="Calibri" w:cs="Calibri"/>
              </w:rPr>
            </w:pPr>
            <w:r>
              <w:rPr>
                <w:rFonts w:ascii="Calibri" w:eastAsia="Calibri" w:hAnsi="Calibri" w:cs="Calibri"/>
              </w:rPr>
              <w:t>0.882 (</w:t>
            </w:r>
            <w:proofErr w:type="spellStart"/>
            <w:r>
              <w:rPr>
                <w:rFonts w:ascii="Calibri" w:eastAsia="Calibri" w:hAnsi="Calibri" w:cs="Calibri"/>
              </w:rPr>
              <w:t>df</w:t>
            </w:r>
            <w:proofErr w:type="spellEnd"/>
            <w:r>
              <w:rPr>
                <w:rFonts w:ascii="Calibri" w:eastAsia="Calibri" w:hAnsi="Calibri" w:cs="Calibri"/>
              </w:rPr>
              <w:t xml:space="preserve"> = 4933)</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D24667" w14:textId="77777777" w:rsidR="00412029" w:rsidRDefault="00000000">
            <w:pPr>
              <w:widowControl w:val="0"/>
              <w:spacing w:line="240" w:lineRule="auto"/>
              <w:rPr>
                <w:rFonts w:ascii="Calibri" w:eastAsia="Calibri" w:hAnsi="Calibri" w:cs="Calibri"/>
              </w:rPr>
            </w:pPr>
            <w:r>
              <w:rPr>
                <w:rFonts w:ascii="Calibri" w:eastAsia="Calibri" w:hAnsi="Calibri" w:cs="Calibri"/>
              </w:rPr>
              <w:t>0.881 (</w:t>
            </w:r>
            <w:proofErr w:type="spellStart"/>
            <w:r>
              <w:rPr>
                <w:rFonts w:ascii="Calibri" w:eastAsia="Calibri" w:hAnsi="Calibri" w:cs="Calibri"/>
              </w:rPr>
              <w:t>df</w:t>
            </w:r>
            <w:proofErr w:type="spellEnd"/>
            <w:r>
              <w:rPr>
                <w:rFonts w:ascii="Calibri" w:eastAsia="Calibri" w:hAnsi="Calibri" w:cs="Calibri"/>
              </w:rPr>
              <w:t xml:space="preserve"> = 4924)</w:t>
            </w:r>
          </w:p>
        </w:tc>
        <w:tc>
          <w:tcPr>
            <w:tcW w:w="9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E3D321" w14:textId="77777777" w:rsidR="00412029" w:rsidRDefault="00000000">
            <w:pPr>
              <w:widowControl w:val="0"/>
              <w:spacing w:line="240" w:lineRule="auto"/>
              <w:rPr>
                <w:rFonts w:ascii="Calibri" w:eastAsia="Calibri" w:hAnsi="Calibri" w:cs="Calibri"/>
              </w:rPr>
            </w:pPr>
            <w:r>
              <w:rPr>
                <w:rFonts w:ascii="Calibri" w:eastAsia="Calibri" w:hAnsi="Calibri" w:cs="Calibri"/>
              </w:rPr>
              <w:t>0.879 (</w:t>
            </w:r>
            <w:proofErr w:type="spellStart"/>
            <w:r>
              <w:rPr>
                <w:rFonts w:ascii="Calibri" w:eastAsia="Calibri" w:hAnsi="Calibri" w:cs="Calibri"/>
              </w:rPr>
              <w:t>df</w:t>
            </w:r>
            <w:proofErr w:type="spellEnd"/>
            <w:r>
              <w:rPr>
                <w:rFonts w:ascii="Calibri" w:eastAsia="Calibri" w:hAnsi="Calibri" w:cs="Calibri"/>
              </w:rPr>
              <w:t xml:space="preserve"> = 4921)</w:t>
            </w:r>
          </w:p>
        </w:tc>
      </w:tr>
    </w:tbl>
    <w:p w14:paraId="02ED8152" w14:textId="77777777" w:rsidR="00412029" w:rsidRDefault="00000000">
      <w:pPr>
        <w:spacing w:line="240" w:lineRule="auto"/>
        <w:rPr>
          <w:rFonts w:ascii="Calibri" w:eastAsia="Calibri" w:hAnsi="Calibri" w:cs="Calibri"/>
        </w:rPr>
      </w:pPr>
      <w:r>
        <w:rPr>
          <w:rFonts w:ascii="Calibri" w:eastAsia="Calibri" w:hAnsi="Calibri" w:cs="Calibri"/>
        </w:rPr>
        <w:t xml:space="preserve">Note: </w:t>
      </w:r>
      <w:r>
        <w:rPr>
          <w:rFonts w:ascii="Calibri" w:eastAsia="Calibri" w:hAnsi="Calibri" w:cs="Calibri"/>
          <w:highlight w:val="white"/>
        </w:rPr>
        <w:t>*** p &lt; 0.001; ** p &lt; 0.01; * p &lt; 0.05.</w:t>
      </w:r>
      <w:r>
        <w:rPr>
          <w:rFonts w:ascii="Calibri" w:eastAsia="Calibri" w:hAnsi="Calibri" w:cs="Calibri"/>
        </w:rPr>
        <w:t xml:space="preserve"> Cells report coefficients and associated standard errors in parentheses. </w:t>
      </w:r>
    </w:p>
    <w:p w14:paraId="6C86E7C0" w14:textId="77777777" w:rsidR="00412029" w:rsidRDefault="00412029">
      <w:pPr>
        <w:spacing w:line="480" w:lineRule="auto"/>
        <w:rPr>
          <w:rFonts w:ascii="Calibri" w:eastAsia="Calibri" w:hAnsi="Calibri" w:cs="Calibri"/>
          <w:b/>
        </w:rPr>
      </w:pPr>
    </w:p>
    <w:sectPr w:rsidR="00412029">
      <w:headerReference w:type="default" r:id="rId70"/>
      <w:headerReference w:type="first" r:id="rId71"/>
      <w:footerReference w:type="first" r:id="rId7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Julie Alonzo" w:date="2023-04-09T08:18:00Z" w:initials="JA">
    <w:p w14:paraId="235F42D7" w14:textId="77777777" w:rsidR="00B65C99" w:rsidRDefault="00B65C99" w:rsidP="005752DC">
      <w:r>
        <w:rPr>
          <w:rStyle w:val="CommentReference"/>
        </w:rPr>
        <w:annotationRef/>
      </w:r>
      <w:r>
        <w:rPr>
          <w:color w:val="000000"/>
          <w:sz w:val="20"/>
          <w:szCs w:val="20"/>
        </w:rPr>
        <w:t>Hmm. In the previous paragraph, you indicated that few papers have explored this topic causally. This statement seems to contradict that one.</w:t>
      </w:r>
    </w:p>
  </w:comment>
  <w:comment w:id="20" w:author="Julie Alonzo" w:date="2023-04-09T08:20:00Z" w:initials="JA">
    <w:p w14:paraId="67C7F616" w14:textId="77777777" w:rsidR="00B65C99" w:rsidRDefault="00B65C99" w:rsidP="008249F1">
      <w:r>
        <w:rPr>
          <w:rStyle w:val="CommentReference"/>
        </w:rPr>
        <w:annotationRef/>
      </w:r>
      <w:r>
        <w:rPr>
          <w:color w:val="000000"/>
          <w:sz w:val="20"/>
          <w:szCs w:val="20"/>
        </w:rPr>
        <w:t>check the phrasing here. Can you come up with a way to say this that doesn’t repeat the word “effect” twice in five words?</w:t>
      </w:r>
    </w:p>
  </w:comment>
  <w:comment w:id="49" w:author="Julie Alonzo" w:date="2023-04-09T08:31:00Z" w:initials="JA">
    <w:p w14:paraId="1EF4C524" w14:textId="77777777" w:rsidR="00CA6BF2" w:rsidRDefault="00CA6BF2" w:rsidP="00B75E02">
      <w:r>
        <w:rPr>
          <w:rStyle w:val="CommentReference"/>
        </w:rPr>
        <w:annotationRef/>
      </w:r>
      <w:r>
        <w:rPr>
          <w:color w:val="000000"/>
          <w:sz w:val="20"/>
          <w:szCs w:val="20"/>
        </w:rPr>
        <w:t>I don’t see a reference for Figure 1. You’ll want to add one and indicate what the figure is attempting to show (this will help guide your readers into understanding the purpose for the figure at this point in your paper).</w:t>
      </w:r>
    </w:p>
  </w:comment>
  <w:comment w:id="122" w:author="Julie Alonzo" w:date="2023-04-09T08:50:00Z" w:initials="JA">
    <w:p w14:paraId="741D3EA7" w14:textId="77777777" w:rsidR="002E240C" w:rsidRDefault="002E240C" w:rsidP="000E32BE">
      <w:r>
        <w:rPr>
          <w:rStyle w:val="CommentReference"/>
        </w:rPr>
        <w:annotationRef/>
      </w:r>
      <w:r>
        <w:rPr>
          <w:color w:val="000000"/>
          <w:sz w:val="20"/>
          <w:szCs w:val="20"/>
        </w:rPr>
        <w:t>Generally speaking, it’s best to avoid having headings stack one on top of another without some “buffering” words to separate them. Consider adding additional words to help transition your readers through these headings or reduce the number of headings so that you don’t have any stacking directly on top of one another.</w:t>
      </w:r>
    </w:p>
  </w:comment>
  <w:comment w:id="157" w:author="Julie Alonzo" w:date="2023-04-09T10:39:00Z" w:initials="JA">
    <w:p w14:paraId="30F1DD5C" w14:textId="77777777" w:rsidR="007C39D5" w:rsidRDefault="007C39D5" w:rsidP="00960728">
      <w:r>
        <w:rPr>
          <w:rStyle w:val="CommentReference"/>
        </w:rPr>
        <w:annotationRef/>
      </w:r>
      <w:r>
        <w:rPr>
          <w:color w:val="000000"/>
          <w:sz w:val="20"/>
          <w:szCs w:val="20"/>
        </w:rPr>
        <w:t xml:space="preserve">Looks like you need to review the APA 7th edition style guide for how to format reference list citations. I’ve fixed the first three for you, but the rest all have issues as well. </w:t>
      </w:r>
    </w:p>
  </w:comment>
  <w:comment w:id="259" w:author="Julie Alonzo" w:date="2023-04-09T10:51:00Z" w:initials="JA">
    <w:p w14:paraId="116D1943" w14:textId="77777777" w:rsidR="00870FEF" w:rsidRDefault="00870FEF" w:rsidP="00724998">
      <w:r>
        <w:rPr>
          <w:rStyle w:val="CommentReference"/>
        </w:rPr>
        <w:annotationRef/>
      </w:r>
      <w:r>
        <w:rPr>
          <w:sz w:val="20"/>
          <w:szCs w:val="20"/>
        </w:rPr>
        <w:t>I re-did this table to match APA formatting requirements. Looks like the others might need similar formatting adjustments. Let me know if you’d like to meet individually sometime so I can walk you through the step-by-step formatting for tables.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5F42D7" w15:done="0"/>
  <w15:commentEx w15:paraId="67C7F616" w15:done="0"/>
  <w15:commentEx w15:paraId="1EF4C524" w15:done="0"/>
  <w15:commentEx w15:paraId="741D3EA7" w15:done="0"/>
  <w15:commentEx w15:paraId="30F1DD5C" w15:done="0"/>
  <w15:commentEx w15:paraId="116D19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CF370" w16cex:dateUtc="2023-04-09T15:18:00Z"/>
  <w16cex:commentExtensible w16cex:durableId="27DCF3EA" w16cex:dateUtc="2023-04-09T15:20:00Z"/>
  <w16cex:commentExtensible w16cex:durableId="27DCF66F" w16cex:dateUtc="2023-04-09T15:31:00Z"/>
  <w16cex:commentExtensible w16cex:durableId="27DCFAE9" w16cex:dateUtc="2023-04-09T15:50:00Z"/>
  <w16cex:commentExtensible w16cex:durableId="27DD1468" w16cex:dateUtc="2023-04-09T17:39:00Z"/>
  <w16cex:commentExtensible w16cex:durableId="27DD1726" w16cex:dateUtc="2023-04-09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5F42D7" w16cid:durableId="27DCF370"/>
  <w16cid:commentId w16cid:paraId="67C7F616" w16cid:durableId="27DCF3EA"/>
  <w16cid:commentId w16cid:paraId="1EF4C524" w16cid:durableId="27DCF66F"/>
  <w16cid:commentId w16cid:paraId="741D3EA7" w16cid:durableId="27DCFAE9"/>
  <w16cid:commentId w16cid:paraId="30F1DD5C" w16cid:durableId="27DD1468"/>
  <w16cid:commentId w16cid:paraId="116D1943" w16cid:durableId="27DD17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B09ED" w14:textId="77777777" w:rsidR="008747FF" w:rsidRDefault="008747FF">
      <w:pPr>
        <w:spacing w:line="240" w:lineRule="auto"/>
      </w:pPr>
      <w:r>
        <w:separator/>
      </w:r>
    </w:p>
  </w:endnote>
  <w:endnote w:type="continuationSeparator" w:id="0">
    <w:p w14:paraId="710589DB" w14:textId="77777777" w:rsidR="008747FF" w:rsidRDefault="00874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7086C" w14:textId="77777777" w:rsidR="00412029" w:rsidRDefault="004120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0929C" w14:textId="77777777" w:rsidR="008747FF" w:rsidRDefault="008747FF">
      <w:pPr>
        <w:spacing w:line="240" w:lineRule="auto"/>
      </w:pPr>
      <w:r>
        <w:separator/>
      </w:r>
    </w:p>
  </w:footnote>
  <w:footnote w:type="continuationSeparator" w:id="0">
    <w:p w14:paraId="751F7D4D" w14:textId="77777777" w:rsidR="008747FF" w:rsidRDefault="008747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2012" w14:textId="7FACBCA7" w:rsidR="00412029" w:rsidRDefault="00000000">
    <w:pPr>
      <w:jc w:val="right"/>
      <w:rPr>
        <w:rFonts w:ascii="Calibri" w:eastAsia="Calibri" w:hAnsi="Calibri" w:cs="Calibri"/>
      </w:rPr>
    </w:pPr>
    <w:r>
      <w:rPr>
        <w:rFonts w:ascii="Calibri" w:eastAsia="Calibri" w:hAnsi="Calibri" w:cs="Calibri"/>
      </w:rPr>
      <w:t xml:space="preserve">GENDER MATCH EFFECT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B65C99">
      <w:rPr>
        <w:rFonts w:ascii="Calibri" w:eastAsia="Calibri" w:hAnsi="Calibri" w:cs="Calibri"/>
        <w:noProof/>
      </w:rPr>
      <w:t>2</w:t>
    </w:r>
    <w:r>
      <w:rPr>
        <w:rFonts w:ascii="Calibri" w:eastAsia="Calibri" w:hAnsi="Calibri" w:cs="Calibr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3E15" w14:textId="77777777" w:rsidR="00412029" w:rsidRDefault="004120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370C2"/>
    <w:multiLevelType w:val="multilevel"/>
    <w:tmpl w:val="422C1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93987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e Alonzo">
    <w15:presenceInfo w15:providerId="AD" w15:userId="S::jalonzo@uoregon.edu::9b3d1665-46d5-4d0a-8ba8-32badca036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029"/>
    <w:rsid w:val="001F3378"/>
    <w:rsid w:val="002E240C"/>
    <w:rsid w:val="00412029"/>
    <w:rsid w:val="007C39D5"/>
    <w:rsid w:val="00870FEF"/>
    <w:rsid w:val="008747FF"/>
    <w:rsid w:val="00B65C99"/>
    <w:rsid w:val="00CA6BF2"/>
    <w:rsid w:val="00D2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EB2C"/>
  <w15:docId w15:val="{8ED24A26-1166-AA43-BE61-1C7BD4C9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B65C99"/>
    <w:pPr>
      <w:spacing w:line="240" w:lineRule="auto"/>
    </w:pPr>
  </w:style>
  <w:style w:type="character" w:styleId="CommentReference">
    <w:name w:val="annotation reference"/>
    <w:basedOn w:val="DefaultParagraphFont"/>
    <w:uiPriority w:val="99"/>
    <w:semiHidden/>
    <w:unhideWhenUsed/>
    <w:rsid w:val="00B65C99"/>
    <w:rPr>
      <w:sz w:val="16"/>
      <w:szCs w:val="16"/>
    </w:rPr>
  </w:style>
  <w:style w:type="paragraph" w:styleId="CommentText">
    <w:name w:val="annotation text"/>
    <w:basedOn w:val="Normal"/>
    <w:link w:val="CommentTextChar"/>
    <w:uiPriority w:val="99"/>
    <w:semiHidden/>
    <w:unhideWhenUsed/>
    <w:rsid w:val="00B65C99"/>
    <w:pPr>
      <w:spacing w:line="240" w:lineRule="auto"/>
    </w:pPr>
    <w:rPr>
      <w:sz w:val="20"/>
      <w:szCs w:val="20"/>
    </w:rPr>
  </w:style>
  <w:style w:type="character" w:customStyle="1" w:styleId="CommentTextChar">
    <w:name w:val="Comment Text Char"/>
    <w:basedOn w:val="DefaultParagraphFont"/>
    <w:link w:val="CommentText"/>
    <w:uiPriority w:val="99"/>
    <w:semiHidden/>
    <w:rsid w:val="00B65C99"/>
    <w:rPr>
      <w:sz w:val="20"/>
      <w:szCs w:val="20"/>
    </w:rPr>
  </w:style>
  <w:style w:type="paragraph" w:styleId="CommentSubject">
    <w:name w:val="annotation subject"/>
    <w:basedOn w:val="CommentText"/>
    <w:next w:val="CommentText"/>
    <w:link w:val="CommentSubjectChar"/>
    <w:uiPriority w:val="99"/>
    <w:semiHidden/>
    <w:unhideWhenUsed/>
    <w:rsid w:val="00B65C99"/>
    <w:rPr>
      <w:b/>
      <w:bCs/>
    </w:rPr>
  </w:style>
  <w:style w:type="character" w:customStyle="1" w:styleId="CommentSubjectChar">
    <w:name w:val="Comment Subject Char"/>
    <w:basedOn w:val="CommentTextChar"/>
    <w:link w:val="CommentSubject"/>
    <w:uiPriority w:val="99"/>
    <w:semiHidden/>
    <w:rsid w:val="00B65C99"/>
    <w:rPr>
      <w:b/>
      <w:bCs/>
      <w:sz w:val="20"/>
      <w:szCs w:val="20"/>
    </w:rPr>
  </w:style>
  <w:style w:type="table" w:styleId="TableGrid">
    <w:name w:val="Table Grid"/>
    <w:basedOn w:val="TableNormal"/>
    <w:uiPriority w:val="39"/>
    <w:rsid w:val="007C39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i.org/10.1016/j.econedurev.2020.101994" TargetMode="External"/><Relationship Id="rId21" Type="http://schemas.openxmlformats.org/officeDocument/2006/relationships/hyperlink" Target="https://doi.org/10.1016/j.econedurev.2012.02.002" TargetMode="External"/><Relationship Id="rId42" Type="http://schemas.openxmlformats.org/officeDocument/2006/relationships/hyperlink" Target="https://doi.org/10.3386/w21407" TargetMode="External"/><Relationship Id="rId47" Type="http://schemas.openxmlformats.org/officeDocument/2006/relationships/hyperlink" Target="https://doi.org/10.1037/gpr0000059" TargetMode="External"/><Relationship Id="rId63" Type="http://schemas.openxmlformats.org/officeDocument/2006/relationships/hyperlink" Target="https://doi.org/10.1016/j.econedurev.2013.01.007" TargetMode="External"/><Relationship Id="rId68"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i.org/10.1257/000282805774670149" TargetMode="External"/><Relationship Id="rId29" Type="http://schemas.openxmlformats.org/officeDocument/2006/relationships/hyperlink" Target="https://doi.org/10.1007/s10964-013-0011-9" TargetMode="External"/><Relationship Id="rId11" Type="http://schemas.microsoft.com/office/2018/08/relationships/commentsExtensible" Target="commentsExtensible.xml"/><Relationship Id="rId24" Type="http://schemas.openxmlformats.org/officeDocument/2006/relationships/hyperlink" Target="https://doi.org/10.1007/s11159-013-9352-6" TargetMode="External"/><Relationship Id="rId32" Type="http://schemas.openxmlformats.org/officeDocument/2006/relationships/hyperlink" Target="https://doi.org/10.1016/j.ssmph.2021.100977" TargetMode="External"/><Relationship Id="rId37" Type="http://schemas.openxmlformats.org/officeDocument/2006/relationships/hyperlink" Target="https://doi.org/10.1007/s10648-020-09582-6" TargetMode="External"/><Relationship Id="rId40" Type="http://schemas.openxmlformats.org/officeDocument/2006/relationships/hyperlink" Target="https://doi.org/10.1177/01430343221122453" TargetMode="External"/><Relationship Id="rId45" Type="http://schemas.openxmlformats.org/officeDocument/2006/relationships/hyperlink" Target="https://doi.org/10.1177/0146167204271598" TargetMode="External"/><Relationship Id="rId53" Type="http://schemas.openxmlformats.org/officeDocument/2006/relationships/hyperlink" Target="https://doi.org/10.1257/0002828041302244" TargetMode="External"/><Relationship Id="rId58" Type="http://schemas.openxmlformats.org/officeDocument/2006/relationships/hyperlink" Target="https://doi.org/10.3102/0162373715616249" TargetMode="External"/><Relationship Id="rId66" Type="http://schemas.openxmlformats.org/officeDocument/2006/relationships/hyperlink" Target="https://doi.org/10.1016/j.econedurev.2018.10.002" TargetMode="External"/><Relationship Id="rId74"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doi.org/10.1080/13552070701391847" TargetMode="External"/><Relationship Id="rId19" Type="http://schemas.openxmlformats.org/officeDocument/2006/relationships/hyperlink" Target="https://doi.org/10.1162/qjec.2010.125.3.1101" TargetMode="External"/><Relationship Id="rId14" Type="http://schemas.openxmlformats.org/officeDocument/2006/relationships/hyperlink" Target="https://doi.org/10.1086/719731" TargetMode="External"/><Relationship Id="rId22" Type="http://schemas.openxmlformats.org/officeDocument/2006/relationships/hyperlink" Target="https://doi.org/10.1177/0022487114558268" TargetMode="External"/><Relationship Id="rId27" Type="http://schemas.openxmlformats.org/officeDocument/2006/relationships/hyperlink" Target="https://doi.org/10.1016/j.econedurev.2020.101994" TargetMode="External"/><Relationship Id="rId30" Type="http://schemas.openxmlformats.org/officeDocument/2006/relationships/hyperlink" Target="https://doi.org/10.1016/j.jsp.2014.10.002" TargetMode="External"/><Relationship Id="rId35" Type="http://schemas.openxmlformats.org/officeDocument/2006/relationships/hyperlink" Target="https://doi.org/10.1177/0895904818755468" TargetMode="External"/><Relationship Id="rId43" Type="http://schemas.openxmlformats.org/officeDocument/2006/relationships/hyperlink" Target="https://doi.org/10.3386/w21407" TargetMode="External"/><Relationship Id="rId48" Type="http://schemas.openxmlformats.org/officeDocument/2006/relationships/hyperlink" Target="https://doi.org/10.1016/j.econedurev.2013.12.001" TargetMode="External"/><Relationship Id="rId56" Type="http://schemas.openxmlformats.org/officeDocument/2006/relationships/hyperlink" Target="https://doi.org/10.1006/jesp.1998.1373" TargetMode="External"/><Relationship Id="rId64" Type="http://schemas.openxmlformats.org/officeDocument/2006/relationships/hyperlink" Target="https://doi.org/10.1016/j.econedurev.2013.01.007" TargetMode="External"/><Relationship Id="rId69" Type="http://schemas.openxmlformats.org/officeDocument/2006/relationships/image" Target="media/image3.png"/><Relationship Id="rId8" Type="http://schemas.openxmlformats.org/officeDocument/2006/relationships/comments" Target="comments.xml"/><Relationship Id="rId51" Type="http://schemas.openxmlformats.org/officeDocument/2006/relationships/hyperlink" Target="https://doi.org/10.3102/0002831209351563"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i.org/10.1086/677391" TargetMode="External"/><Relationship Id="rId17" Type="http://schemas.openxmlformats.org/officeDocument/2006/relationships/hyperlink" Target="https://doi.org/10.1257/000282805774670149" TargetMode="External"/><Relationship Id="rId25" Type="http://schemas.openxmlformats.org/officeDocument/2006/relationships/hyperlink" Target="https://doi.org/10.1007/s11159-013-9352-6" TargetMode="External"/><Relationship Id="rId33" Type="http://schemas.openxmlformats.org/officeDocument/2006/relationships/hyperlink" Target="https://doi.org/10.1016/j.ssmph.2021.100977" TargetMode="External"/><Relationship Id="rId38" Type="http://schemas.openxmlformats.org/officeDocument/2006/relationships/hyperlink" Target="https://doi.org/10.3386/w10678" TargetMode="External"/><Relationship Id="rId46" Type="http://schemas.openxmlformats.org/officeDocument/2006/relationships/hyperlink" Target="https://doi.org/10.1037/gpr0000059" TargetMode="External"/><Relationship Id="rId59" Type="http://schemas.openxmlformats.org/officeDocument/2006/relationships/hyperlink" Target="https://doi.org/10.3389/fpsyg.2021.640349" TargetMode="External"/><Relationship Id="rId67" Type="http://schemas.openxmlformats.org/officeDocument/2006/relationships/image" Target="media/image1.png"/><Relationship Id="rId20" Type="http://schemas.openxmlformats.org/officeDocument/2006/relationships/hyperlink" Target="https://doi.org/10.1016/j.econedurev.2012.02.002" TargetMode="External"/><Relationship Id="rId41" Type="http://schemas.openxmlformats.org/officeDocument/2006/relationships/hyperlink" Target="https://doi.org/10.1177/01430343221122453" TargetMode="External"/><Relationship Id="rId54" Type="http://schemas.openxmlformats.org/officeDocument/2006/relationships/hyperlink" Target="https://doi.org/10.1016/j.econedurev.2017.09.004" TargetMode="External"/><Relationship Id="rId62" Type="http://schemas.openxmlformats.org/officeDocument/2006/relationships/hyperlink" Target="https://doi.org/10.1080/13552070701391847"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6/719731" TargetMode="External"/><Relationship Id="rId23" Type="http://schemas.openxmlformats.org/officeDocument/2006/relationships/hyperlink" Target="https://doi.org/10.1177/0022487114558268" TargetMode="External"/><Relationship Id="rId28" Type="http://schemas.openxmlformats.org/officeDocument/2006/relationships/hyperlink" Target="https://doi.org/10.1007/s10964-013-0011-9" TargetMode="External"/><Relationship Id="rId36" Type="http://schemas.openxmlformats.org/officeDocument/2006/relationships/hyperlink" Target="https://doi.org/10.1007/s10648-020-09582-6" TargetMode="External"/><Relationship Id="rId49" Type="http://schemas.openxmlformats.org/officeDocument/2006/relationships/hyperlink" Target="https://doi.org/10.1016/j.econedurev.2013.12.001" TargetMode="External"/><Relationship Id="rId57" Type="http://schemas.openxmlformats.org/officeDocument/2006/relationships/hyperlink" Target="https://doi.org/10.3102/0162373715616249" TargetMode="External"/><Relationship Id="rId10" Type="http://schemas.microsoft.com/office/2016/09/relationships/commentsIds" Target="commentsIds.xml"/><Relationship Id="rId31" Type="http://schemas.openxmlformats.org/officeDocument/2006/relationships/hyperlink" Target="https://doi.org/10.1016/j.jsp.2014.10.002" TargetMode="External"/><Relationship Id="rId44" Type="http://schemas.openxmlformats.org/officeDocument/2006/relationships/hyperlink" Target="https://doi.org/10.1177/0146167204271598" TargetMode="External"/><Relationship Id="rId52" Type="http://schemas.openxmlformats.org/officeDocument/2006/relationships/hyperlink" Target="https://doi.org/10.1257/0002828041302244" TargetMode="External"/><Relationship Id="rId60" Type="http://schemas.openxmlformats.org/officeDocument/2006/relationships/hyperlink" Target="https://doi.org/10.3389/fpsyg.2021.640349" TargetMode="External"/><Relationship Id="rId65" Type="http://schemas.openxmlformats.org/officeDocument/2006/relationships/hyperlink" Target="https://doi.org/10.1016/j.econedurev.2018.10.002"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hyperlink" Target="https://doi.org/10.1086/677391" TargetMode="External"/><Relationship Id="rId18" Type="http://schemas.openxmlformats.org/officeDocument/2006/relationships/hyperlink" Target="https://doi.org/10.1162/qjec.2010.125.3.1101" TargetMode="External"/><Relationship Id="rId39" Type="http://schemas.openxmlformats.org/officeDocument/2006/relationships/hyperlink" Target="https://doi.org/10.3386/w10678" TargetMode="External"/><Relationship Id="rId34" Type="http://schemas.openxmlformats.org/officeDocument/2006/relationships/hyperlink" Target="https://doi.org/10.1177/0895904818755468" TargetMode="External"/><Relationship Id="rId50" Type="http://schemas.openxmlformats.org/officeDocument/2006/relationships/hyperlink" Target="https://doi.org/10.3102/0002831209351563" TargetMode="External"/><Relationship Id="rId55" Type="http://schemas.openxmlformats.org/officeDocument/2006/relationships/hyperlink" Target="https://doi.org/10.1016/j.econedurev.2017.09.004" TargetMode="External"/><Relationship Id="rId7" Type="http://schemas.openxmlformats.org/officeDocument/2006/relationships/hyperlink" Target="mailto:aguha@uoregon.edu" TargetMode="External"/><Relationship Id="rId7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33</Pages>
  <Words>7822</Words>
  <Characters>44587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 Alonzo</cp:lastModifiedBy>
  <cp:revision>3</cp:revision>
  <dcterms:created xsi:type="dcterms:W3CDTF">2023-04-09T15:15:00Z</dcterms:created>
  <dcterms:modified xsi:type="dcterms:W3CDTF">2023-04-09T17:53:00Z</dcterms:modified>
</cp:coreProperties>
</file>